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53F0EB2" w14:textId="7470C4D9" w:rsidR="00352918" w:rsidRPr="009762F1" w:rsidRDefault="00F27337" w:rsidP="00FB7FD4">
      <w:pPr>
        <w:tabs>
          <w:tab w:val="left" w:pos="709"/>
        </w:tabs>
        <w:spacing w:after="120" w:line="480" w:lineRule="auto"/>
        <w:jc w:val="both"/>
        <w:outlineLvl w:val="0"/>
        <w:rPr>
          <w:rFonts w:asciiTheme="minorHAnsi" w:hAnsiTheme="minorHAnsi" w:cstheme="minorHAnsi"/>
          <w:sz w:val="28"/>
          <w:szCs w:val="28"/>
          <w:lang w:val="en-GB"/>
        </w:rPr>
      </w:pPr>
      <w:r w:rsidRPr="009762F1">
        <w:rPr>
          <w:rFonts w:asciiTheme="minorHAnsi" w:eastAsia="Cambria" w:hAnsiTheme="minorHAnsi" w:cstheme="minorHAnsi"/>
          <w:b/>
          <w:sz w:val="28"/>
          <w:szCs w:val="28"/>
          <w:lang w:val="en-GB"/>
        </w:rPr>
        <w:t>The d</w:t>
      </w:r>
      <w:r w:rsidR="000F54FC" w:rsidRPr="009762F1">
        <w:rPr>
          <w:rFonts w:asciiTheme="minorHAnsi" w:eastAsia="Cambria" w:hAnsiTheme="minorHAnsi" w:cstheme="minorHAnsi"/>
          <w:b/>
          <w:sz w:val="28"/>
          <w:szCs w:val="28"/>
          <w:lang w:val="en-GB"/>
        </w:rPr>
        <w:t xml:space="preserve">raft genome </w:t>
      </w:r>
      <w:r w:rsidR="00704401" w:rsidRPr="009762F1">
        <w:rPr>
          <w:rFonts w:asciiTheme="minorHAnsi" w:eastAsia="Cambria" w:hAnsiTheme="minorHAnsi" w:cstheme="minorHAnsi"/>
          <w:b/>
          <w:sz w:val="28"/>
          <w:szCs w:val="28"/>
          <w:lang w:val="en-GB"/>
        </w:rPr>
        <w:t xml:space="preserve">sequence </w:t>
      </w:r>
      <w:r w:rsidR="000F54FC" w:rsidRPr="009762F1">
        <w:rPr>
          <w:rFonts w:asciiTheme="minorHAnsi" w:eastAsia="Cambria" w:hAnsiTheme="minorHAnsi" w:cstheme="minorHAnsi"/>
          <w:b/>
          <w:sz w:val="28"/>
          <w:szCs w:val="28"/>
          <w:lang w:val="en-GB"/>
        </w:rPr>
        <w:t xml:space="preserve">of </w:t>
      </w:r>
      <w:r w:rsidR="000F54FC" w:rsidRPr="009762F1">
        <w:rPr>
          <w:rFonts w:asciiTheme="minorHAnsi" w:eastAsia="Cambria" w:hAnsiTheme="minorHAnsi" w:cstheme="minorHAnsi"/>
          <w:b/>
          <w:i/>
          <w:sz w:val="28"/>
          <w:szCs w:val="28"/>
          <w:lang w:val="en-GB"/>
        </w:rPr>
        <w:t>Hyphochytrium catenoides</w:t>
      </w:r>
      <w:r w:rsidR="005C0249">
        <w:rPr>
          <w:rFonts w:asciiTheme="minorHAnsi" w:eastAsia="Cambria" w:hAnsiTheme="minorHAnsi" w:cstheme="minorHAnsi"/>
          <w:b/>
          <w:sz w:val="28"/>
          <w:szCs w:val="28"/>
          <w:lang w:val="en-GB"/>
        </w:rPr>
        <w:t xml:space="preserve"> and the evolution of </w:t>
      </w:r>
      <w:r w:rsidR="000F54FC" w:rsidRPr="009762F1">
        <w:rPr>
          <w:rFonts w:asciiTheme="minorHAnsi" w:eastAsia="Cambria" w:hAnsiTheme="minorHAnsi" w:cstheme="minorHAnsi"/>
          <w:b/>
          <w:sz w:val="28"/>
          <w:szCs w:val="28"/>
          <w:lang w:val="en-GB"/>
        </w:rPr>
        <w:t>a fungal analogue.</w:t>
      </w:r>
    </w:p>
    <w:p w14:paraId="6F239888" w14:textId="0F11DB97" w:rsidR="00352918" w:rsidRPr="009918D0" w:rsidRDefault="000F54FC" w:rsidP="00FB7FD4">
      <w:pPr>
        <w:tabs>
          <w:tab w:val="left" w:pos="709"/>
        </w:tabs>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Guy Leonard</w:t>
      </w: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Aurélie Labarre</w:t>
      </w: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David Milner</w:t>
      </w: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xml:space="preserve">, </w:t>
      </w:r>
      <w:r w:rsidR="00FC0895" w:rsidRPr="009918D0">
        <w:rPr>
          <w:rFonts w:asciiTheme="minorHAnsi" w:eastAsia="Cambria" w:hAnsiTheme="minorHAnsi" w:cstheme="minorHAnsi"/>
          <w:sz w:val="22"/>
          <w:szCs w:val="22"/>
          <w:lang w:val="en-GB"/>
        </w:rPr>
        <w:t>Adam Monier</w:t>
      </w:r>
      <w:r w:rsidR="00FC0895" w:rsidRPr="009918D0">
        <w:rPr>
          <w:rFonts w:asciiTheme="minorHAnsi" w:eastAsia="Cambria" w:hAnsiTheme="minorHAnsi" w:cstheme="minorHAnsi"/>
          <w:sz w:val="22"/>
          <w:szCs w:val="22"/>
          <w:vertAlign w:val="superscript"/>
          <w:lang w:val="en-GB"/>
        </w:rPr>
        <w:t>1</w:t>
      </w:r>
      <w:r w:rsidR="00FC0895" w:rsidRPr="009918D0">
        <w:rPr>
          <w:rFonts w:asciiTheme="minorHAnsi" w:eastAsia="Cambria" w:hAnsiTheme="minorHAnsi" w:cstheme="minorHAnsi"/>
          <w:sz w:val="22"/>
          <w:szCs w:val="22"/>
          <w:lang w:val="en-GB"/>
        </w:rPr>
        <w:t xml:space="preserve">, </w:t>
      </w:r>
      <w:r w:rsidR="00DD243D" w:rsidRPr="009918D0">
        <w:rPr>
          <w:rFonts w:asciiTheme="minorHAnsi" w:eastAsia="Cambria" w:hAnsiTheme="minorHAnsi" w:cstheme="minorHAnsi"/>
          <w:sz w:val="22"/>
          <w:szCs w:val="22"/>
          <w:lang w:val="en-GB"/>
        </w:rPr>
        <w:t>Darren Soanes</w:t>
      </w:r>
      <w:r w:rsidR="00DD243D" w:rsidRPr="009918D0">
        <w:rPr>
          <w:rFonts w:asciiTheme="minorHAnsi" w:eastAsia="Cambria" w:hAnsiTheme="minorHAnsi" w:cstheme="minorHAnsi"/>
          <w:sz w:val="22"/>
          <w:szCs w:val="22"/>
          <w:vertAlign w:val="superscript"/>
          <w:lang w:val="en-GB"/>
        </w:rPr>
        <w:t>1</w:t>
      </w:r>
      <w:r w:rsidR="00DD243D" w:rsidRPr="009918D0">
        <w:rPr>
          <w:rFonts w:asciiTheme="minorHAnsi" w:eastAsia="Cambria" w:hAnsiTheme="minorHAnsi" w:cstheme="minorHAnsi"/>
          <w:sz w:val="22"/>
          <w:szCs w:val="22"/>
          <w:lang w:val="en-GB"/>
        </w:rPr>
        <w:t xml:space="preserve">, </w:t>
      </w:r>
      <w:r w:rsidR="00EE106F" w:rsidRPr="009918D0">
        <w:rPr>
          <w:rFonts w:asciiTheme="minorHAnsi" w:eastAsia="Cambria" w:hAnsiTheme="minorHAnsi" w:cstheme="minorHAnsi"/>
          <w:sz w:val="22"/>
          <w:szCs w:val="22"/>
          <w:lang w:val="en-GB"/>
        </w:rPr>
        <w:t>Jeremy Wideman</w:t>
      </w:r>
      <w:r w:rsidR="00EE106F" w:rsidRPr="009918D0">
        <w:rPr>
          <w:rFonts w:asciiTheme="minorHAnsi" w:eastAsia="Cambria" w:hAnsiTheme="minorHAnsi" w:cstheme="minorHAnsi"/>
          <w:sz w:val="22"/>
          <w:szCs w:val="22"/>
          <w:vertAlign w:val="superscript"/>
          <w:lang w:val="en-GB"/>
        </w:rPr>
        <w:t>1</w:t>
      </w:r>
      <w:r w:rsidR="00EE106F" w:rsidRPr="009918D0">
        <w:rPr>
          <w:rFonts w:asciiTheme="minorHAnsi" w:eastAsia="Cambria" w:hAnsiTheme="minorHAnsi" w:cstheme="minorHAnsi"/>
          <w:sz w:val="22"/>
          <w:szCs w:val="22"/>
          <w:lang w:val="en-GB"/>
        </w:rPr>
        <w:t xml:space="preserve">, </w:t>
      </w:r>
      <w:r w:rsidR="00FC0895" w:rsidRPr="009918D0">
        <w:rPr>
          <w:rFonts w:asciiTheme="minorHAnsi" w:eastAsia="Cambria" w:hAnsiTheme="minorHAnsi" w:cstheme="minorHAnsi"/>
          <w:sz w:val="22"/>
          <w:szCs w:val="22"/>
          <w:lang w:val="en-GB"/>
        </w:rPr>
        <w:t>F</w:t>
      </w:r>
      <w:r w:rsidRPr="009918D0">
        <w:rPr>
          <w:rFonts w:asciiTheme="minorHAnsi" w:eastAsia="Cambria" w:hAnsiTheme="minorHAnsi" w:cstheme="minorHAnsi"/>
          <w:sz w:val="22"/>
          <w:szCs w:val="22"/>
          <w:lang w:val="en-GB"/>
        </w:rPr>
        <w:t>inlay Maguire</w:t>
      </w:r>
      <w:r w:rsidR="003048AE"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Matthew W. Brown</w:t>
      </w:r>
      <w:r w:rsidRPr="009918D0">
        <w:rPr>
          <w:rFonts w:asciiTheme="minorHAnsi" w:eastAsia="Cambria" w:hAnsiTheme="minorHAnsi" w:cstheme="minorHAnsi"/>
          <w:sz w:val="22"/>
          <w:szCs w:val="22"/>
          <w:vertAlign w:val="superscript"/>
          <w:lang w:val="en-GB"/>
        </w:rPr>
        <w:t>2</w:t>
      </w:r>
      <w:r w:rsidRPr="009918D0">
        <w:rPr>
          <w:rFonts w:asciiTheme="minorHAnsi" w:eastAsia="Cambria" w:hAnsiTheme="minorHAnsi" w:cstheme="minorHAnsi"/>
          <w:sz w:val="22"/>
          <w:szCs w:val="22"/>
          <w:lang w:val="en-GB"/>
        </w:rPr>
        <w:t>,</w:t>
      </w:r>
      <w:r w:rsidR="00FC0895" w:rsidRPr="009918D0">
        <w:rPr>
          <w:rFonts w:asciiTheme="minorHAnsi" w:eastAsia="Cambria" w:hAnsiTheme="minorHAnsi" w:cstheme="minorHAnsi"/>
          <w:sz w:val="22"/>
          <w:szCs w:val="22"/>
          <w:lang w:val="en-GB"/>
        </w:rPr>
        <w:t xml:space="preserve"> </w:t>
      </w:r>
      <w:r w:rsidR="00137424" w:rsidRPr="009918D0">
        <w:rPr>
          <w:rFonts w:asciiTheme="minorHAnsi" w:eastAsia="Cambria" w:hAnsiTheme="minorHAnsi" w:cstheme="minorHAnsi"/>
          <w:sz w:val="22"/>
          <w:szCs w:val="22"/>
          <w:lang w:val="en-GB"/>
        </w:rPr>
        <w:t>Sam Stevens</w:t>
      </w:r>
      <w:r w:rsidR="00137424" w:rsidRPr="009918D0">
        <w:rPr>
          <w:rFonts w:asciiTheme="minorHAnsi" w:eastAsia="Cambria" w:hAnsiTheme="minorHAnsi" w:cstheme="minorHAnsi"/>
          <w:sz w:val="22"/>
          <w:szCs w:val="22"/>
          <w:vertAlign w:val="superscript"/>
          <w:lang w:val="en-GB"/>
        </w:rPr>
        <w:t>1</w:t>
      </w:r>
      <w:r w:rsidR="00137424"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Divya Sain</w:t>
      </w:r>
      <w:r w:rsidR="00C96B9D">
        <w:rPr>
          <w:rFonts w:asciiTheme="minorHAnsi" w:eastAsia="Cambria" w:hAnsiTheme="minorHAnsi" w:cstheme="minorHAnsi"/>
          <w:sz w:val="22"/>
          <w:szCs w:val="22"/>
          <w:vertAlign w:val="superscript"/>
          <w:lang w:val="en-GB"/>
        </w:rPr>
        <w:t>3</w:t>
      </w:r>
      <w:r w:rsidRPr="009918D0">
        <w:rPr>
          <w:rFonts w:asciiTheme="minorHAnsi" w:eastAsia="Cambria" w:hAnsiTheme="minorHAnsi" w:cstheme="minorHAnsi"/>
          <w:sz w:val="22"/>
          <w:szCs w:val="22"/>
          <w:lang w:val="en-GB"/>
        </w:rPr>
        <w:t xml:space="preserve">, </w:t>
      </w:r>
      <w:r w:rsidR="00FC0895" w:rsidRPr="009918D0">
        <w:rPr>
          <w:rFonts w:asciiTheme="minorHAnsi" w:eastAsia="Cambria" w:hAnsiTheme="minorHAnsi" w:cstheme="minorHAnsi"/>
          <w:sz w:val="22"/>
          <w:szCs w:val="22"/>
          <w:lang w:val="en-GB"/>
        </w:rPr>
        <w:t>Jason E. Stajich</w:t>
      </w:r>
      <w:r w:rsidR="00C96B9D">
        <w:rPr>
          <w:rFonts w:asciiTheme="minorHAnsi" w:eastAsia="Cambria" w:hAnsiTheme="minorHAnsi" w:cstheme="minorHAnsi"/>
          <w:sz w:val="22"/>
          <w:szCs w:val="22"/>
          <w:vertAlign w:val="superscript"/>
          <w:lang w:val="en-GB"/>
        </w:rPr>
        <w:t>3</w:t>
      </w:r>
      <w:r w:rsidR="008F2846" w:rsidRPr="009918D0">
        <w:rPr>
          <w:rFonts w:asciiTheme="minorHAnsi" w:eastAsia="Cambria" w:hAnsiTheme="minorHAnsi" w:cstheme="minorHAnsi"/>
          <w:sz w:val="22"/>
          <w:szCs w:val="22"/>
          <w:lang w:val="en-GB"/>
        </w:rPr>
        <w:t xml:space="preserve">, </w:t>
      </w:r>
      <w:r w:rsidR="00CB2A8A">
        <w:rPr>
          <w:rFonts w:asciiTheme="minorHAnsi" w:eastAsia="Cambria" w:hAnsiTheme="minorHAnsi" w:cstheme="minorHAnsi"/>
          <w:sz w:val="22"/>
          <w:szCs w:val="22"/>
          <w:lang w:val="en-GB"/>
        </w:rPr>
        <w:t xml:space="preserve"> </w:t>
      </w:r>
      <w:r w:rsidR="00CB2A8A" w:rsidRPr="00CB2A8A">
        <w:rPr>
          <w:rFonts w:asciiTheme="minorHAnsi" w:eastAsia="Cambria" w:hAnsiTheme="minorHAnsi" w:cstheme="minorHAnsi"/>
          <w:sz w:val="22"/>
          <w:szCs w:val="22"/>
          <w:highlight w:val="yellow"/>
          <w:lang w:val="en-GB"/>
        </w:rPr>
        <w:t>Xav</w:t>
      </w:r>
      <w:r w:rsidR="007106EF">
        <w:rPr>
          <w:rFonts w:asciiTheme="minorHAnsi" w:eastAsia="Cambria" w:hAnsiTheme="minorHAnsi" w:cstheme="minorHAnsi"/>
          <w:sz w:val="22"/>
          <w:szCs w:val="22"/>
          <w:lang w:val="en-GB"/>
        </w:rPr>
        <w:t>ier Grau-Bove</w:t>
      </w:r>
      <w:r w:rsidR="00D24AF2" w:rsidRPr="00D24AF2">
        <w:rPr>
          <w:rFonts w:asciiTheme="minorHAnsi" w:eastAsia="Cambria" w:hAnsiTheme="minorHAnsi" w:cstheme="minorHAnsi"/>
          <w:sz w:val="22"/>
          <w:szCs w:val="22"/>
          <w:vertAlign w:val="superscript"/>
          <w:lang w:val="en-GB"/>
        </w:rPr>
        <w:t>4</w:t>
      </w:r>
      <w:r w:rsidR="00CB2A8A">
        <w:rPr>
          <w:rFonts w:asciiTheme="minorHAnsi" w:eastAsia="Cambria" w:hAnsiTheme="minorHAnsi" w:cstheme="minorHAnsi"/>
          <w:sz w:val="22"/>
          <w:szCs w:val="22"/>
          <w:lang w:val="en-GB"/>
        </w:rPr>
        <w:t xml:space="preserve">, </w:t>
      </w:r>
      <w:r w:rsidR="00CB2A8A" w:rsidRPr="00CB2A8A">
        <w:rPr>
          <w:rFonts w:asciiTheme="minorHAnsi" w:eastAsia="Cambria" w:hAnsiTheme="minorHAnsi" w:cstheme="minorHAnsi"/>
          <w:sz w:val="22"/>
          <w:szCs w:val="22"/>
          <w:highlight w:val="yellow"/>
          <w:lang w:val="en-GB"/>
        </w:rPr>
        <w:t>Arnau</w:t>
      </w:r>
      <w:r w:rsidR="007106EF">
        <w:rPr>
          <w:rFonts w:asciiTheme="minorHAnsi" w:eastAsia="Cambria" w:hAnsiTheme="minorHAnsi" w:cstheme="minorHAnsi"/>
          <w:sz w:val="22"/>
          <w:szCs w:val="22"/>
          <w:highlight w:val="yellow"/>
          <w:lang w:val="en-GB"/>
        </w:rPr>
        <w:t xml:space="preserve"> Sebe-Pedros</w:t>
      </w:r>
      <w:r w:rsidR="00D24AF2" w:rsidRPr="00D24AF2">
        <w:rPr>
          <w:rFonts w:asciiTheme="minorHAnsi" w:eastAsia="Cambria" w:hAnsiTheme="minorHAnsi" w:cstheme="minorHAnsi"/>
          <w:sz w:val="22"/>
          <w:szCs w:val="22"/>
          <w:highlight w:val="yellow"/>
          <w:vertAlign w:val="superscript"/>
          <w:lang w:val="en-GB"/>
        </w:rPr>
        <w:t>5</w:t>
      </w:r>
      <w:r w:rsidR="00CB2A8A" w:rsidRPr="00CB2A8A">
        <w:rPr>
          <w:rFonts w:asciiTheme="minorHAnsi" w:eastAsia="Cambria" w:hAnsiTheme="minorHAnsi" w:cstheme="minorHAnsi"/>
          <w:sz w:val="22"/>
          <w:szCs w:val="22"/>
          <w:highlight w:val="yellow"/>
          <w:lang w:val="en-GB"/>
        </w:rPr>
        <w:t>,</w:t>
      </w:r>
      <w:r w:rsidR="00CB2A8A">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Konrad Paszkiewicz</w:t>
      </w: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xml:space="preserve">, </w:t>
      </w:r>
      <w:r w:rsidR="00CB2A8A">
        <w:rPr>
          <w:rFonts w:asciiTheme="minorHAnsi" w:eastAsia="Cambria" w:hAnsiTheme="minorHAnsi" w:cstheme="minorHAnsi"/>
          <w:sz w:val="22"/>
          <w:szCs w:val="22"/>
          <w:lang w:val="en-GB"/>
        </w:rPr>
        <w:t>N</w:t>
      </w:r>
      <w:r w:rsidR="00CB2A8A" w:rsidRPr="009918D0">
        <w:rPr>
          <w:rFonts w:asciiTheme="minorHAnsi" w:eastAsia="Cambria" w:hAnsiTheme="minorHAnsi" w:cstheme="minorHAnsi"/>
          <w:sz w:val="22"/>
          <w:szCs w:val="22"/>
          <w:lang w:val="en-GB"/>
        </w:rPr>
        <w:t>eil Hall</w:t>
      </w:r>
      <w:r w:rsidR="00BD52E6">
        <w:rPr>
          <w:rFonts w:asciiTheme="minorHAnsi" w:eastAsia="Cambria" w:hAnsiTheme="minorHAnsi" w:cstheme="minorHAnsi"/>
          <w:sz w:val="22"/>
          <w:szCs w:val="22"/>
          <w:vertAlign w:val="superscript"/>
          <w:lang w:val="en-GB"/>
        </w:rPr>
        <w:t>6</w:t>
      </w:r>
      <w:r w:rsidR="00CB2A8A" w:rsidRPr="009918D0">
        <w:rPr>
          <w:rFonts w:asciiTheme="minorHAnsi" w:eastAsia="Cambria" w:hAnsiTheme="minorHAnsi" w:cstheme="minorHAnsi"/>
          <w:sz w:val="22"/>
          <w:szCs w:val="22"/>
          <w:lang w:val="en-GB"/>
        </w:rPr>
        <w:t>, Bill Wickstead</w:t>
      </w:r>
      <w:r w:rsidR="00BD52E6">
        <w:rPr>
          <w:rFonts w:asciiTheme="minorHAnsi" w:eastAsia="Cambria" w:hAnsiTheme="minorHAnsi" w:cstheme="minorHAnsi"/>
          <w:sz w:val="22"/>
          <w:szCs w:val="22"/>
          <w:vertAlign w:val="superscript"/>
          <w:lang w:val="en-GB"/>
        </w:rPr>
        <w:t>7</w:t>
      </w:r>
      <w:r w:rsidR="00CB2A8A">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&amp; Thomas A. Richards</w:t>
      </w:r>
      <w:r w:rsidR="00BD52E6">
        <w:rPr>
          <w:rFonts w:asciiTheme="minorHAnsi" w:eastAsia="Cambria" w:hAnsiTheme="minorHAnsi" w:cstheme="minorHAnsi"/>
          <w:sz w:val="22"/>
          <w:szCs w:val="22"/>
          <w:vertAlign w:val="superscript"/>
          <w:lang w:val="en-GB"/>
        </w:rPr>
        <w:t>1, 8</w:t>
      </w:r>
    </w:p>
    <w:p w14:paraId="439F7964" w14:textId="77777777" w:rsidR="00352918" w:rsidRPr="009918D0" w:rsidRDefault="00352918" w:rsidP="00FB7FD4">
      <w:pPr>
        <w:tabs>
          <w:tab w:val="left" w:pos="709"/>
        </w:tabs>
        <w:spacing w:after="120" w:line="480" w:lineRule="auto"/>
        <w:jc w:val="both"/>
        <w:rPr>
          <w:rFonts w:asciiTheme="minorHAnsi" w:hAnsiTheme="minorHAnsi" w:cstheme="minorHAnsi"/>
          <w:sz w:val="22"/>
          <w:szCs w:val="22"/>
          <w:lang w:val="en-GB"/>
        </w:rPr>
      </w:pPr>
    </w:p>
    <w:p w14:paraId="5800BF07" w14:textId="77777777" w:rsidR="00352918" w:rsidRPr="009918D0" w:rsidRDefault="000F54FC" w:rsidP="00FB7FD4">
      <w:pPr>
        <w:tabs>
          <w:tab w:val="left" w:pos="709"/>
        </w:tabs>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xml:space="preserve"> Biosciences, University of Exeter, Geoffrey Pope Building, Exeter, EX4 4QD, UK.</w:t>
      </w:r>
    </w:p>
    <w:p w14:paraId="2FAD573F" w14:textId="636B41E6" w:rsidR="00352918" w:rsidRPr="009918D0" w:rsidRDefault="000F54FC" w:rsidP="00FB7FD4">
      <w:pPr>
        <w:tabs>
          <w:tab w:val="left" w:pos="709"/>
        </w:tabs>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vertAlign w:val="superscript"/>
          <w:lang w:val="en-GB"/>
        </w:rPr>
        <w:t>2</w:t>
      </w:r>
      <w:r w:rsidR="00DF4836"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Department of Biological Sciences, Mississippi State University, Mississippi State, MS 39762, USA.</w:t>
      </w:r>
    </w:p>
    <w:p w14:paraId="3C9BECBA" w14:textId="6D1E50FD" w:rsidR="0039005C" w:rsidRDefault="0039005C" w:rsidP="00FB7FD4">
      <w:pPr>
        <w:tabs>
          <w:tab w:val="left" w:pos="709"/>
        </w:tabs>
        <w:spacing w:after="120" w:line="480" w:lineRule="auto"/>
        <w:jc w:val="both"/>
        <w:outlineLvl w:val="0"/>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vertAlign w:val="superscript"/>
          <w:lang w:val="en-GB"/>
        </w:rPr>
        <w:t>3</w:t>
      </w:r>
      <w:r w:rsidRPr="009918D0">
        <w:rPr>
          <w:rFonts w:asciiTheme="minorHAnsi" w:eastAsia="Cambria" w:hAnsiTheme="minorHAnsi" w:cstheme="minorHAnsi"/>
          <w:sz w:val="22"/>
          <w:szCs w:val="22"/>
          <w:lang w:val="en-GB"/>
        </w:rPr>
        <w:t xml:space="preserve"> </w:t>
      </w:r>
      <w:r w:rsidR="00C96B9D" w:rsidRPr="009918D0">
        <w:rPr>
          <w:rFonts w:asciiTheme="minorHAnsi" w:eastAsia="Cambria" w:hAnsiTheme="minorHAnsi" w:cstheme="minorHAnsi"/>
          <w:sz w:val="22"/>
          <w:szCs w:val="22"/>
          <w:lang w:val="en-GB"/>
        </w:rPr>
        <w:t>Riverside</w:t>
      </w:r>
      <w:ins w:id="0" w:author="Guy Leonard" w:date="2017-05-16T15:09:00Z">
        <w:r w:rsidR="007106EF">
          <w:rPr>
            <w:rFonts w:asciiTheme="minorHAnsi" w:eastAsia="Cambria" w:hAnsiTheme="minorHAnsi" w:cstheme="minorHAnsi"/>
            <w:sz w:val="22"/>
            <w:szCs w:val="22"/>
            <w:lang w:val="en-GB"/>
          </w:rPr>
          <w:t xml:space="preserve"> Motherf*cker</w:t>
        </w:r>
      </w:ins>
      <w:ins w:id="1" w:author="Guy Leonard" w:date="2017-05-16T15:10:00Z">
        <w:r w:rsidR="007106EF">
          <w:rPr>
            <w:rFonts w:asciiTheme="minorHAnsi" w:eastAsia="Cambria" w:hAnsiTheme="minorHAnsi" w:cstheme="minorHAnsi"/>
            <w:sz w:val="22"/>
            <w:szCs w:val="22"/>
            <w:lang w:val="en-GB"/>
          </w:rPr>
          <w:t xml:space="preserve"> (Let’s Go)</w:t>
        </w:r>
      </w:ins>
      <w:ins w:id="2" w:author="Guy Leonard" w:date="2017-05-16T15:09:00Z">
        <w:r w:rsidR="007106EF">
          <w:rPr>
            <w:rFonts w:asciiTheme="minorHAnsi" w:eastAsia="Cambria" w:hAnsiTheme="minorHAnsi" w:cstheme="minorHAnsi"/>
            <w:sz w:val="22"/>
            <w:szCs w:val="22"/>
            <w:lang w:val="en-GB"/>
          </w:rPr>
          <w:t xml:space="preserve"> !_!</w:t>
        </w:r>
      </w:ins>
    </w:p>
    <w:p w14:paraId="0BD6535F" w14:textId="121A7765" w:rsidR="00D24AF2" w:rsidRDefault="00D24AF2" w:rsidP="00FB7FD4">
      <w:pPr>
        <w:tabs>
          <w:tab w:val="left" w:pos="709"/>
        </w:tabs>
        <w:spacing w:after="120" w:line="480" w:lineRule="auto"/>
        <w:jc w:val="both"/>
        <w:outlineLvl w:val="0"/>
        <w:rPr>
          <w:rFonts w:asciiTheme="minorHAnsi" w:hAnsiTheme="minorHAnsi" w:cstheme="minorHAnsi"/>
          <w:sz w:val="22"/>
          <w:szCs w:val="22"/>
          <w:lang w:val="en-GB"/>
        </w:rPr>
      </w:pPr>
      <w:r w:rsidRPr="00D24AF2">
        <w:rPr>
          <w:rFonts w:asciiTheme="minorHAnsi" w:hAnsiTheme="minorHAnsi" w:cstheme="minorHAnsi"/>
          <w:sz w:val="22"/>
          <w:szCs w:val="22"/>
          <w:vertAlign w:val="superscript"/>
          <w:lang w:val="en-GB"/>
        </w:rPr>
        <w:t>4</w:t>
      </w:r>
      <w:r>
        <w:rPr>
          <w:rFonts w:asciiTheme="minorHAnsi" w:hAnsiTheme="minorHAnsi" w:cstheme="minorHAnsi"/>
          <w:sz w:val="22"/>
          <w:szCs w:val="22"/>
          <w:vertAlign w:val="superscript"/>
          <w:lang w:val="en-GB"/>
        </w:rPr>
        <w:t xml:space="preserve"> </w:t>
      </w:r>
      <w:r>
        <w:rPr>
          <w:rFonts w:asciiTheme="minorHAnsi" w:hAnsiTheme="minorHAnsi" w:cstheme="minorHAnsi"/>
          <w:sz w:val="22"/>
          <w:szCs w:val="22"/>
          <w:lang w:val="en-GB"/>
        </w:rPr>
        <w:t>Institute of Evolutionary Biology. CSIC-UPF. Barcelona, Catalonia. Spain.</w:t>
      </w:r>
    </w:p>
    <w:p w14:paraId="1C631404" w14:textId="63E10B2F" w:rsidR="00D24AF2" w:rsidRDefault="00D24AF2" w:rsidP="00FB7FD4">
      <w:pPr>
        <w:tabs>
          <w:tab w:val="left" w:pos="709"/>
        </w:tabs>
        <w:spacing w:after="120" w:line="480" w:lineRule="auto"/>
        <w:jc w:val="both"/>
        <w:outlineLvl w:val="0"/>
        <w:rPr>
          <w:rFonts w:asciiTheme="minorHAnsi" w:hAnsiTheme="minorHAnsi" w:cstheme="minorHAnsi"/>
          <w:sz w:val="22"/>
          <w:szCs w:val="22"/>
          <w:lang w:val="en-GB"/>
        </w:rPr>
      </w:pPr>
      <w:r w:rsidRPr="00D24AF2">
        <w:rPr>
          <w:rFonts w:asciiTheme="minorHAnsi" w:hAnsiTheme="minorHAnsi" w:cstheme="minorHAnsi"/>
          <w:sz w:val="22"/>
          <w:szCs w:val="22"/>
          <w:vertAlign w:val="superscript"/>
          <w:lang w:val="en-GB"/>
        </w:rPr>
        <w:t>5</w:t>
      </w:r>
      <w:r w:rsidRPr="00D24AF2">
        <w:rPr>
          <w:rFonts w:asciiTheme="minorHAnsi" w:hAnsiTheme="minorHAnsi" w:cstheme="minorHAnsi"/>
          <w:sz w:val="22"/>
          <w:szCs w:val="22"/>
          <w:lang w:val="en-GB"/>
        </w:rPr>
        <w:t xml:space="preserve"> Weizman </w:t>
      </w:r>
      <w:r>
        <w:rPr>
          <w:rFonts w:asciiTheme="minorHAnsi" w:hAnsiTheme="minorHAnsi" w:cstheme="minorHAnsi"/>
          <w:sz w:val="22"/>
          <w:szCs w:val="22"/>
          <w:lang w:val="en-GB"/>
        </w:rPr>
        <w:t>Institute of Science. Rehovot, Israel.</w:t>
      </w:r>
    </w:p>
    <w:p w14:paraId="7E24101C" w14:textId="0153A922" w:rsidR="00BD52E6" w:rsidRPr="009918D0" w:rsidRDefault="00BD52E6" w:rsidP="00BD52E6">
      <w:pPr>
        <w:spacing w:after="120" w:line="480" w:lineRule="auto"/>
        <w:jc w:val="both"/>
        <w:rPr>
          <w:rFonts w:asciiTheme="minorHAnsi" w:hAnsiTheme="minorHAnsi" w:cstheme="minorHAnsi"/>
          <w:sz w:val="22"/>
          <w:szCs w:val="22"/>
          <w:lang w:val="en-GB"/>
        </w:rPr>
      </w:pPr>
      <w:r>
        <w:rPr>
          <w:rFonts w:asciiTheme="minorHAnsi" w:eastAsia="Cambria" w:hAnsiTheme="minorHAnsi" w:cstheme="minorHAnsi"/>
          <w:sz w:val="22"/>
          <w:szCs w:val="22"/>
          <w:vertAlign w:val="superscript"/>
          <w:lang w:val="en-GB"/>
        </w:rPr>
        <w:t>6</w:t>
      </w:r>
      <w:r w:rsidRPr="009918D0">
        <w:rPr>
          <w:rFonts w:asciiTheme="minorHAnsi" w:eastAsia="Cambria" w:hAnsiTheme="minorHAnsi" w:cstheme="minorHAnsi"/>
          <w:sz w:val="22"/>
          <w:szCs w:val="22"/>
          <w:lang w:val="en-GB"/>
        </w:rPr>
        <w:t xml:space="preserve"> Earlham</w:t>
      </w:r>
      <w:ins w:id="3" w:author="Guy Leonard" w:date="2017-05-16T15:09:00Z">
        <w:r>
          <w:rPr>
            <w:rFonts w:asciiTheme="minorHAnsi" w:eastAsia="Cambria" w:hAnsiTheme="minorHAnsi" w:cstheme="minorHAnsi"/>
            <w:sz w:val="22"/>
            <w:szCs w:val="22"/>
            <w:lang w:val="en-GB"/>
          </w:rPr>
          <w:t xml:space="preserve"> Institute</w:t>
        </w:r>
      </w:ins>
      <w:r w:rsidR="00397F7C">
        <w:rPr>
          <w:rFonts w:asciiTheme="minorHAnsi" w:eastAsia="Cambria" w:hAnsiTheme="minorHAnsi" w:cstheme="minorHAnsi"/>
          <w:sz w:val="22"/>
          <w:szCs w:val="22"/>
          <w:lang w:val="en-GB"/>
        </w:rPr>
        <w:t>, Norwich. Aha!</w:t>
      </w:r>
    </w:p>
    <w:p w14:paraId="0F110A98" w14:textId="5EAA3BA0" w:rsidR="00352918" w:rsidRPr="009918D0" w:rsidRDefault="00BD52E6" w:rsidP="00FB7FD4">
      <w:pPr>
        <w:spacing w:after="120" w:line="480" w:lineRule="auto"/>
        <w:jc w:val="both"/>
        <w:rPr>
          <w:rFonts w:asciiTheme="minorHAnsi" w:hAnsiTheme="minorHAnsi" w:cstheme="minorHAnsi"/>
          <w:sz w:val="22"/>
          <w:szCs w:val="22"/>
          <w:lang w:val="en-GB"/>
        </w:rPr>
      </w:pPr>
      <w:r>
        <w:rPr>
          <w:rFonts w:asciiTheme="minorHAnsi" w:eastAsia="Cambria" w:hAnsiTheme="minorHAnsi" w:cstheme="minorHAnsi"/>
          <w:sz w:val="22"/>
          <w:szCs w:val="22"/>
          <w:vertAlign w:val="superscript"/>
          <w:lang w:val="en-GB"/>
        </w:rPr>
        <w:t>7</w:t>
      </w:r>
      <w:r w:rsidR="00E91D27" w:rsidRPr="009918D0">
        <w:rPr>
          <w:rFonts w:asciiTheme="minorHAnsi" w:eastAsia="Cambria" w:hAnsiTheme="minorHAnsi" w:cstheme="minorHAnsi"/>
          <w:sz w:val="22"/>
          <w:szCs w:val="22"/>
          <w:vertAlign w:val="superscript"/>
          <w:lang w:val="en-GB"/>
        </w:rPr>
        <w:t xml:space="preserve"> </w:t>
      </w:r>
      <w:r w:rsidR="00C96B9D" w:rsidRPr="009918D0">
        <w:rPr>
          <w:rFonts w:asciiTheme="minorHAnsi" w:eastAsia="Cambria" w:hAnsiTheme="minorHAnsi" w:cstheme="minorHAnsi"/>
          <w:sz w:val="22"/>
          <w:szCs w:val="22"/>
          <w:lang w:val="en-GB"/>
        </w:rPr>
        <w:t>School of Life Sciences, University of Nottingham, Nottingham, NG7 2UH, UK</w:t>
      </w:r>
    </w:p>
    <w:p w14:paraId="1CCF48F9" w14:textId="78940770" w:rsidR="00352918" w:rsidRPr="009918D0" w:rsidRDefault="00BD52E6" w:rsidP="00FB7FD4">
      <w:pPr>
        <w:spacing w:after="120" w:line="480" w:lineRule="auto"/>
        <w:jc w:val="both"/>
        <w:rPr>
          <w:rFonts w:asciiTheme="minorHAnsi" w:hAnsiTheme="minorHAnsi" w:cstheme="minorHAnsi"/>
          <w:sz w:val="22"/>
          <w:szCs w:val="22"/>
          <w:lang w:val="en-GB"/>
        </w:rPr>
      </w:pPr>
      <w:r>
        <w:rPr>
          <w:rFonts w:asciiTheme="minorHAnsi" w:eastAsia="Cambria" w:hAnsiTheme="minorHAnsi" w:cstheme="minorHAnsi"/>
          <w:sz w:val="22"/>
          <w:szCs w:val="22"/>
          <w:vertAlign w:val="superscript"/>
          <w:lang w:val="en-GB"/>
        </w:rPr>
        <w:t>8</w:t>
      </w:r>
      <w:r w:rsidR="000F54FC" w:rsidRPr="009918D0">
        <w:rPr>
          <w:rFonts w:asciiTheme="minorHAnsi" w:eastAsia="Cambria" w:hAnsiTheme="minorHAnsi" w:cstheme="minorHAnsi"/>
          <w:sz w:val="22"/>
          <w:szCs w:val="22"/>
          <w:lang w:val="en-GB"/>
        </w:rPr>
        <w:t xml:space="preserve"> Canadian Institute for Advanced Research, CIFAR Program in Integrated Microbial Biodiversity, Toronto, ON, M5G 1Z8</w:t>
      </w:r>
    </w:p>
    <w:p w14:paraId="572F366C" w14:textId="77777777" w:rsidR="00352918" w:rsidRPr="009918D0" w:rsidRDefault="00352918" w:rsidP="00FB7FD4">
      <w:pPr>
        <w:tabs>
          <w:tab w:val="left" w:pos="709"/>
        </w:tabs>
        <w:spacing w:after="120" w:line="480" w:lineRule="auto"/>
        <w:jc w:val="both"/>
        <w:rPr>
          <w:rFonts w:asciiTheme="minorHAnsi" w:hAnsiTheme="minorHAnsi" w:cstheme="minorHAnsi"/>
          <w:sz w:val="22"/>
          <w:szCs w:val="22"/>
          <w:lang w:val="en-GB"/>
        </w:rPr>
      </w:pPr>
    </w:p>
    <w:p w14:paraId="4947AF64" w14:textId="2B96CB64" w:rsidR="00352918" w:rsidRPr="009918D0" w:rsidRDefault="000F54FC" w:rsidP="00FB7FD4">
      <w:pPr>
        <w:tabs>
          <w:tab w:val="left" w:pos="709"/>
        </w:tabs>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Corresponding Author:</w:t>
      </w:r>
      <w:r w:rsidRPr="009918D0">
        <w:rPr>
          <w:rFonts w:asciiTheme="minorHAnsi" w:eastAsia="Cambria" w:hAnsiTheme="minorHAnsi" w:cstheme="minorHAnsi"/>
          <w:sz w:val="22"/>
          <w:szCs w:val="22"/>
          <w:lang w:val="en-GB"/>
        </w:rPr>
        <w:tab/>
      </w:r>
      <w:r w:rsidR="009209AC">
        <w:rPr>
          <w:rFonts w:asciiTheme="minorHAnsi" w:eastAsia="Cambria" w:hAnsiTheme="minorHAnsi" w:cstheme="minorHAnsi"/>
          <w:sz w:val="22"/>
          <w:szCs w:val="22"/>
          <w:lang w:val="en-GB"/>
        </w:rPr>
        <w:tab/>
      </w:r>
      <w:r w:rsidRPr="009918D0">
        <w:rPr>
          <w:rFonts w:asciiTheme="minorHAnsi" w:eastAsia="Cambria" w:hAnsiTheme="minorHAnsi" w:cstheme="minorHAnsi"/>
          <w:sz w:val="22"/>
          <w:szCs w:val="22"/>
          <w:lang w:val="en-GB"/>
        </w:rPr>
        <w:t>Thomas Richards</w:t>
      </w:r>
    </w:p>
    <w:p w14:paraId="5E206738" w14:textId="77777777" w:rsidR="00352918" w:rsidRPr="009918D0" w:rsidRDefault="000F54FC" w:rsidP="00FB7FD4">
      <w:pPr>
        <w:tabs>
          <w:tab w:val="left" w:pos="709"/>
        </w:tabs>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vertAlign w:val="superscript"/>
          <w:lang w:val="en-GB"/>
        </w:rPr>
        <w:tab/>
      </w:r>
      <w:r w:rsidRPr="009918D0">
        <w:rPr>
          <w:rFonts w:asciiTheme="minorHAnsi" w:eastAsia="Cambria" w:hAnsiTheme="minorHAnsi" w:cstheme="minorHAnsi"/>
          <w:sz w:val="22"/>
          <w:szCs w:val="22"/>
          <w:vertAlign w:val="superscript"/>
          <w:lang w:val="en-GB"/>
        </w:rPr>
        <w:tab/>
      </w:r>
      <w:r w:rsidRPr="009918D0">
        <w:rPr>
          <w:rFonts w:asciiTheme="minorHAnsi" w:eastAsia="Cambria" w:hAnsiTheme="minorHAnsi" w:cstheme="minorHAnsi"/>
          <w:sz w:val="22"/>
          <w:szCs w:val="22"/>
          <w:vertAlign w:val="superscript"/>
          <w:lang w:val="en-GB"/>
        </w:rPr>
        <w:tab/>
      </w:r>
      <w:r w:rsidRPr="009918D0">
        <w:rPr>
          <w:rFonts w:asciiTheme="minorHAnsi" w:eastAsia="Cambria" w:hAnsiTheme="minorHAnsi" w:cstheme="minorHAnsi"/>
          <w:sz w:val="22"/>
          <w:szCs w:val="22"/>
          <w:vertAlign w:val="superscript"/>
          <w:lang w:val="en-GB"/>
        </w:rPr>
        <w:tab/>
      </w:r>
      <w:r w:rsidRPr="009918D0">
        <w:rPr>
          <w:rFonts w:asciiTheme="minorHAnsi" w:eastAsia="Cambria" w:hAnsiTheme="minorHAnsi" w:cstheme="minorHAnsi"/>
          <w:sz w:val="22"/>
          <w:szCs w:val="22"/>
          <w:vertAlign w:val="superscript"/>
          <w:lang w:val="en-GB"/>
        </w:rPr>
        <w:tab/>
      </w:r>
      <w:r w:rsidRPr="009918D0">
        <w:rPr>
          <w:rFonts w:asciiTheme="minorHAnsi" w:eastAsia="Cambria" w:hAnsiTheme="minorHAnsi" w:cstheme="minorHAnsi"/>
          <w:sz w:val="22"/>
          <w:szCs w:val="22"/>
          <w:lang w:val="en-GB"/>
        </w:rPr>
        <w:t xml:space="preserve">Biosciences, </w:t>
      </w:r>
    </w:p>
    <w:p w14:paraId="1C24ABA8" w14:textId="77777777" w:rsidR="00352918" w:rsidRPr="009918D0" w:rsidRDefault="000F54FC" w:rsidP="00FB7FD4">
      <w:pPr>
        <w:tabs>
          <w:tab w:val="left" w:pos="709"/>
        </w:tabs>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ab/>
      </w:r>
      <w:r w:rsidRPr="009918D0">
        <w:rPr>
          <w:rFonts w:asciiTheme="minorHAnsi" w:eastAsia="Cambria" w:hAnsiTheme="minorHAnsi" w:cstheme="minorHAnsi"/>
          <w:sz w:val="22"/>
          <w:szCs w:val="22"/>
          <w:lang w:val="en-GB"/>
        </w:rPr>
        <w:tab/>
      </w:r>
      <w:r w:rsidRPr="009918D0">
        <w:rPr>
          <w:rFonts w:asciiTheme="minorHAnsi" w:eastAsia="Cambria" w:hAnsiTheme="minorHAnsi" w:cstheme="minorHAnsi"/>
          <w:sz w:val="22"/>
          <w:szCs w:val="22"/>
          <w:lang w:val="en-GB"/>
        </w:rPr>
        <w:tab/>
      </w:r>
      <w:r w:rsidRPr="009918D0">
        <w:rPr>
          <w:rFonts w:asciiTheme="minorHAnsi" w:eastAsia="Cambria" w:hAnsiTheme="minorHAnsi" w:cstheme="minorHAnsi"/>
          <w:sz w:val="22"/>
          <w:szCs w:val="22"/>
          <w:lang w:val="en-GB"/>
        </w:rPr>
        <w:tab/>
      </w:r>
      <w:r w:rsidRPr="009918D0">
        <w:rPr>
          <w:rFonts w:asciiTheme="minorHAnsi" w:eastAsia="Cambria" w:hAnsiTheme="minorHAnsi" w:cstheme="minorHAnsi"/>
          <w:sz w:val="22"/>
          <w:szCs w:val="22"/>
          <w:lang w:val="en-GB"/>
        </w:rPr>
        <w:tab/>
        <w:t xml:space="preserve">University of Exeter, </w:t>
      </w:r>
    </w:p>
    <w:p w14:paraId="45DA1D7A" w14:textId="77777777" w:rsidR="00352918" w:rsidRPr="009918D0" w:rsidRDefault="000F54FC" w:rsidP="00FB7FD4">
      <w:pPr>
        <w:tabs>
          <w:tab w:val="left" w:pos="709"/>
        </w:tabs>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ab/>
      </w:r>
      <w:r w:rsidRPr="009918D0">
        <w:rPr>
          <w:rFonts w:asciiTheme="minorHAnsi" w:eastAsia="Cambria" w:hAnsiTheme="minorHAnsi" w:cstheme="minorHAnsi"/>
          <w:sz w:val="22"/>
          <w:szCs w:val="22"/>
          <w:lang w:val="en-GB"/>
        </w:rPr>
        <w:tab/>
      </w:r>
      <w:r w:rsidRPr="009918D0">
        <w:rPr>
          <w:rFonts w:asciiTheme="minorHAnsi" w:eastAsia="Cambria" w:hAnsiTheme="minorHAnsi" w:cstheme="minorHAnsi"/>
          <w:sz w:val="22"/>
          <w:szCs w:val="22"/>
          <w:lang w:val="en-GB"/>
        </w:rPr>
        <w:tab/>
      </w:r>
      <w:r w:rsidRPr="009918D0">
        <w:rPr>
          <w:rFonts w:asciiTheme="minorHAnsi" w:eastAsia="Cambria" w:hAnsiTheme="minorHAnsi" w:cstheme="minorHAnsi"/>
          <w:sz w:val="22"/>
          <w:szCs w:val="22"/>
          <w:lang w:val="en-GB"/>
        </w:rPr>
        <w:tab/>
      </w:r>
      <w:r w:rsidRPr="009918D0">
        <w:rPr>
          <w:rFonts w:asciiTheme="minorHAnsi" w:eastAsia="Cambria" w:hAnsiTheme="minorHAnsi" w:cstheme="minorHAnsi"/>
          <w:sz w:val="22"/>
          <w:szCs w:val="22"/>
          <w:lang w:val="en-GB"/>
        </w:rPr>
        <w:tab/>
        <w:t xml:space="preserve">Geoffrey Pope Building, </w:t>
      </w:r>
    </w:p>
    <w:p w14:paraId="5BA9BC2B" w14:textId="77777777" w:rsidR="00352918" w:rsidRPr="009918D0" w:rsidRDefault="000F54FC" w:rsidP="00FB7FD4">
      <w:pPr>
        <w:tabs>
          <w:tab w:val="left" w:pos="709"/>
        </w:tabs>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ab/>
      </w:r>
      <w:r w:rsidRPr="009918D0">
        <w:rPr>
          <w:rFonts w:asciiTheme="minorHAnsi" w:eastAsia="Cambria" w:hAnsiTheme="minorHAnsi" w:cstheme="minorHAnsi"/>
          <w:sz w:val="22"/>
          <w:szCs w:val="22"/>
          <w:lang w:val="en-GB"/>
        </w:rPr>
        <w:tab/>
      </w:r>
      <w:r w:rsidRPr="009918D0">
        <w:rPr>
          <w:rFonts w:asciiTheme="minorHAnsi" w:eastAsia="Cambria" w:hAnsiTheme="minorHAnsi" w:cstheme="minorHAnsi"/>
          <w:sz w:val="22"/>
          <w:szCs w:val="22"/>
          <w:lang w:val="en-GB"/>
        </w:rPr>
        <w:tab/>
      </w:r>
      <w:r w:rsidRPr="009918D0">
        <w:rPr>
          <w:rFonts w:asciiTheme="minorHAnsi" w:eastAsia="Cambria" w:hAnsiTheme="minorHAnsi" w:cstheme="minorHAnsi"/>
          <w:sz w:val="22"/>
          <w:szCs w:val="22"/>
          <w:lang w:val="en-GB"/>
        </w:rPr>
        <w:tab/>
      </w:r>
      <w:r w:rsidRPr="009918D0">
        <w:rPr>
          <w:rFonts w:asciiTheme="minorHAnsi" w:eastAsia="Cambria" w:hAnsiTheme="minorHAnsi" w:cstheme="minorHAnsi"/>
          <w:sz w:val="22"/>
          <w:szCs w:val="22"/>
          <w:lang w:val="en-GB"/>
        </w:rPr>
        <w:tab/>
        <w:t>Exeter, EX4 4QD, UK.</w:t>
      </w:r>
    </w:p>
    <w:p w14:paraId="19A49836" w14:textId="77777777" w:rsidR="00352918" w:rsidRPr="009918D0" w:rsidRDefault="00352918" w:rsidP="00FB7FD4">
      <w:pPr>
        <w:tabs>
          <w:tab w:val="left" w:pos="709"/>
        </w:tabs>
        <w:spacing w:after="120" w:line="480" w:lineRule="auto"/>
        <w:jc w:val="both"/>
        <w:rPr>
          <w:rFonts w:asciiTheme="minorHAnsi" w:hAnsiTheme="minorHAnsi" w:cstheme="minorHAnsi"/>
          <w:sz w:val="22"/>
          <w:szCs w:val="22"/>
          <w:lang w:val="en-GB"/>
        </w:rPr>
      </w:pPr>
    </w:p>
    <w:p w14:paraId="5A701A3F" w14:textId="280A812F" w:rsidR="00352918" w:rsidRPr="009918D0" w:rsidRDefault="000F54FC" w:rsidP="00FB7FD4">
      <w:pPr>
        <w:tabs>
          <w:tab w:val="left" w:pos="709"/>
        </w:tabs>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Running Title: </w:t>
      </w:r>
      <w:r w:rsidR="00E91D27" w:rsidRPr="009918D0">
        <w:rPr>
          <w:rFonts w:asciiTheme="minorHAnsi" w:eastAsia="Cambria" w:hAnsiTheme="minorHAnsi" w:cstheme="minorHAnsi"/>
          <w:b/>
          <w:sz w:val="22"/>
          <w:szCs w:val="22"/>
          <w:lang w:val="en-GB"/>
        </w:rPr>
        <w:t xml:space="preserve">genome sequence of the ‘Pseudofungus’ </w:t>
      </w:r>
      <w:r w:rsidR="00E91D27" w:rsidRPr="009918D0">
        <w:rPr>
          <w:rFonts w:asciiTheme="minorHAnsi" w:eastAsia="Cambria" w:hAnsiTheme="minorHAnsi" w:cstheme="minorHAnsi"/>
          <w:b/>
          <w:i/>
          <w:sz w:val="22"/>
          <w:szCs w:val="22"/>
          <w:lang w:val="en-GB"/>
        </w:rPr>
        <w:t>Hyphochytrium catenoides</w:t>
      </w:r>
    </w:p>
    <w:p w14:paraId="19ABB96E" w14:textId="65FFAAA2" w:rsidR="00352918" w:rsidRPr="009918D0" w:rsidRDefault="000F54FC" w:rsidP="00FB7FD4">
      <w:pPr>
        <w:tabs>
          <w:tab w:val="left" w:pos="709"/>
        </w:tabs>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lastRenderedPageBreak/>
        <w:t>Keyword</w:t>
      </w:r>
      <w:r w:rsidR="00561D7C">
        <w:rPr>
          <w:rFonts w:asciiTheme="minorHAnsi" w:eastAsia="Cambria" w:hAnsiTheme="minorHAnsi" w:cstheme="minorHAnsi"/>
          <w:sz w:val="22"/>
          <w:szCs w:val="22"/>
          <w:lang w:val="en-GB"/>
        </w:rPr>
        <w:t>s</w:t>
      </w:r>
      <w:r w:rsidRPr="009918D0">
        <w:rPr>
          <w:rFonts w:asciiTheme="minorHAnsi" w:eastAsia="Cambria" w:hAnsiTheme="minorHAnsi" w:cstheme="minorHAnsi"/>
          <w:sz w:val="22"/>
          <w:szCs w:val="22"/>
          <w:lang w:val="en-GB"/>
        </w:rPr>
        <w:t xml:space="preserve">: </w:t>
      </w:r>
    </w:p>
    <w:p w14:paraId="6BF582EE" w14:textId="77777777" w:rsidR="00352918" w:rsidRPr="009918D0" w:rsidRDefault="00352918" w:rsidP="00FB7FD4">
      <w:pPr>
        <w:spacing w:after="120" w:line="480" w:lineRule="auto"/>
        <w:jc w:val="both"/>
        <w:rPr>
          <w:rFonts w:asciiTheme="minorHAnsi" w:hAnsiTheme="minorHAnsi" w:cstheme="minorHAnsi"/>
          <w:sz w:val="22"/>
          <w:szCs w:val="22"/>
          <w:lang w:val="en-GB"/>
        </w:rPr>
      </w:pPr>
    </w:p>
    <w:p w14:paraId="3D112F35" w14:textId="77777777" w:rsidR="00352918"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 xml:space="preserve">Abstract </w:t>
      </w:r>
    </w:p>
    <w:p w14:paraId="33A17271" w14:textId="34132285" w:rsidR="00DB57AF" w:rsidRPr="009918D0" w:rsidRDefault="0039005C" w:rsidP="00FB7FD4">
      <w:pPr>
        <w:spacing w:after="120" w:line="480" w:lineRule="auto"/>
        <w:jc w:val="both"/>
        <w:rPr>
          <w:rFonts w:asciiTheme="minorHAnsi" w:hAnsiTheme="minorHAnsi" w:cs="Times"/>
          <w:sz w:val="22"/>
          <w:szCs w:val="22"/>
          <w:shd w:val="clear" w:color="auto" w:fill="FFFFFF"/>
        </w:rPr>
      </w:pPr>
      <w:r w:rsidRPr="009918D0">
        <w:rPr>
          <w:rFonts w:asciiTheme="minorHAnsi" w:hAnsiTheme="minorHAnsi" w:cs="Times"/>
          <w:sz w:val="22"/>
          <w:szCs w:val="22"/>
          <w:shd w:val="clear" w:color="auto" w:fill="FFFFFF"/>
        </w:rPr>
        <w:t xml:space="preserve">Eukaryotic microbes have </w:t>
      </w:r>
      <w:r w:rsidR="005C0249">
        <w:rPr>
          <w:rFonts w:asciiTheme="minorHAnsi" w:hAnsiTheme="minorHAnsi" w:cs="Times"/>
          <w:sz w:val="22"/>
          <w:szCs w:val="22"/>
          <w:shd w:val="clear" w:color="auto" w:fill="FFFFFF"/>
        </w:rPr>
        <w:t>three</w:t>
      </w:r>
      <w:r w:rsidRPr="009918D0">
        <w:rPr>
          <w:rFonts w:asciiTheme="minorHAnsi" w:hAnsiTheme="minorHAnsi" w:cs="Times"/>
          <w:sz w:val="22"/>
          <w:szCs w:val="22"/>
          <w:shd w:val="clear" w:color="auto" w:fill="FFFFFF"/>
        </w:rPr>
        <w:t xml:space="preserve"> </w:t>
      </w:r>
      <w:r w:rsidR="006517E0" w:rsidRPr="009918D0">
        <w:rPr>
          <w:rFonts w:asciiTheme="minorHAnsi" w:hAnsiTheme="minorHAnsi" w:cs="Times"/>
          <w:sz w:val="22"/>
          <w:szCs w:val="22"/>
          <w:shd w:val="clear" w:color="auto" w:fill="FFFFFF"/>
        </w:rPr>
        <w:t>primary mechanisms</w:t>
      </w:r>
      <w:r w:rsidR="005C0249">
        <w:rPr>
          <w:rFonts w:asciiTheme="minorHAnsi" w:hAnsiTheme="minorHAnsi" w:cs="Times"/>
          <w:sz w:val="22"/>
          <w:szCs w:val="22"/>
          <w:shd w:val="clear" w:color="auto" w:fill="FFFFFF"/>
        </w:rPr>
        <w:t xml:space="preserve"> </w:t>
      </w:r>
      <w:r w:rsidRPr="009918D0">
        <w:rPr>
          <w:rFonts w:asciiTheme="minorHAnsi" w:hAnsiTheme="minorHAnsi" w:cs="Times"/>
          <w:sz w:val="22"/>
          <w:szCs w:val="22"/>
          <w:shd w:val="clear" w:color="auto" w:fill="FFFFFF"/>
        </w:rPr>
        <w:t>f</w:t>
      </w:r>
      <w:r w:rsidR="005C0249">
        <w:rPr>
          <w:rFonts w:asciiTheme="minorHAnsi" w:hAnsiTheme="minorHAnsi" w:cs="Times"/>
          <w:sz w:val="22"/>
          <w:szCs w:val="22"/>
          <w:shd w:val="clear" w:color="auto" w:fill="FFFFFF"/>
        </w:rPr>
        <w:t>or</w:t>
      </w:r>
      <w:r w:rsidRPr="009918D0">
        <w:rPr>
          <w:rFonts w:asciiTheme="minorHAnsi" w:hAnsiTheme="minorHAnsi" w:cs="Times"/>
          <w:sz w:val="22"/>
          <w:szCs w:val="22"/>
          <w:shd w:val="clear" w:color="auto" w:fill="FFFFFF"/>
        </w:rPr>
        <w:t xml:space="preserve"> feeding</w:t>
      </w:r>
      <w:r w:rsidR="006517E0" w:rsidRPr="009918D0">
        <w:rPr>
          <w:rFonts w:asciiTheme="minorHAnsi" w:hAnsiTheme="minorHAnsi" w:cs="Times"/>
          <w:sz w:val="22"/>
          <w:szCs w:val="22"/>
          <w:shd w:val="clear" w:color="auto" w:fill="FFFFFF"/>
        </w:rPr>
        <w:t xml:space="preserve">: phagotrophy, </w:t>
      </w:r>
      <w:r w:rsidR="003B129B" w:rsidRPr="009918D0">
        <w:rPr>
          <w:rFonts w:asciiTheme="minorHAnsi" w:hAnsiTheme="minorHAnsi" w:cs="Times"/>
          <w:sz w:val="22"/>
          <w:szCs w:val="22"/>
          <w:shd w:val="clear" w:color="auto" w:fill="FFFFFF"/>
        </w:rPr>
        <w:t xml:space="preserve">photosynthesis </w:t>
      </w:r>
      <w:r w:rsidR="006517E0" w:rsidRPr="009918D0">
        <w:rPr>
          <w:rFonts w:asciiTheme="minorHAnsi" w:hAnsiTheme="minorHAnsi" w:cs="Times"/>
          <w:sz w:val="22"/>
          <w:szCs w:val="22"/>
          <w:shd w:val="clear" w:color="auto" w:fill="FFFFFF"/>
        </w:rPr>
        <w:t>and osmotrophy. Traits associate</w:t>
      </w:r>
      <w:r w:rsidR="00CF50FA">
        <w:rPr>
          <w:rFonts w:asciiTheme="minorHAnsi" w:hAnsiTheme="minorHAnsi" w:cs="Times"/>
          <w:sz w:val="22"/>
          <w:szCs w:val="22"/>
          <w:shd w:val="clear" w:color="auto" w:fill="FFFFFF"/>
        </w:rPr>
        <w:t>d</w:t>
      </w:r>
      <w:r w:rsidR="006517E0" w:rsidRPr="009918D0">
        <w:rPr>
          <w:rFonts w:asciiTheme="minorHAnsi" w:hAnsiTheme="minorHAnsi" w:cs="Times"/>
          <w:sz w:val="22"/>
          <w:szCs w:val="22"/>
          <w:shd w:val="clear" w:color="auto" w:fill="FFFFFF"/>
        </w:rPr>
        <w:t xml:space="preserve"> with the la</w:t>
      </w:r>
      <w:ins w:id="4" w:author="Microsoft Office User" w:date="2017-02-27T14:06:00Z">
        <w:r w:rsidR="008D53D2">
          <w:rPr>
            <w:rFonts w:asciiTheme="minorHAnsi" w:hAnsiTheme="minorHAnsi" w:cs="Times"/>
            <w:sz w:val="22"/>
            <w:szCs w:val="22"/>
            <w:shd w:val="clear" w:color="auto" w:fill="FFFFFF"/>
          </w:rPr>
          <w:t>t</w:t>
        </w:r>
      </w:ins>
      <w:r w:rsidR="006517E0" w:rsidRPr="009918D0">
        <w:rPr>
          <w:rFonts w:asciiTheme="minorHAnsi" w:hAnsiTheme="minorHAnsi" w:cs="Times"/>
          <w:sz w:val="22"/>
          <w:szCs w:val="22"/>
          <w:shd w:val="clear" w:color="auto" w:fill="FFFFFF"/>
        </w:rPr>
        <w:t xml:space="preserve">ter </w:t>
      </w:r>
      <w:r w:rsidRPr="009918D0">
        <w:rPr>
          <w:rFonts w:asciiTheme="minorHAnsi" w:hAnsiTheme="minorHAnsi" w:cs="Times"/>
          <w:sz w:val="22"/>
          <w:szCs w:val="22"/>
          <w:shd w:val="clear" w:color="auto" w:fill="FFFFFF"/>
        </w:rPr>
        <w:t>two</w:t>
      </w:r>
      <w:r w:rsidR="006517E0" w:rsidRPr="009918D0">
        <w:rPr>
          <w:rFonts w:asciiTheme="minorHAnsi" w:hAnsiTheme="minorHAnsi" w:cs="Times"/>
          <w:sz w:val="22"/>
          <w:szCs w:val="22"/>
          <w:shd w:val="clear" w:color="auto" w:fill="FFFFFF"/>
        </w:rPr>
        <w:t xml:space="preserve"> functions arose independently multiple times in the eukaryotes. </w:t>
      </w:r>
      <w:r w:rsidR="005C0249">
        <w:rPr>
          <w:rFonts w:asciiTheme="minorHAnsi" w:hAnsiTheme="minorHAnsi" w:cs="Times"/>
          <w:sz w:val="22"/>
          <w:szCs w:val="22"/>
          <w:shd w:val="clear" w:color="auto" w:fill="FFFFFF"/>
        </w:rPr>
        <w:t>The F</w:t>
      </w:r>
      <w:r w:rsidR="006517E0" w:rsidRPr="009918D0">
        <w:rPr>
          <w:rFonts w:asciiTheme="minorHAnsi" w:hAnsiTheme="minorHAnsi" w:cs="Times"/>
          <w:sz w:val="22"/>
          <w:szCs w:val="22"/>
          <w:shd w:val="clear" w:color="auto" w:fill="FFFFFF"/>
        </w:rPr>
        <w:t xml:space="preserve">ungi successfully coupled </w:t>
      </w:r>
      <w:r w:rsidR="00F7714B" w:rsidRPr="009918D0">
        <w:rPr>
          <w:rFonts w:asciiTheme="minorHAnsi" w:hAnsiTheme="minorHAnsi" w:cs="Times"/>
          <w:sz w:val="22"/>
          <w:szCs w:val="22"/>
          <w:shd w:val="clear" w:color="auto" w:fill="FFFFFF"/>
        </w:rPr>
        <w:t>osmo</w:t>
      </w:r>
      <w:r w:rsidR="006517E0" w:rsidRPr="009918D0">
        <w:rPr>
          <w:rFonts w:asciiTheme="minorHAnsi" w:hAnsiTheme="minorHAnsi" w:cs="Times"/>
          <w:sz w:val="22"/>
          <w:szCs w:val="22"/>
          <w:shd w:val="clear" w:color="auto" w:fill="FFFFFF"/>
        </w:rPr>
        <w:t>trophic functions with filamentous growth</w:t>
      </w:r>
      <w:r w:rsidR="00F7714B" w:rsidRPr="009918D0">
        <w:rPr>
          <w:rFonts w:asciiTheme="minorHAnsi" w:hAnsiTheme="minorHAnsi" w:cs="Times"/>
          <w:sz w:val="22"/>
          <w:szCs w:val="22"/>
          <w:shd w:val="clear" w:color="auto" w:fill="FFFFFF"/>
        </w:rPr>
        <w:t xml:space="preserve">, </w:t>
      </w:r>
      <w:r w:rsidRPr="009918D0">
        <w:rPr>
          <w:rFonts w:asciiTheme="minorHAnsi" w:hAnsiTheme="minorHAnsi" w:cs="Times"/>
          <w:sz w:val="22"/>
          <w:szCs w:val="22"/>
          <w:shd w:val="clear" w:color="auto" w:fill="FFFFFF"/>
        </w:rPr>
        <w:t xml:space="preserve">similar traits </w:t>
      </w:r>
      <w:r w:rsidR="00F7714B" w:rsidRPr="009918D0">
        <w:rPr>
          <w:rFonts w:asciiTheme="minorHAnsi" w:hAnsiTheme="minorHAnsi" w:cs="Times"/>
          <w:sz w:val="22"/>
          <w:szCs w:val="22"/>
          <w:shd w:val="clear" w:color="auto" w:fill="FFFFFF"/>
        </w:rPr>
        <w:t xml:space="preserve">are also </w:t>
      </w:r>
      <w:r w:rsidR="003B129B" w:rsidRPr="009918D0">
        <w:rPr>
          <w:rFonts w:asciiTheme="minorHAnsi" w:hAnsiTheme="minorHAnsi" w:cs="Times"/>
          <w:sz w:val="22"/>
          <w:szCs w:val="22"/>
          <w:shd w:val="clear" w:color="auto" w:fill="FFFFFF"/>
        </w:rPr>
        <w:t xml:space="preserve">manifest in the </w:t>
      </w:r>
      <w:r w:rsidR="006517E0" w:rsidRPr="009918D0">
        <w:rPr>
          <w:rFonts w:asciiTheme="minorHAnsi" w:hAnsiTheme="minorHAnsi" w:cs="Times"/>
          <w:sz w:val="22"/>
          <w:szCs w:val="22"/>
          <w:shd w:val="clear" w:color="auto" w:fill="FFFFFF"/>
        </w:rPr>
        <w:t xml:space="preserve">Pseudofungi (oomycetes and </w:t>
      </w:r>
      <w:r w:rsidR="005C0249">
        <w:rPr>
          <w:rFonts w:asciiTheme="minorHAnsi" w:hAnsiTheme="minorHAnsi" w:cs="Times"/>
          <w:sz w:val="22"/>
          <w:szCs w:val="22"/>
          <w:shd w:val="clear" w:color="auto" w:fill="FFFFFF"/>
        </w:rPr>
        <w:t>hyphochytriomycetes). Both the F</w:t>
      </w:r>
      <w:r w:rsidR="006517E0" w:rsidRPr="009918D0">
        <w:rPr>
          <w:rFonts w:asciiTheme="minorHAnsi" w:hAnsiTheme="minorHAnsi" w:cs="Times"/>
          <w:sz w:val="22"/>
          <w:szCs w:val="22"/>
          <w:shd w:val="clear" w:color="auto" w:fill="FFFFFF"/>
        </w:rPr>
        <w:t xml:space="preserve">ungi and the </w:t>
      </w:r>
      <w:r w:rsidR="0087307D" w:rsidRPr="009918D0">
        <w:rPr>
          <w:rFonts w:asciiTheme="minorHAnsi" w:hAnsiTheme="minorHAnsi" w:cs="Times"/>
          <w:sz w:val="22"/>
          <w:szCs w:val="22"/>
          <w:shd w:val="clear" w:color="auto" w:fill="FFFFFF"/>
        </w:rPr>
        <w:t>Pseudofungi</w:t>
      </w:r>
      <w:r w:rsidR="006517E0" w:rsidRPr="009918D0">
        <w:rPr>
          <w:rFonts w:asciiTheme="minorHAnsi" w:hAnsiTheme="minorHAnsi" w:cs="Times"/>
          <w:sz w:val="22"/>
          <w:szCs w:val="22"/>
          <w:shd w:val="clear" w:color="auto" w:fill="FFFFFF"/>
        </w:rPr>
        <w:t xml:space="preserve"> encompass </w:t>
      </w:r>
      <w:r w:rsidR="006A39A7" w:rsidRPr="009918D0">
        <w:rPr>
          <w:rFonts w:asciiTheme="minorHAnsi" w:hAnsiTheme="minorHAnsi" w:cs="Times"/>
          <w:sz w:val="22"/>
          <w:szCs w:val="22"/>
          <w:shd w:val="clear" w:color="auto" w:fill="FFFFFF"/>
        </w:rPr>
        <w:t xml:space="preserve">a wide diversity of </w:t>
      </w:r>
      <w:r w:rsidR="006517E0" w:rsidRPr="009918D0">
        <w:rPr>
          <w:rFonts w:asciiTheme="minorHAnsi" w:hAnsiTheme="minorHAnsi" w:cs="Times"/>
          <w:sz w:val="22"/>
          <w:szCs w:val="22"/>
          <w:shd w:val="clear" w:color="auto" w:fill="FFFFFF"/>
        </w:rPr>
        <w:t>parasites</w:t>
      </w:r>
      <w:r w:rsidR="006A39A7" w:rsidRPr="009918D0">
        <w:rPr>
          <w:rFonts w:asciiTheme="minorHAnsi" w:hAnsiTheme="minorHAnsi" w:cs="Times"/>
          <w:sz w:val="22"/>
          <w:szCs w:val="22"/>
          <w:shd w:val="clear" w:color="auto" w:fill="FFFFFF"/>
        </w:rPr>
        <w:t>,</w:t>
      </w:r>
      <w:r w:rsidR="006517E0" w:rsidRPr="009918D0">
        <w:rPr>
          <w:rFonts w:asciiTheme="minorHAnsi" w:hAnsiTheme="minorHAnsi" w:cs="Times"/>
          <w:sz w:val="22"/>
          <w:szCs w:val="22"/>
          <w:shd w:val="clear" w:color="auto" w:fill="FFFFFF"/>
        </w:rPr>
        <w:t xml:space="preserve"> </w:t>
      </w:r>
      <w:r w:rsidR="006A39A7" w:rsidRPr="009918D0">
        <w:rPr>
          <w:rFonts w:asciiTheme="minorHAnsi" w:hAnsiTheme="minorHAnsi" w:cs="Times"/>
          <w:sz w:val="22"/>
          <w:szCs w:val="22"/>
          <w:shd w:val="clear" w:color="auto" w:fill="FFFFFF"/>
        </w:rPr>
        <w:t xml:space="preserve">including </w:t>
      </w:r>
      <w:r w:rsidR="000B4EC1" w:rsidRPr="009918D0">
        <w:rPr>
          <w:rFonts w:asciiTheme="minorHAnsi" w:hAnsiTheme="minorHAnsi" w:cs="Times"/>
          <w:sz w:val="22"/>
          <w:szCs w:val="22"/>
          <w:shd w:val="clear" w:color="auto" w:fill="FFFFFF"/>
        </w:rPr>
        <w:t xml:space="preserve">important </w:t>
      </w:r>
      <w:r w:rsidR="005C0249">
        <w:rPr>
          <w:rFonts w:asciiTheme="minorHAnsi" w:hAnsiTheme="minorHAnsi" w:cs="Times"/>
          <w:sz w:val="22"/>
          <w:szCs w:val="22"/>
          <w:shd w:val="clear" w:color="auto" w:fill="FFFFFF"/>
        </w:rPr>
        <w:t>infectious agents</w:t>
      </w:r>
      <w:r w:rsidR="006A39A7" w:rsidRPr="009918D0">
        <w:rPr>
          <w:rFonts w:asciiTheme="minorHAnsi" w:hAnsiTheme="minorHAnsi" w:cs="Times"/>
          <w:sz w:val="22"/>
          <w:szCs w:val="22"/>
          <w:shd w:val="clear" w:color="auto" w:fill="FFFFFF"/>
        </w:rPr>
        <w:t xml:space="preserve"> </w:t>
      </w:r>
      <w:r w:rsidR="0087307D" w:rsidRPr="009918D0">
        <w:rPr>
          <w:rFonts w:asciiTheme="minorHAnsi" w:hAnsiTheme="minorHAnsi" w:cs="Times"/>
          <w:sz w:val="22"/>
          <w:szCs w:val="22"/>
          <w:shd w:val="clear" w:color="auto" w:fill="FFFFFF"/>
        </w:rPr>
        <w:t>of plants and animals</w:t>
      </w:r>
      <w:r w:rsidR="006517E0" w:rsidRPr="009918D0">
        <w:rPr>
          <w:rFonts w:asciiTheme="minorHAnsi" w:hAnsiTheme="minorHAnsi" w:cs="Times"/>
          <w:sz w:val="22"/>
          <w:szCs w:val="22"/>
          <w:shd w:val="clear" w:color="auto" w:fill="FFFFFF"/>
        </w:rPr>
        <w:t xml:space="preserve">. </w:t>
      </w:r>
      <w:r w:rsidR="005C0249">
        <w:rPr>
          <w:rFonts w:asciiTheme="minorHAnsi" w:hAnsiTheme="minorHAnsi" w:cs="Times"/>
          <w:sz w:val="22"/>
          <w:szCs w:val="22"/>
          <w:shd w:val="clear" w:color="auto" w:fill="FFFFFF"/>
        </w:rPr>
        <w:t xml:space="preserve">Genome </w:t>
      </w:r>
      <w:r w:rsidR="006517E0" w:rsidRPr="009918D0">
        <w:rPr>
          <w:rFonts w:asciiTheme="minorHAnsi" w:hAnsiTheme="minorHAnsi" w:cs="Times"/>
          <w:sz w:val="22"/>
          <w:szCs w:val="22"/>
          <w:shd w:val="clear" w:color="auto" w:fill="FFFFFF"/>
        </w:rPr>
        <w:t xml:space="preserve">sequencing efforts </w:t>
      </w:r>
      <w:r w:rsidR="00C8317C">
        <w:rPr>
          <w:rFonts w:asciiTheme="minorHAnsi" w:hAnsiTheme="minorHAnsi" w:cs="Times"/>
          <w:sz w:val="22"/>
          <w:szCs w:val="22"/>
          <w:shd w:val="clear" w:color="auto" w:fill="FFFFFF"/>
        </w:rPr>
        <w:t xml:space="preserve">in both groups </w:t>
      </w:r>
      <w:r w:rsidR="006517E0" w:rsidRPr="009918D0">
        <w:rPr>
          <w:rFonts w:asciiTheme="minorHAnsi" w:hAnsiTheme="minorHAnsi" w:cs="Times"/>
          <w:sz w:val="22"/>
          <w:szCs w:val="22"/>
          <w:shd w:val="clear" w:color="auto" w:fill="FFFFFF"/>
        </w:rPr>
        <w:t>ha</w:t>
      </w:r>
      <w:r w:rsidR="00C8317C">
        <w:rPr>
          <w:rFonts w:asciiTheme="minorHAnsi" w:hAnsiTheme="minorHAnsi" w:cs="Times"/>
          <w:sz w:val="22"/>
          <w:szCs w:val="22"/>
          <w:shd w:val="clear" w:color="auto" w:fill="FFFFFF"/>
        </w:rPr>
        <w:t>s</w:t>
      </w:r>
      <w:r w:rsidR="006517E0" w:rsidRPr="009918D0">
        <w:rPr>
          <w:rFonts w:asciiTheme="minorHAnsi" w:hAnsiTheme="minorHAnsi" w:cs="Times"/>
          <w:sz w:val="22"/>
          <w:szCs w:val="22"/>
          <w:shd w:val="clear" w:color="auto" w:fill="FFFFFF"/>
        </w:rPr>
        <w:t xml:space="preserve"> largely focused on host </w:t>
      </w:r>
      <w:r w:rsidR="00667F73" w:rsidRPr="009918D0">
        <w:rPr>
          <w:rFonts w:asciiTheme="minorHAnsi" w:hAnsiTheme="minorHAnsi" w:cs="Times"/>
          <w:sz w:val="22"/>
          <w:szCs w:val="22"/>
          <w:shd w:val="clear" w:color="auto" w:fill="FFFFFF"/>
        </w:rPr>
        <w:t>associated</w:t>
      </w:r>
      <w:r w:rsidR="006C70BD" w:rsidRPr="009918D0">
        <w:rPr>
          <w:rFonts w:asciiTheme="minorHAnsi" w:hAnsiTheme="minorHAnsi" w:cs="Times"/>
          <w:sz w:val="22"/>
          <w:szCs w:val="22"/>
          <w:shd w:val="clear" w:color="auto" w:fill="FFFFFF"/>
        </w:rPr>
        <w:t xml:space="preserve"> </w:t>
      </w:r>
      <w:r w:rsidR="006A39A7" w:rsidRPr="009918D0">
        <w:rPr>
          <w:rFonts w:asciiTheme="minorHAnsi" w:hAnsiTheme="minorHAnsi" w:cs="Times"/>
          <w:sz w:val="22"/>
          <w:szCs w:val="22"/>
          <w:shd w:val="clear" w:color="auto" w:fill="FFFFFF"/>
        </w:rPr>
        <w:t>microbes</w:t>
      </w:r>
      <w:r w:rsidR="008D53D2">
        <w:rPr>
          <w:rFonts w:asciiTheme="minorHAnsi" w:hAnsiTheme="minorHAnsi" w:cs="Times"/>
          <w:sz w:val="22"/>
          <w:szCs w:val="22"/>
          <w:shd w:val="clear" w:color="auto" w:fill="FFFFFF"/>
        </w:rPr>
        <w:t xml:space="preserve"> (mutualistic symbionts or parasites)</w:t>
      </w:r>
      <w:r w:rsidR="006A39A7" w:rsidRPr="009918D0">
        <w:rPr>
          <w:rFonts w:asciiTheme="minorHAnsi" w:hAnsiTheme="minorHAnsi" w:cs="Times"/>
          <w:sz w:val="22"/>
          <w:szCs w:val="22"/>
          <w:shd w:val="clear" w:color="auto" w:fill="FFFFFF"/>
        </w:rPr>
        <w:t xml:space="preserve">, providing limited comparisons with </w:t>
      </w:r>
      <w:r w:rsidR="006517E0" w:rsidRPr="009918D0">
        <w:rPr>
          <w:rFonts w:asciiTheme="minorHAnsi" w:hAnsiTheme="minorHAnsi" w:cs="Times"/>
          <w:sz w:val="22"/>
          <w:szCs w:val="22"/>
          <w:shd w:val="clear" w:color="auto" w:fill="FFFFFF"/>
        </w:rPr>
        <w:t xml:space="preserve">free-living relatives. Here we report the draft genome </w:t>
      </w:r>
      <w:r w:rsidR="00192F52" w:rsidRPr="009918D0">
        <w:rPr>
          <w:rFonts w:asciiTheme="minorHAnsi" w:hAnsiTheme="minorHAnsi" w:cs="Times"/>
          <w:sz w:val="22"/>
          <w:szCs w:val="22"/>
          <w:shd w:val="clear" w:color="auto" w:fill="FFFFFF"/>
        </w:rPr>
        <w:t xml:space="preserve">sequence </w:t>
      </w:r>
      <w:r w:rsidR="006517E0" w:rsidRPr="009918D0">
        <w:rPr>
          <w:rFonts w:asciiTheme="minorHAnsi" w:hAnsiTheme="minorHAnsi" w:cs="Times"/>
          <w:sz w:val="22"/>
          <w:szCs w:val="22"/>
          <w:shd w:val="clear" w:color="auto" w:fill="FFFFFF"/>
        </w:rPr>
        <w:t>of</w:t>
      </w:r>
      <w:r w:rsidR="006517E0" w:rsidRPr="009918D0">
        <w:rPr>
          <w:rStyle w:val="apple-converted-space"/>
          <w:rFonts w:asciiTheme="minorHAnsi" w:hAnsiTheme="minorHAnsi" w:cs="Times"/>
          <w:sz w:val="22"/>
          <w:szCs w:val="22"/>
          <w:shd w:val="clear" w:color="auto" w:fill="FFFFFF"/>
        </w:rPr>
        <w:t> </w:t>
      </w:r>
      <w:r w:rsidR="006517E0" w:rsidRPr="009918D0">
        <w:rPr>
          <w:rFonts w:asciiTheme="minorHAnsi" w:hAnsiTheme="minorHAnsi" w:cs="Times"/>
          <w:i/>
          <w:iCs/>
          <w:sz w:val="22"/>
          <w:szCs w:val="22"/>
          <w:shd w:val="clear" w:color="auto" w:fill="FFFFFF"/>
        </w:rPr>
        <w:t>Hyphochytrium catenoid</w:t>
      </w:r>
      <w:r w:rsidR="001A5A02" w:rsidRPr="009918D0">
        <w:rPr>
          <w:rFonts w:asciiTheme="minorHAnsi" w:hAnsiTheme="minorHAnsi" w:cs="Times"/>
          <w:i/>
          <w:iCs/>
          <w:sz w:val="22"/>
          <w:szCs w:val="22"/>
          <w:shd w:val="clear" w:color="auto" w:fill="FFFFFF"/>
        </w:rPr>
        <w:t>e</w:t>
      </w:r>
      <w:r w:rsidR="006517E0" w:rsidRPr="009918D0">
        <w:rPr>
          <w:rFonts w:asciiTheme="minorHAnsi" w:hAnsiTheme="minorHAnsi" w:cs="Times"/>
          <w:i/>
          <w:iCs/>
          <w:sz w:val="22"/>
          <w:szCs w:val="22"/>
          <w:shd w:val="clear" w:color="auto" w:fill="FFFFFF"/>
        </w:rPr>
        <w:t>s</w:t>
      </w:r>
      <w:r w:rsidR="006517E0" w:rsidRPr="009918D0">
        <w:rPr>
          <w:rFonts w:asciiTheme="minorHAnsi" w:hAnsiTheme="minorHAnsi" w:cs="Times"/>
          <w:iCs/>
          <w:sz w:val="22"/>
          <w:szCs w:val="22"/>
          <w:shd w:val="clear" w:color="auto" w:fill="FFFFFF"/>
        </w:rPr>
        <w:t>;</w:t>
      </w:r>
      <w:r w:rsidR="006517E0" w:rsidRPr="009918D0">
        <w:rPr>
          <w:rFonts w:asciiTheme="minorHAnsi" w:hAnsiTheme="minorHAnsi" w:cs="Times"/>
          <w:i/>
          <w:iCs/>
          <w:sz w:val="22"/>
          <w:szCs w:val="22"/>
          <w:shd w:val="clear" w:color="auto" w:fill="FFFFFF"/>
        </w:rPr>
        <w:t> </w:t>
      </w:r>
      <w:r w:rsidR="006517E0" w:rsidRPr="009918D0">
        <w:rPr>
          <w:rFonts w:asciiTheme="minorHAnsi" w:hAnsiTheme="minorHAnsi" w:cs="Times"/>
          <w:sz w:val="22"/>
          <w:szCs w:val="22"/>
          <w:shd w:val="clear" w:color="auto" w:fill="FFFFFF"/>
        </w:rPr>
        <w:t xml:space="preserve">the first </w:t>
      </w:r>
      <w:r w:rsidR="008D53D2">
        <w:rPr>
          <w:rFonts w:asciiTheme="minorHAnsi" w:hAnsiTheme="minorHAnsi" w:cs="Times"/>
          <w:sz w:val="22"/>
          <w:szCs w:val="22"/>
          <w:shd w:val="clear" w:color="auto" w:fill="FFFFFF"/>
        </w:rPr>
        <w:t xml:space="preserve">genome </w:t>
      </w:r>
      <w:r w:rsidR="0087307D" w:rsidRPr="009918D0">
        <w:rPr>
          <w:rFonts w:asciiTheme="minorHAnsi" w:hAnsiTheme="minorHAnsi" w:cs="Times"/>
          <w:sz w:val="22"/>
          <w:szCs w:val="22"/>
          <w:shd w:val="clear" w:color="auto" w:fill="FFFFFF"/>
        </w:rPr>
        <w:t xml:space="preserve">sequence for </w:t>
      </w:r>
      <w:r w:rsidR="006517E0" w:rsidRPr="009918D0">
        <w:rPr>
          <w:rFonts w:asciiTheme="minorHAnsi" w:hAnsiTheme="minorHAnsi" w:cs="Times"/>
          <w:sz w:val="22"/>
          <w:szCs w:val="22"/>
          <w:shd w:val="clear" w:color="auto" w:fill="FFFFFF"/>
        </w:rPr>
        <w:t>a free-living hyphochytriomycete</w:t>
      </w:r>
      <w:r w:rsidR="0087307D" w:rsidRPr="009918D0">
        <w:rPr>
          <w:rFonts w:asciiTheme="minorHAnsi" w:hAnsiTheme="minorHAnsi" w:cs="Times"/>
          <w:sz w:val="22"/>
          <w:szCs w:val="22"/>
          <w:shd w:val="clear" w:color="auto" w:fill="FFFFFF"/>
        </w:rPr>
        <w:t xml:space="preserve"> ‘pseudofungus’. This protist ha</w:t>
      </w:r>
      <w:r w:rsidR="006517E0" w:rsidRPr="009918D0">
        <w:rPr>
          <w:rFonts w:asciiTheme="minorHAnsi" w:hAnsiTheme="minorHAnsi" w:cs="Times"/>
          <w:sz w:val="22"/>
          <w:szCs w:val="22"/>
          <w:shd w:val="clear" w:color="auto" w:fill="FFFFFF"/>
        </w:rPr>
        <w:t xml:space="preserve">s </w:t>
      </w:r>
      <w:r w:rsidR="001A5A02" w:rsidRPr="009918D0">
        <w:rPr>
          <w:rFonts w:asciiTheme="minorHAnsi" w:hAnsiTheme="minorHAnsi" w:cs="Times"/>
          <w:sz w:val="22"/>
          <w:szCs w:val="22"/>
          <w:shd w:val="clear" w:color="auto" w:fill="FFFFFF"/>
        </w:rPr>
        <w:t xml:space="preserve">a </w:t>
      </w:r>
      <w:r w:rsidR="006517E0" w:rsidRPr="009918D0">
        <w:rPr>
          <w:rFonts w:asciiTheme="minorHAnsi" w:hAnsiTheme="minorHAnsi" w:cs="Times"/>
          <w:sz w:val="22"/>
          <w:szCs w:val="22"/>
          <w:shd w:val="clear" w:color="auto" w:fill="FFFFFF"/>
        </w:rPr>
        <w:t>complex lifecycle involving diverse filamentous structures and a flagellated spore with a single atypi</w:t>
      </w:r>
      <w:r w:rsidR="0087307D" w:rsidRPr="009918D0">
        <w:rPr>
          <w:rFonts w:asciiTheme="minorHAnsi" w:hAnsiTheme="minorHAnsi" w:cs="Times"/>
          <w:sz w:val="22"/>
          <w:szCs w:val="22"/>
          <w:shd w:val="clear" w:color="auto" w:fill="FFFFFF"/>
        </w:rPr>
        <w:t xml:space="preserve">cal anterior </w:t>
      </w:r>
      <w:r w:rsidR="006517E0" w:rsidRPr="009918D0">
        <w:rPr>
          <w:rFonts w:asciiTheme="minorHAnsi" w:hAnsiTheme="minorHAnsi" w:cs="Times"/>
          <w:sz w:val="22"/>
          <w:szCs w:val="22"/>
          <w:shd w:val="clear" w:color="auto" w:fill="FFFFFF"/>
        </w:rPr>
        <w:t>tinselated flagellum. Phylogen</w:t>
      </w:r>
      <w:r w:rsidR="00F82B4D">
        <w:rPr>
          <w:rFonts w:asciiTheme="minorHAnsi" w:hAnsiTheme="minorHAnsi" w:cs="Times"/>
          <w:sz w:val="22"/>
          <w:szCs w:val="22"/>
          <w:shd w:val="clear" w:color="auto" w:fill="FFFFFF"/>
        </w:rPr>
        <w:t>omic</w:t>
      </w:r>
      <w:r w:rsidR="006517E0" w:rsidRPr="009918D0">
        <w:rPr>
          <w:rFonts w:asciiTheme="minorHAnsi" w:hAnsiTheme="minorHAnsi" w:cs="Times"/>
          <w:sz w:val="22"/>
          <w:szCs w:val="22"/>
          <w:shd w:val="clear" w:color="auto" w:fill="FFFFFF"/>
        </w:rPr>
        <w:t xml:space="preserve"> analysis confirms that</w:t>
      </w:r>
      <w:r w:rsidR="006517E0" w:rsidRPr="009918D0">
        <w:rPr>
          <w:rStyle w:val="apple-converted-space"/>
          <w:rFonts w:asciiTheme="minorHAnsi" w:hAnsiTheme="minorHAnsi" w:cs="Times"/>
          <w:sz w:val="22"/>
          <w:szCs w:val="22"/>
          <w:shd w:val="clear" w:color="auto" w:fill="FFFFFF"/>
        </w:rPr>
        <w:t> </w:t>
      </w:r>
      <w:r w:rsidR="006517E0" w:rsidRPr="009918D0">
        <w:rPr>
          <w:rFonts w:asciiTheme="minorHAnsi" w:hAnsiTheme="minorHAnsi" w:cs="Times"/>
          <w:i/>
          <w:iCs/>
          <w:sz w:val="22"/>
          <w:szCs w:val="22"/>
          <w:shd w:val="clear" w:color="auto" w:fill="FFFFFF"/>
        </w:rPr>
        <w:t>Hyphochytrium</w:t>
      </w:r>
      <w:r w:rsidR="006517E0" w:rsidRPr="009918D0">
        <w:rPr>
          <w:rStyle w:val="apple-converted-space"/>
          <w:rFonts w:asciiTheme="minorHAnsi" w:hAnsiTheme="minorHAnsi" w:cs="Times"/>
          <w:sz w:val="22"/>
          <w:szCs w:val="22"/>
          <w:shd w:val="clear" w:color="auto" w:fill="FFFFFF"/>
        </w:rPr>
        <w:t> </w:t>
      </w:r>
      <w:r w:rsidR="006517E0" w:rsidRPr="009918D0">
        <w:rPr>
          <w:rFonts w:asciiTheme="minorHAnsi" w:hAnsiTheme="minorHAnsi" w:cs="Times"/>
          <w:sz w:val="22"/>
          <w:szCs w:val="22"/>
          <w:shd w:val="clear" w:color="auto" w:fill="FFFFFF"/>
        </w:rPr>
        <w:t xml:space="preserve">branches sister to the oomycetes. We </w:t>
      </w:r>
      <w:r w:rsidR="00F82B4D">
        <w:rPr>
          <w:rFonts w:asciiTheme="minorHAnsi" w:hAnsiTheme="minorHAnsi" w:cs="Times"/>
          <w:sz w:val="22"/>
          <w:szCs w:val="22"/>
          <w:shd w:val="clear" w:color="auto" w:fill="FFFFFF"/>
        </w:rPr>
        <w:t xml:space="preserve">also </w:t>
      </w:r>
      <w:r w:rsidR="006517E0" w:rsidRPr="009918D0">
        <w:rPr>
          <w:rFonts w:asciiTheme="minorHAnsi" w:hAnsiTheme="minorHAnsi" w:cs="Times"/>
          <w:sz w:val="22"/>
          <w:szCs w:val="22"/>
          <w:shd w:val="clear" w:color="auto" w:fill="FFFFFF"/>
        </w:rPr>
        <w:t xml:space="preserve">find a </w:t>
      </w:r>
      <w:r w:rsidR="0087307D" w:rsidRPr="009918D0">
        <w:rPr>
          <w:rFonts w:asciiTheme="minorHAnsi" w:hAnsiTheme="minorHAnsi" w:cs="Times"/>
          <w:sz w:val="22"/>
          <w:szCs w:val="22"/>
          <w:shd w:val="clear" w:color="auto" w:fill="FFFFFF"/>
        </w:rPr>
        <w:t>tiny</w:t>
      </w:r>
      <w:r w:rsidR="006517E0" w:rsidRPr="009918D0">
        <w:rPr>
          <w:rFonts w:asciiTheme="minorHAnsi" w:hAnsiTheme="minorHAnsi" w:cs="Times"/>
          <w:sz w:val="22"/>
          <w:szCs w:val="22"/>
          <w:shd w:val="clear" w:color="auto" w:fill="FFFFFF"/>
        </w:rPr>
        <w:t xml:space="preserve"> ‘footprint’ of genes that </w:t>
      </w:r>
      <w:r w:rsidR="005D68BD">
        <w:rPr>
          <w:rFonts w:asciiTheme="minorHAnsi" w:hAnsiTheme="minorHAnsi" w:cs="Times"/>
          <w:sz w:val="22"/>
          <w:szCs w:val="22"/>
          <w:shd w:val="clear" w:color="auto" w:fill="FFFFFF"/>
        </w:rPr>
        <w:t xml:space="preserve">plausibly </w:t>
      </w:r>
      <w:r w:rsidR="006517E0" w:rsidRPr="009918D0">
        <w:rPr>
          <w:rFonts w:asciiTheme="minorHAnsi" w:hAnsiTheme="minorHAnsi" w:cs="Times"/>
          <w:sz w:val="22"/>
          <w:szCs w:val="22"/>
          <w:shd w:val="clear" w:color="auto" w:fill="FFFFFF"/>
        </w:rPr>
        <w:t xml:space="preserve">have </w:t>
      </w:r>
      <w:r w:rsidR="005D68BD">
        <w:rPr>
          <w:rFonts w:asciiTheme="minorHAnsi" w:hAnsiTheme="minorHAnsi" w:cs="Times"/>
          <w:sz w:val="22"/>
          <w:szCs w:val="22"/>
          <w:shd w:val="clear" w:color="auto" w:fill="FFFFFF"/>
        </w:rPr>
        <w:t xml:space="preserve">a </w:t>
      </w:r>
      <w:r w:rsidR="006517E0" w:rsidRPr="009918D0">
        <w:rPr>
          <w:rFonts w:asciiTheme="minorHAnsi" w:hAnsiTheme="minorHAnsi" w:cs="Times"/>
          <w:sz w:val="22"/>
          <w:szCs w:val="22"/>
          <w:shd w:val="clear" w:color="auto" w:fill="FFFFFF"/>
        </w:rPr>
        <w:t>phylogenetic ancestry aris</w:t>
      </w:r>
      <w:r w:rsidR="00B37A7C">
        <w:rPr>
          <w:rFonts w:asciiTheme="minorHAnsi" w:hAnsiTheme="minorHAnsi" w:cs="Times"/>
          <w:sz w:val="22"/>
          <w:szCs w:val="22"/>
          <w:shd w:val="clear" w:color="auto" w:fill="FFFFFF"/>
        </w:rPr>
        <w:t>ing from a plastid endosymbiotic event,</w:t>
      </w:r>
      <w:r w:rsidR="0087307D" w:rsidRPr="009918D0">
        <w:rPr>
          <w:rFonts w:asciiTheme="minorHAnsi" w:hAnsiTheme="minorHAnsi" w:cs="Times"/>
          <w:sz w:val="22"/>
          <w:szCs w:val="22"/>
          <w:shd w:val="clear" w:color="auto" w:fill="FFFFFF"/>
        </w:rPr>
        <w:t xml:space="preserve"> leaving the </w:t>
      </w:r>
      <w:r w:rsidR="00B37A7C">
        <w:rPr>
          <w:rFonts w:asciiTheme="minorHAnsi" w:hAnsiTheme="minorHAnsi" w:cs="Times"/>
          <w:sz w:val="22"/>
          <w:szCs w:val="22"/>
          <w:shd w:val="clear" w:color="auto" w:fill="FFFFFF"/>
        </w:rPr>
        <w:t>case for</w:t>
      </w:r>
      <w:r w:rsidR="0021574B">
        <w:rPr>
          <w:rFonts w:asciiTheme="minorHAnsi" w:hAnsiTheme="minorHAnsi" w:cs="Times"/>
          <w:sz w:val="22"/>
          <w:szCs w:val="22"/>
          <w:shd w:val="clear" w:color="auto" w:fill="FFFFFF"/>
        </w:rPr>
        <w:t>,</w:t>
      </w:r>
      <w:r w:rsidR="00B37A7C">
        <w:rPr>
          <w:rFonts w:asciiTheme="minorHAnsi" w:hAnsiTheme="minorHAnsi" w:cs="Times"/>
          <w:sz w:val="22"/>
          <w:szCs w:val="22"/>
          <w:shd w:val="clear" w:color="auto" w:fill="FFFFFF"/>
        </w:rPr>
        <w:t xml:space="preserve"> or against</w:t>
      </w:r>
      <w:r w:rsidR="0021574B">
        <w:rPr>
          <w:rFonts w:asciiTheme="minorHAnsi" w:hAnsiTheme="minorHAnsi" w:cs="Times"/>
          <w:sz w:val="22"/>
          <w:szCs w:val="22"/>
          <w:shd w:val="clear" w:color="auto" w:fill="FFFFFF"/>
        </w:rPr>
        <w:t>,</w:t>
      </w:r>
      <w:r w:rsidR="00B37A7C">
        <w:rPr>
          <w:rFonts w:asciiTheme="minorHAnsi" w:hAnsiTheme="minorHAnsi" w:cs="Times"/>
          <w:sz w:val="22"/>
          <w:szCs w:val="22"/>
          <w:shd w:val="clear" w:color="auto" w:fill="FFFFFF"/>
        </w:rPr>
        <w:t xml:space="preserve"> </w:t>
      </w:r>
      <w:r w:rsidR="0087307D" w:rsidRPr="009918D0">
        <w:rPr>
          <w:rFonts w:asciiTheme="minorHAnsi" w:hAnsiTheme="minorHAnsi" w:cs="Times"/>
          <w:sz w:val="22"/>
          <w:szCs w:val="22"/>
          <w:shd w:val="clear" w:color="auto" w:fill="FFFFFF"/>
        </w:rPr>
        <w:t xml:space="preserve">plastid ancestry </w:t>
      </w:r>
      <w:r w:rsidR="00B37A7C">
        <w:rPr>
          <w:rFonts w:asciiTheme="minorHAnsi" w:hAnsiTheme="minorHAnsi" w:cs="Times"/>
          <w:sz w:val="22"/>
          <w:szCs w:val="22"/>
          <w:shd w:val="clear" w:color="auto" w:fill="FFFFFF"/>
        </w:rPr>
        <w:t>in</w:t>
      </w:r>
      <w:r w:rsidR="0087307D" w:rsidRPr="009918D0">
        <w:rPr>
          <w:rFonts w:asciiTheme="minorHAnsi" w:hAnsiTheme="minorHAnsi" w:cs="Times"/>
          <w:sz w:val="22"/>
          <w:szCs w:val="22"/>
          <w:shd w:val="clear" w:color="auto" w:fill="FFFFFF"/>
        </w:rPr>
        <w:t xml:space="preserve"> the Pseudofungi controversial. </w:t>
      </w:r>
      <w:r w:rsidR="0021574B">
        <w:rPr>
          <w:rFonts w:asciiTheme="minorHAnsi" w:hAnsiTheme="minorHAnsi" w:cs="Times"/>
          <w:sz w:val="22"/>
          <w:szCs w:val="22"/>
          <w:shd w:val="clear" w:color="auto" w:fill="FFFFFF"/>
        </w:rPr>
        <w:t xml:space="preserve">The </w:t>
      </w:r>
      <w:r w:rsidR="0021574B" w:rsidRPr="009918D0">
        <w:rPr>
          <w:rFonts w:asciiTheme="minorHAnsi" w:hAnsiTheme="minorHAnsi" w:cs="Times"/>
          <w:i/>
          <w:iCs/>
          <w:sz w:val="22"/>
          <w:szCs w:val="22"/>
          <w:shd w:val="clear" w:color="auto" w:fill="FFFFFF"/>
        </w:rPr>
        <w:t>H</w:t>
      </w:r>
      <w:r w:rsidR="0021574B">
        <w:rPr>
          <w:rFonts w:asciiTheme="minorHAnsi" w:hAnsiTheme="minorHAnsi" w:cs="Times"/>
          <w:i/>
          <w:iCs/>
          <w:sz w:val="22"/>
          <w:szCs w:val="22"/>
          <w:shd w:val="clear" w:color="auto" w:fill="FFFFFF"/>
        </w:rPr>
        <w:t>.</w:t>
      </w:r>
      <w:r w:rsidR="0021574B" w:rsidRPr="009918D0">
        <w:rPr>
          <w:rFonts w:asciiTheme="minorHAnsi" w:hAnsiTheme="minorHAnsi" w:cs="Times"/>
          <w:i/>
          <w:iCs/>
          <w:sz w:val="22"/>
          <w:szCs w:val="22"/>
          <w:shd w:val="clear" w:color="auto" w:fill="FFFFFF"/>
        </w:rPr>
        <w:t> catenoides</w:t>
      </w:r>
      <w:r w:rsidR="0021574B" w:rsidRPr="009918D0">
        <w:rPr>
          <w:rFonts w:asciiTheme="minorHAnsi" w:hAnsiTheme="minorHAnsi" w:cs="Times"/>
          <w:sz w:val="22"/>
          <w:szCs w:val="22"/>
          <w:shd w:val="clear" w:color="auto" w:fill="FFFFFF"/>
        </w:rPr>
        <w:t xml:space="preserve"> </w:t>
      </w:r>
      <w:r w:rsidR="0021574B">
        <w:rPr>
          <w:rFonts w:asciiTheme="minorHAnsi" w:hAnsiTheme="minorHAnsi" w:cs="Times"/>
          <w:sz w:val="22"/>
          <w:szCs w:val="22"/>
          <w:shd w:val="clear" w:color="auto" w:fill="FFFFFF"/>
        </w:rPr>
        <w:t xml:space="preserve">genome assembly also includes a </w:t>
      </w:r>
      <w:r w:rsidR="000B4EC1" w:rsidRPr="009918D0">
        <w:rPr>
          <w:rFonts w:asciiTheme="minorHAnsi" w:hAnsiTheme="minorHAnsi" w:cs="Times"/>
          <w:sz w:val="22"/>
          <w:szCs w:val="22"/>
          <w:shd w:val="clear" w:color="auto" w:fill="FFFFFF"/>
        </w:rPr>
        <w:t xml:space="preserve">significant set of </w:t>
      </w:r>
      <w:r w:rsidR="002E62C1" w:rsidRPr="009918D0">
        <w:rPr>
          <w:rFonts w:asciiTheme="minorHAnsi" w:hAnsiTheme="minorHAnsi" w:cs="Times"/>
          <w:sz w:val="22"/>
          <w:szCs w:val="22"/>
          <w:shd w:val="clear" w:color="auto" w:fill="FFFFFF"/>
        </w:rPr>
        <w:t xml:space="preserve">genes of recent ancestry from a </w:t>
      </w:r>
      <w:r w:rsidR="006517E0" w:rsidRPr="009918D0">
        <w:rPr>
          <w:rFonts w:asciiTheme="minorHAnsi" w:hAnsiTheme="minorHAnsi" w:cs="Times"/>
          <w:sz w:val="22"/>
          <w:szCs w:val="22"/>
          <w:shd w:val="clear" w:color="auto" w:fill="FFFFFF"/>
        </w:rPr>
        <w:t>large DNA virus introgression</w:t>
      </w:r>
      <w:r w:rsidR="00AC1235">
        <w:rPr>
          <w:rFonts w:asciiTheme="minorHAnsi" w:hAnsiTheme="minorHAnsi" w:cs="Times"/>
          <w:sz w:val="22"/>
          <w:szCs w:val="22"/>
          <w:shd w:val="clear" w:color="auto" w:fill="FFFFFF"/>
        </w:rPr>
        <w:t>, confirmed as integrated by PCR and as expressed by RT-PCR,</w:t>
      </w:r>
      <w:r w:rsidR="0087307D" w:rsidRPr="009918D0">
        <w:rPr>
          <w:rFonts w:asciiTheme="minorHAnsi" w:hAnsiTheme="minorHAnsi" w:cs="Times"/>
          <w:sz w:val="22"/>
          <w:szCs w:val="22"/>
          <w:shd w:val="clear" w:color="auto" w:fill="FFFFFF"/>
        </w:rPr>
        <w:t xml:space="preserve"> with</w:t>
      </w:r>
      <w:r w:rsidR="000B4EC1" w:rsidRPr="009918D0">
        <w:rPr>
          <w:rFonts w:asciiTheme="minorHAnsi" w:hAnsiTheme="minorHAnsi" w:cs="Times"/>
          <w:sz w:val="22"/>
          <w:szCs w:val="22"/>
          <w:shd w:val="clear" w:color="auto" w:fill="FFFFFF"/>
        </w:rPr>
        <w:t xml:space="preserve"> related</w:t>
      </w:r>
      <w:r w:rsidR="006517E0" w:rsidRPr="009918D0">
        <w:rPr>
          <w:rFonts w:asciiTheme="minorHAnsi" w:hAnsiTheme="minorHAnsi" w:cs="Times"/>
          <w:sz w:val="22"/>
          <w:szCs w:val="22"/>
          <w:shd w:val="clear" w:color="auto" w:fill="FFFFFF"/>
        </w:rPr>
        <w:t xml:space="preserve"> </w:t>
      </w:r>
      <w:r w:rsidR="000B4EC1" w:rsidRPr="009918D0">
        <w:rPr>
          <w:rFonts w:asciiTheme="minorHAnsi" w:hAnsiTheme="minorHAnsi" w:cs="Times"/>
          <w:sz w:val="22"/>
          <w:szCs w:val="22"/>
          <w:shd w:val="clear" w:color="auto" w:fill="FFFFFF"/>
        </w:rPr>
        <w:t xml:space="preserve">viral derived </w:t>
      </w:r>
      <w:r w:rsidR="0087307D" w:rsidRPr="009918D0">
        <w:rPr>
          <w:rFonts w:asciiTheme="minorHAnsi" w:hAnsiTheme="minorHAnsi" w:cs="Times"/>
          <w:sz w:val="22"/>
          <w:szCs w:val="22"/>
          <w:shd w:val="clear" w:color="auto" w:fill="FFFFFF"/>
        </w:rPr>
        <w:t xml:space="preserve">genes present through-out the </w:t>
      </w:r>
      <w:r w:rsidR="006517E0" w:rsidRPr="009918D0">
        <w:rPr>
          <w:rFonts w:asciiTheme="minorHAnsi" w:hAnsiTheme="minorHAnsi" w:cs="Times"/>
          <w:sz w:val="22"/>
          <w:szCs w:val="22"/>
          <w:shd w:val="clear" w:color="auto" w:fill="FFFFFF"/>
        </w:rPr>
        <w:t>oomycete</w:t>
      </w:r>
      <w:r w:rsidR="0087307D" w:rsidRPr="009918D0">
        <w:rPr>
          <w:rFonts w:asciiTheme="minorHAnsi" w:hAnsiTheme="minorHAnsi" w:cs="Times"/>
          <w:sz w:val="22"/>
          <w:szCs w:val="22"/>
          <w:shd w:val="clear" w:color="auto" w:fill="FFFFFF"/>
        </w:rPr>
        <w:t>s</w:t>
      </w:r>
      <w:r w:rsidR="000B4EC1" w:rsidRPr="009918D0">
        <w:rPr>
          <w:rFonts w:asciiTheme="minorHAnsi" w:hAnsiTheme="minorHAnsi" w:cs="Times"/>
          <w:sz w:val="22"/>
          <w:szCs w:val="22"/>
          <w:shd w:val="clear" w:color="auto" w:fill="FFFFFF"/>
        </w:rPr>
        <w:t>,</w:t>
      </w:r>
      <w:r w:rsidR="00DB57AF" w:rsidRPr="009918D0">
        <w:rPr>
          <w:rFonts w:asciiTheme="minorHAnsi" w:hAnsiTheme="minorHAnsi" w:cs="Times"/>
          <w:sz w:val="22"/>
          <w:szCs w:val="22"/>
          <w:shd w:val="clear" w:color="auto" w:fill="FFFFFF"/>
        </w:rPr>
        <w:t xml:space="preserve"> suggesting a complex history of viral co-evolut</w:t>
      </w:r>
      <w:r w:rsidR="0087307D" w:rsidRPr="009918D0">
        <w:rPr>
          <w:rFonts w:asciiTheme="minorHAnsi" w:hAnsiTheme="minorHAnsi" w:cs="Times"/>
          <w:sz w:val="22"/>
          <w:szCs w:val="22"/>
          <w:shd w:val="clear" w:color="auto" w:fill="FFFFFF"/>
        </w:rPr>
        <w:t>ion and integration across the P</w:t>
      </w:r>
      <w:r w:rsidR="00DB57AF" w:rsidRPr="009918D0">
        <w:rPr>
          <w:rFonts w:asciiTheme="minorHAnsi" w:hAnsiTheme="minorHAnsi" w:cs="Times"/>
          <w:sz w:val="22"/>
          <w:szCs w:val="22"/>
          <w:shd w:val="clear" w:color="auto" w:fill="FFFFFF"/>
        </w:rPr>
        <w:t>seudofungi</w:t>
      </w:r>
      <w:r w:rsidR="0087307D" w:rsidRPr="009918D0">
        <w:rPr>
          <w:rFonts w:asciiTheme="minorHAnsi" w:hAnsiTheme="minorHAnsi" w:cs="Times"/>
          <w:sz w:val="22"/>
          <w:szCs w:val="22"/>
          <w:shd w:val="clear" w:color="auto" w:fill="FFFFFF"/>
        </w:rPr>
        <w:t xml:space="preserve"> and identifying a mechanism </w:t>
      </w:r>
      <w:r w:rsidR="00CB2A8A">
        <w:rPr>
          <w:rFonts w:asciiTheme="minorHAnsi" w:hAnsiTheme="minorHAnsi" w:cs="Times"/>
          <w:sz w:val="22"/>
          <w:szCs w:val="22"/>
          <w:shd w:val="clear" w:color="auto" w:fill="FFFFFF"/>
        </w:rPr>
        <w:t xml:space="preserve">putatively </w:t>
      </w:r>
      <w:r w:rsidR="0087307D" w:rsidRPr="009918D0">
        <w:rPr>
          <w:rFonts w:asciiTheme="minorHAnsi" w:hAnsiTheme="minorHAnsi" w:cs="Times"/>
          <w:sz w:val="22"/>
          <w:szCs w:val="22"/>
          <w:shd w:val="clear" w:color="auto" w:fill="FFFFFF"/>
        </w:rPr>
        <w:t>driving horizontal gene transfer in this group</w:t>
      </w:r>
      <w:r w:rsidR="006517E0" w:rsidRPr="009918D0">
        <w:rPr>
          <w:rFonts w:asciiTheme="minorHAnsi" w:hAnsiTheme="minorHAnsi" w:cs="Times"/>
          <w:sz w:val="22"/>
          <w:szCs w:val="22"/>
          <w:shd w:val="clear" w:color="auto" w:fill="FFFFFF"/>
        </w:rPr>
        <w:t>.  We use the genomic data</w:t>
      </w:r>
      <w:r w:rsidR="00CB2A8A">
        <w:rPr>
          <w:rFonts w:asciiTheme="minorHAnsi" w:hAnsiTheme="minorHAnsi" w:cs="Times"/>
          <w:sz w:val="22"/>
          <w:szCs w:val="22"/>
          <w:shd w:val="clear" w:color="auto" w:fill="FFFFFF"/>
        </w:rPr>
        <w:t>, drug sensitivity studies and high-throughput culture arrays</w:t>
      </w:r>
      <w:r w:rsidR="006517E0" w:rsidRPr="009918D0">
        <w:rPr>
          <w:rFonts w:asciiTheme="minorHAnsi" w:hAnsiTheme="minorHAnsi" w:cs="Times"/>
          <w:sz w:val="22"/>
          <w:szCs w:val="22"/>
          <w:shd w:val="clear" w:color="auto" w:fill="FFFFFF"/>
        </w:rPr>
        <w:t xml:space="preserve"> to investigate the ancestry of oomycete</w:t>
      </w:r>
      <w:r w:rsidR="00CB2A8A">
        <w:rPr>
          <w:rFonts w:asciiTheme="minorHAnsi" w:hAnsiTheme="minorHAnsi" w:cs="Times"/>
          <w:sz w:val="22"/>
          <w:szCs w:val="22"/>
          <w:shd w:val="clear" w:color="auto" w:fill="FFFFFF"/>
        </w:rPr>
        <w:t>/pseudo</w:t>
      </w:r>
      <w:r w:rsidR="00A06489">
        <w:rPr>
          <w:rFonts w:asciiTheme="minorHAnsi" w:hAnsiTheme="minorHAnsi" w:cs="Times"/>
          <w:sz w:val="22"/>
          <w:szCs w:val="22"/>
          <w:shd w:val="clear" w:color="auto" w:fill="FFFFFF"/>
        </w:rPr>
        <w:t>-</w:t>
      </w:r>
      <w:r w:rsidR="00CB2A8A">
        <w:rPr>
          <w:rFonts w:asciiTheme="minorHAnsi" w:hAnsiTheme="minorHAnsi" w:cs="Times"/>
          <w:sz w:val="22"/>
          <w:szCs w:val="22"/>
          <w:shd w:val="clear" w:color="auto" w:fill="FFFFFF"/>
        </w:rPr>
        <w:t>fungal</w:t>
      </w:r>
      <w:r w:rsidR="006517E0" w:rsidRPr="009918D0">
        <w:rPr>
          <w:rFonts w:asciiTheme="minorHAnsi" w:hAnsiTheme="minorHAnsi" w:cs="Times"/>
          <w:sz w:val="22"/>
          <w:szCs w:val="22"/>
          <w:shd w:val="clear" w:color="auto" w:fill="FFFFFF"/>
        </w:rPr>
        <w:t xml:space="preserve"> characteristics and metabolic traits</w:t>
      </w:r>
      <w:r w:rsidR="00C8317C">
        <w:rPr>
          <w:rFonts w:asciiTheme="minorHAnsi" w:hAnsiTheme="minorHAnsi" w:cs="Times"/>
          <w:sz w:val="22"/>
          <w:szCs w:val="22"/>
          <w:shd w:val="clear" w:color="auto" w:fill="FFFFFF"/>
        </w:rPr>
        <w:t>,</w:t>
      </w:r>
      <w:r w:rsidR="006517E0" w:rsidRPr="009918D0">
        <w:rPr>
          <w:rFonts w:asciiTheme="minorHAnsi" w:hAnsiTheme="minorHAnsi" w:cs="Times"/>
          <w:sz w:val="22"/>
          <w:szCs w:val="22"/>
          <w:shd w:val="clear" w:color="auto" w:fill="FFFFFF"/>
        </w:rPr>
        <w:t xml:space="preserve"> demonstrating</w:t>
      </w:r>
      <w:r w:rsidR="0087307D" w:rsidRPr="009918D0">
        <w:rPr>
          <w:rFonts w:asciiTheme="minorHAnsi" w:hAnsiTheme="minorHAnsi" w:cs="Times"/>
          <w:sz w:val="22"/>
          <w:szCs w:val="22"/>
          <w:shd w:val="clear" w:color="auto" w:fill="FFFFFF"/>
        </w:rPr>
        <w:t xml:space="preserve"> that</w:t>
      </w:r>
      <w:r w:rsidR="006517E0" w:rsidRPr="009918D0">
        <w:rPr>
          <w:rFonts w:asciiTheme="minorHAnsi" w:hAnsiTheme="minorHAnsi" w:cs="Times"/>
          <w:sz w:val="22"/>
          <w:szCs w:val="22"/>
          <w:shd w:val="clear" w:color="auto" w:fill="FFFFFF"/>
        </w:rPr>
        <w:t xml:space="preserve"> these features are derived and </w:t>
      </w:r>
      <w:r w:rsidR="00CF50FA">
        <w:rPr>
          <w:rFonts w:asciiTheme="minorHAnsi" w:hAnsiTheme="minorHAnsi" w:cs="Times"/>
          <w:sz w:val="22"/>
          <w:szCs w:val="22"/>
          <w:shd w:val="clear" w:color="auto" w:fill="FFFFFF"/>
        </w:rPr>
        <w:t xml:space="preserve">therefore </w:t>
      </w:r>
      <w:r w:rsidR="006517E0" w:rsidRPr="009918D0">
        <w:rPr>
          <w:rFonts w:asciiTheme="minorHAnsi" w:hAnsiTheme="minorHAnsi" w:cs="Times"/>
          <w:sz w:val="22"/>
          <w:szCs w:val="22"/>
          <w:shd w:val="clear" w:color="auto" w:fill="FFFFFF"/>
        </w:rPr>
        <w:t xml:space="preserve">likely evolved </w:t>
      </w:r>
      <w:r w:rsidR="000B4EC1" w:rsidRPr="009918D0">
        <w:rPr>
          <w:rFonts w:asciiTheme="minorHAnsi" w:hAnsiTheme="minorHAnsi" w:cs="Times"/>
          <w:sz w:val="22"/>
          <w:szCs w:val="22"/>
          <w:shd w:val="clear" w:color="auto" w:fill="FFFFFF"/>
        </w:rPr>
        <w:t>specifically</w:t>
      </w:r>
      <w:r w:rsidR="006517E0" w:rsidRPr="009918D0">
        <w:rPr>
          <w:rFonts w:asciiTheme="minorHAnsi" w:hAnsiTheme="minorHAnsi" w:cs="Times"/>
          <w:sz w:val="22"/>
          <w:szCs w:val="22"/>
          <w:shd w:val="clear" w:color="auto" w:fill="FFFFFF"/>
        </w:rPr>
        <w:t xml:space="preserve"> within the oomycete </w:t>
      </w:r>
      <w:r w:rsidR="000B4EC1" w:rsidRPr="009918D0">
        <w:rPr>
          <w:rFonts w:asciiTheme="minorHAnsi" w:hAnsiTheme="minorHAnsi" w:cs="Times"/>
          <w:sz w:val="22"/>
          <w:szCs w:val="22"/>
          <w:shd w:val="clear" w:color="auto" w:fill="FFFFFF"/>
        </w:rPr>
        <w:t>clade</w:t>
      </w:r>
      <w:r w:rsidR="006517E0" w:rsidRPr="009918D0">
        <w:rPr>
          <w:rFonts w:asciiTheme="minorHAnsi" w:hAnsiTheme="minorHAnsi" w:cs="Times"/>
          <w:sz w:val="22"/>
          <w:szCs w:val="22"/>
          <w:shd w:val="clear" w:color="auto" w:fill="FFFFFF"/>
        </w:rPr>
        <w:t xml:space="preserve">. </w:t>
      </w:r>
      <w:r w:rsidR="001A5A02" w:rsidRPr="009918D0">
        <w:rPr>
          <w:rFonts w:asciiTheme="minorHAnsi" w:hAnsiTheme="minorHAnsi" w:cs="Times"/>
          <w:sz w:val="22"/>
          <w:szCs w:val="22"/>
          <w:shd w:val="clear" w:color="auto" w:fill="FFFFFF"/>
        </w:rPr>
        <w:t>C</w:t>
      </w:r>
      <w:r w:rsidR="006517E0" w:rsidRPr="009918D0">
        <w:rPr>
          <w:rFonts w:asciiTheme="minorHAnsi" w:hAnsiTheme="minorHAnsi" w:cs="Times"/>
          <w:sz w:val="22"/>
          <w:szCs w:val="22"/>
          <w:shd w:val="clear" w:color="auto" w:fill="FFFFFF"/>
        </w:rPr>
        <w:t xml:space="preserve">omparative genomics </w:t>
      </w:r>
      <w:r w:rsidR="0087307D" w:rsidRPr="009918D0">
        <w:rPr>
          <w:rFonts w:asciiTheme="minorHAnsi" w:hAnsiTheme="minorHAnsi" w:cs="Times"/>
          <w:sz w:val="22"/>
          <w:szCs w:val="22"/>
          <w:shd w:val="clear" w:color="auto" w:fill="FFFFFF"/>
        </w:rPr>
        <w:t xml:space="preserve">also </w:t>
      </w:r>
      <w:r w:rsidR="006517E0" w:rsidRPr="009918D0">
        <w:rPr>
          <w:rFonts w:asciiTheme="minorHAnsi" w:hAnsiTheme="minorHAnsi" w:cs="Times"/>
          <w:sz w:val="22"/>
          <w:szCs w:val="22"/>
          <w:shd w:val="clear" w:color="auto" w:fill="FFFFFF"/>
        </w:rPr>
        <w:t>reveals clear differences in the repertoire of gene families associated with filamentous growth (i.e. vesicle trafficking systems, cell wall synthesis pathways,</w:t>
      </w:r>
      <w:r w:rsidR="006517E0" w:rsidRPr="009918D0">
        <w:rPr>
          <w:rStyle w:val="apple-converted-space"/>
          <w:rFonts w:asciiTheme="minorHAnsi" w:hAnsiTheme="minorHAnsi" w:cs="Times"/>
          <w:sz w:val="22"/>
          <w:szCs w:val="22"/>
          <w:shd w:val="clear" w:color="auto" w:fill="FFFFFF"/>
        </w:rPr>
        <w:t> </w:t>
      </w:r>
      <w:r w:rsidR="006517E0" w:rsidRPr="009918D0">
        <w:rPr>
          <w:rFonts w:asciiTheme="minorHAnsi" w:hAnsiTheme="minorHAnsi" w:cs="Times"/>
          <w:color w:val="FF2500"/>
          <w:sz w:val="22"/>
          <w:szCs w:val="22"/>
          <w:shd w:val="clear" w:color="auto" w:fill="FFFFFF"/>
        </w:rPr>
        <w:t>motor proteins,</w:t>
      </w:r>
      <w:r w:rsidR="006517E0" w:rsidRPr="009918D0">
        <w:rPr>
          <w:rStyle w:val="apple-converted-space"/>
          <w:rFonts w:asciiTheme="minorHAnsi" w:hAnsiTheme="minorHAnsi" w:cs="Times"/>
          <w:color w:val="FF2500"/>
          <w:sz w:val="22"/>
          <w:szCs w:val="22"/>
          <w:shd w:val="clear" w:color="auto" w:fill="FFFFFF"/>
        </w:rPr>
        <w:t> </w:t>
      </w:r>
      <w:r w:rsidR="006517E0" w:rsidRPr="009918D0">
        <w:rPr>
          <w:rFonts w:asciiTheme="minorHAnsi" w:hAnsiTheme="minorHAnsi" w:cs="Times"/>
          <w:sz w:val="22"/>
          <w:szCs w:val="22"/>
          <w:shd w:val="clear" w:color="auto" w:fill="FFFFFF"/>
        </w:rPr>
        <w:t xml:space="preserve">photoreceptors) between the fungi and the </w:t>
      </w:r>
      <w:r w:rsidR="0087307D" w:rsidRPr="009918D0">
        <w:rPr>
          <w:rFonts w:asciiTheme="minorHAnsi" w:hAnsiTheme="minorHAnsi" w:cs="Times"/>
          <w:sz w:val="22"/>
          <w:szCs w:val="22"/>
          <w:shd w:val="clear" w:color="auto" w:fill="FFFFFF"/>
        </w:rPr>
        <w:t>P</w:t>
      </w:r>
      <w:r w:rsidR="006517E0" w:rsidRPr="009918D0">
        <w:rPr>
          <w:rFonts w:asciiTheme="minorHAnsi" w:hAnsiTheme="minorHAnsi" w:cs="Times"/>
          <w:sz w:val="22"/>
          <w:szCs w:val="22"/>
          <w:shd w:val="clear" w:color="auto" w:fill="FFFFFF"/>
        </w:rPr>
        <w:t xml:space="preserve">seudofungi, </w:t>
      </w:r>
      <w:r w:rsidR="006517E0" w:rsidRPr="009918D0">
        <w:rPr>
          <w:rFonts w:asciiTheme="minorHAnsi" w:hAnsiTheme="minorHAnsi" w:cs="Times"/>
          <w:sz w:val="22"/>
          <w:szCs w:val="22"/>
          <w:shd w:val="clear" w:color="auto" w:fill="FFFFFF"/>
        </w:rPr>
        <w:lastRenderedPageBreak/>
        <w:t>providing a picture of the gene repertoire evolution that underpinned the convergent evolution of filamentous osmotrophic growth</w:t>
      </w:r>
      <w:r w:rsidR="00CF50FA">
        <w:rPr>
          <w:rFonts w:asciiTheme="minorHAnsi" w:hAnsiTheme="minorHAnsi" w:cs="Times"/>
          <w:sz w:val="22"/>
          <w:szCs w:val="22"/>
          <w:shd w:val="clear" w:color="auto" w:fill="FFFFFF"/>
        </w:rPr>
        <w:t xml:space="preserve"> within the eukaryotes</w:t>
      </w:r>
      <w:r w:rsidR="006517E0" w:rsidRPr="009918D0">
        <w:rPr>
          <w:rFonts w:asciiTheme="minorHAnsi" w:hAnsiTheme="minorHAnsi" w:cs="Times"/>
          <w:sz w:val="22"/>
          <w:szCs w:val="22"/>
          <w:shd w:val="clear" w:color="auto" w:fill="FFFFFF"/>
        </w:rPr>
        <w:t>.</w:t>
      </w:r>
    </w:p>
    <w:p w14:paraId="357E703E" w14:textId="77777777" w:rsidR="0028598A" w:rsidRDefault="0028598A">
      <w:pPr>
        <w:rPr>
          <w:rFonts w:asciiTheme="minorHAnsi" w:eastAsia="Cambria" w:hAnsiTheme="minorHAnsi" w:cstheme="minorHAnsi"/>
          <w:b/>
          <w:sz w:val="22"/>
          <w:szCs w:val="22"/>
          <w:lang w:val="en-GB"/>
        </w:rPr>
      </w:pPr>
      <w:r>
        <w:rPr>
          <w:rFonts w:asciiTheme="minorHAnsi" w:eastAsia="Cambria" w:hAnsiTheme="minorHAnsi" w:cstheme="minorHAnsi"/>
          <w:b/>
          <w:sz w:val="22"/>
          <w:szCs w:val="22"/>
          <w:lang w:val="en-GB"/>
        </w:rPr>
        <w:br w:type="page"/>
      </w:r>
    </w:p>
    <w:p w14:paraId="23A89318" w14:textId="0F75CE77" w:rsidR="00352918"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lastRenderedPageBreak/>
        <w:t>Introduction</w:t>
      </w:r>
    </w:p>
    <w:p w14:paraId="22D74C37" w14:textId="5B905EDB" w:rsidR="00E91D27" w:rsidRPr="009918D0" w:rsidRDefault="000F54FC" w:rsidP="00FB7FD4">
      <w:pPr>
        <w:spacing w:after="120" w:line="480" w:lineRule="auto"/>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t xml:space="preserve">Stramenopiles </w:t>
      </w:r>
      <w:r w:rsidR="001A6DE9" w:rsidRPr="009918D0">
        <w:rPr>
          <w:rFonts w:asciiTheme="minorHAnsi" w:eastAsia="Cambria" w:hAnsiTheme="minorHAnsi" w:cstheme="minorHAnsi"/>
          <w:sz w:val="22"/>
          <w:szCs w:val="22"/>
          <w:lang w:val="en-GB"/>
        </w:rPr>
        <w:fldChar w:fldCharType="begin"/>
      </w:r>
      <w:r w:rsidR="001A6DE9" w:rsidRPr="009918D0">
        <w:rPr>
          <w:rFonts w:asciiTheme="minorHAnsi" w:eastAsia="Cambria" w:hAnsiTheme="minorHAnsi" w:cstheme="minorHAnsi"/>
          <w:sz w:val="22"/>
          <w:szCs w:val="22"/>
          <w:lang w:val="en-GB"/>
        </w:rPr>
        <w:instrText xml:space="preserve"> ADDIN EN.CITE &lt;EndNote&gt;&lt;Cite&gt;&lt;Author&gt;Patterson&lt;/Author&gt;&lt;Year&gt;1989&lt;/Year&gt;&lt;RecNum&gt;756&lt;/RecNum&gt;&lt;DisplayText&gt;(1)&lt;/DisplayText&gt;&lt;record&gt;&lt;rec-number&gt;756&lt;/rec-number&gt;&lt;foreign-keys&gt;&lt;key app="EN" db-id="aa0wwef99asf0aeesds5pf0ft29wa99fvf0s" timestamp="0"&gt;756&lt;/key&gt;&lt;/foreign-keys&gt;&lt;ref-type name="Book Section"&gt;5&lt;/ref-type&gt;&lt;contributors&gt;&lt;authors&gt;&lt;author&gt;Patterson, D. J.&lt;/author&gt;&lt;/authors&gt;&lt;secondary-authors&gt;&lt;author&gt;Green, J. C.&lt;/author&gt;&lt;author&gt;Leadbeater, B. S. C.&lt;/author&gt;&lt;author&gt;Diver, W. L.&lt;/author&gt;&lt;/secondary-authors&gt;&lt;/contributors&gt;&lt;titles&gt;&lt;title&gt;Stamenopiles: chromophytes from a protistan perspective.&lt;/title&gt;&lt;secondary-title&gt;The chromophyte algae, problems and perspectives&lt;/secondary-title&gt;&lt;/titles&gt;&lt;pages&gt;357-379&lt;/pages&gt;&lt;dates&gt;&lt;year&gt;1989&lt;/year&gt;&lt;/dates&gt;&lt;pub-location&gt;Oxford&lt;/pub-location&gt;&lt;publisher&gt;Claredon&lt;/publisher&gt;&lt;urls&gt;&lt;/urls&gt;&lt;/record&gt;&lt;/Cite&gt;&lt;/EndNote&gt;</w:instrText>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(1)</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(also known as heterokonts </w:t>
      </w:r>
      <w:r w:rsidR="001A6DE9" w:rsidRPr="009918D0">
        <w:rPr>
          <w:rFonts w:asciiTheme="minorHAnsi" w:eastAsia="Cambria" w:hAnsiTheme="minorHAnsi" w:cstheme="minorHAnsi"/>
          <w:sz w:val="22"/>
          <w:szCs w:val="22"/>
          <w:lang w:val="en-GB"/>
        </w:rPr>
        <w:fldChar w:fldCharType="begin"/>
      </w:r>
      <w:r w:rsidR="001A6DE9" w:rsidRPr="009918D0">
        <w:rPr>
          <w:rFonts w:asciiTheme="minorHAnsi" w:eastAsia="Cambria" w:hAnsiTheme="minorHAnsi" w:cstheme="minorHAnsi"/>
          <w:sz w:val="22"/>
          <w:szCs w:val="22"/>
          <w:lang w:val="en-GB"/>
        </w:rPr>
        <w:instrText xml:space="preserve"> ADDIN EN.CITE &lt;EndNote&gt;&lt;Cite&gt;&lt;Author&gt;Cavalier-Smith&lt;/Author&gt;&lt;Year&gt;1986&lt;/Year&gt;&lt;RecNum&gt;758&lt;/RecNum&gt;&lt;DisplayText&gt;(2)&lt;/DisplayText&gt;&lt;record&gt;&lt;rec-number&gt;758&lt;/rec-number&gt;&lt;foreign-keys&gt;&lt;key app="EN" db-id="aa0wwef99asf0aeesds5pf0ft29wa99fvf0s" timestamp="0"&gt;758&lt;/key&gt;&lt;/foreign-keys&gt;&lt;ref-type name="Book Section"&gt;5&lt;/ref-type&gt;&lt;contributors&gt;&lt;authors&gt;&lt;author&gt;Cavalier-Smith, T.&lt;/author&gt;&lt;/authors&gt;&lt;secondary-authors&gt;&lt;author&gt;Round, F. E.&lt;/author&gt;&lt;author&gt;Chapman, D. J.&lt;/author&gt;&lt;/secondary-authors&gt;&lt;/contributors&gt;&lt;titles&gt;&lt;title&gt;The kingdom Chromista: origin and systematics&lt;/title&gt;&lt;secondary-title&gt;Progress in Phycological Research&lt;/secondary-title&gt;&lt;/titles&gt;&lt;pages&gt;309-347&lt;/pages&gt;&lt;volume&gt;4&lt;/volume&gt;&lt;dates&gt;&lt;year&gt;1986&lt;/year&gt;&lt;/dates&gt;&lt;pub-location&gt;Bristol&lt;/pub-location&gt;&lt;publisher&gt;Biopress Ltd&lt;/publisher&gt;&lt;urls&gt;&lt;/urls&gt;&lt;/record&gt;&lt;/Cite&gt;&lt;/EndNote&gt;</w:instrText>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(2)</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are </w:t>
      </w:r>
      <w:r w:rsidR="001A5A02" w:rsidRPr="009918D0">
        <w:rPr>
          <w:rFonts w:asciiTheme="minorHAnsi" w:eastAsia="Cambria" w:hAnsiTheme="minorHAnsi" w:cstheme="minorHAnsi"/>
          <w:sz w:val="22"/>
          <w:szCs w:val="22"/>
          <w:lang w:val="en-GB"/>
        </w:rPr>
        <w:t xml:space="preserve">a </w:t>
      </w:r>
      <w:r w:rsidRPr="009918D0">
        <w:rPr>
          <w:rFonts w:asciiTheme="minorHAnsi" w:eastAsia="Cambria" w:hAnsiTheme="minorHAnsi" w:cstheme="minorHAnsi"/>
          <w:sz w:val="22"/>
          <w:szCs w:val="22"/>
          <w:lang w:val="en-GB"/>
        </w:rPr>
        <w:t>h</w:t>
      </w:r>
      <w:r w:rsidR="0087307D" w:rsidRPr="009918D0">
        <w:rPr>
          <w:rFonts w:asciiTheme="minorHAnsi" w:eastAsia="Cambria" w:hAnsiTheme="minorHAnsi" w:cstheme="minorHAnsi"/>
          <w:sz w:val="22"/>
          <w:szCs w:val="22"/>
          <w:lang w:val="en-GB"/>
        </w:rPr>
        <w:t>ighly diverse branch of protist</w:t>
      </w:r>
      <w:r w:rsidR="009918D0">
        <w:rPr>
          <w:rFonts w:asciiTheme="minorHAnsi" w:eastAsia="Cambria" w:hAnsiTheme="minorHAnsi" w:cstheme="minorHAnsi"/>
          <w:sz w:val="22"/>
          <w:szCs w:val="22"/>
          <w:lang w:val="en-GB"/>
        </w:rPr>
        <w:t>s</w:t>
      </w:r>
      <w:r w:rsidR="0087307D" w:rsidRPr="009918D0">
        <w:rPr>
          <w:rFonts w:asciiTheme="minorHAnsi" w:eastAsia="Cambria" w:hAnsiTheme="minorHAnsi" w:cstheme="minorHAnsi"/>
          <w:sz w:val="22"/>
          <w:szCs w:val="22"/>
          <w:lang w:val="en-GB"/>
        </w:rPr>
        <w:t xml:space="preserve"> and algae </w:t>
      </w:r>
      <w:r w:rsidR="00C8317C">
        <w:rPr>
          <w:rFonts w:asciiTheme="minorHAnsi" w:eastAsia="Cambria" w:hAnsiTheme="minorHAnsi" w:cstheme="minorHAnsi"/>
          <w:sz w:val="22"/>
          <w:szCs w:val="22"/>
          <w:lang w:val="en-GB"/>
        </w:rPr>
        <w:t>that</w:t>
      </w:r>
      <w:r w:rsid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encompass a multitude of biological forms including</w:t>
      </w:r>
      <w:r w:rsidR="00CF50FA">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huge </w:t>
      </w:r>
      <w:r w:rsidR="00C8409A" w:rsidRPr="009918D0">
        <w:rPr>
          <w:rFonts w:asciiTheme="minorHAnsi" w:eastAsia="Cambria" w:hAnsiTheme="minorHAnsi" w:cstheme="minorHAnsi"/>
          <w:sz w:val="22"/>
          <w:szCs w:val="22"/>
          <w:lang w:val="en-GB"/>
        </w:rPr>
        <w:t xml:space="preserve">multicellular </w:t>
      </w:r>
      <w:r w:rsidRPr="009918D0">
        <w:rPr>
          <w:rFonts w:asciiTheme="minorHAnsi" w:eastAsia="Cambria" w:hAnsiTheme="minorHAnsi" w:cstheme="minorHAnsi"/>
          <w:sz w:val="22"/>
          <w:szCs w:val="22"/>
          <w:lang w:val="en-GB"/>
        </w:rPr>
        <w:t xml:space="preserve">kelps </w:t>
      </w:r>
      <w:r w:rsidR="001A5A02" w:rsidRPr="009918D0">
        <w:rPr>
          <w:rFonts w:asciiTheme="minorHAnsi" w:eastAsia="Cambria" w:hAnsiTheme="minorHAnsi" w:cstheme="minorHAnsi"/>
          <w:sz w:val="22"/>
          <w:szCs w:val="22"/>
          <w:lang w:val="en-GB"/>
        </w:rPr>
        <w:t>(</w:t>
      </w:r>
      <w:r w:rsidR="00C8409A"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seaweeds</w:t>
      </w:r>
      <w:r w:rsidR="00C8409A" w:rsidRPr="009918D0">
        <w:rPr>
          <w:rFonts w:asciiTheme="minorHAnsi" w:eastAsia="Cambria" w:hAnsiTheme="minorHAnsi" w:cstheme="minorHAnsi"/>
          <w:sz w:val="22"/>
          <w:szCs w:val="22"/>
          <w:lang w:val="en-GB"/>
        </w:rPr>
        <w:t>’</w:t>
      </w:r>
      <w:r w:rsidR="001A5A02" w:rsidRPr="009918D0">
        <w:rPr>
          <w:rFonts w:asciiTheme="minorHAnsi" w:eastAsia="Cambria" w:hAnsiTheme="minorHAnsi" w:cstheme="minorHAnsi"/>
          <w:sz w:val="22"/>
          <w:szCs w:val="22"/>
          <w:lang w:val="en-GB"/>
        </w:rPr>
        <w:t>)</w:t>
      </w:r>
      <w:r w:rsidR="00E22C63" w:rsidRPr="009918D0">
        <w:rPr>
          <w:rFonts w:asciiTheme="minorHAnsi" w:eastAsia="Cambria" w:hAnsiTheme="minorHAnsi" w:cstheme="minorHAnsi"/>
          <w:sz w:val="22"/>
          <w:szCs w:val="22"/>
          <w:lang w:val="en-GB"/>
        </w:rPr>
        <w:t xml:space="preserve">, </w:t>
      </w:r>
      <w:r w:rsidR="000178F0">
        <w:rPr>
          <w:rFonts w:asciiTheme="minorHAnsi" w:eastAsia="Cambria" w:hAnsiTheme="minorHAnsi" w:cstheme="minorHAnsi"/>
          <w:sz w:val="22"/>
          <w:szCs w:val="22"/>
          <w:lang w:val="en-GB"/>
        </w:rPr>
        <w:t xml:space="preserve">abundant marine </w:t>
      </w:r>
      <w:r w:rsidR="00E22C63" w:rsidRPr="009918D0">
        <w:rPr>
          <w:rFonts w:asciiTheme="minorHAnsi" w:eastAsia="Cambria" w:hAnsiTheme="minorHAnsi" w:cstheme="minorHAnsi"/>
          <w:sz w:val="22"/>
          <w:szCs w:val="22"/>
          <w:lang w:val="en-GB"/>
        </w:rPr>
        <w:t>micro-algae</w:t>
      </w:r>
      <w:r w:rsidRPr="009918D0">
        <w:rPr>
          <w:rFonts w:asciiTheme="minorHAnsi" w:eastAsia="Cambria" w:hAnsiTheme="minorHAnsi" w:cstheme="minorHAnsi"/>
          <w:sz w:val="22"/>
          <w:szCs w:val="22"/>
          <w:lang w:val="en-GB"/>
        </w:rPr>
        <w:t xml:space="preserve"> through to a variety of microbial pathogens, some of</w:t>
      </w:r>
      <w:r w:rsidR="00E22C63" w:rsidRPr="009918D0">
        <w:rPr>
          <w:rFonts w:asciiTheme="minorHAnsi" w:eastAsia="Cambria" w:hAnsiTheme="minorHAnsi" w:cstheme="minorHAnsi"/>
          <w:sz w:val="22"/>
          <w:szCs w:val="22"/>
          <w:lang w:val="en-GB"/>
        </w:rPr>
        <w:t xml:space="preserve"> which --oomycetes for example--</w:t>
      </w:r>
      <w:r w:rsidRPr="009918D0">
        <w:rPr>
          <w:rFonts w:asciiTheme="minorHAnsi" w:eastAsia="Cambria" w:hAnsiTheme="minorHAnsi" w:cstheme="minorHAnsi"/>
          <w:sz w:val="22"/>
          <w:szCs w:val="22"/>
          <w:lang w:val="en-GB"/>
        </w:rPr>
        <w:t xml:space="preserve"> feed and grow like fungi and cause important diseases of aquatic animals and plants </w:t>
      </w:r>
      <w:r w:rsidR="001A6DE9" w:rsidRPr="009918D0">
        <w:rPr>
          <w:rFonts w:asciiTheme="minorHAnsi" w:eastAsia="Cambria" w:hAnsiTheme="minorHAnsi" w:cstheme="minorHAnsi"/>
          <w:sz w:val="22"/>
          <w:szCs w:val="22"/>
          <w:lang w:val="en-GB"/>
        </w:rPr>
        <w:fldChar w:fldCharType="begin">
          <w:fldData xml:space="preserve">PEVuZE5vdGU+PENpdGU+PEF1dGhvcj5DYXZhbGllci1TbWl0aDwvQXV0aG9yPjxZZWFyPjIwMDY8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</w:fldData>
        </w:fldChar>
      </w:r>
      <w:r w:rsidR="001A6DE9" w:rsidRPr="009918D0">
        <w:rPr>
          <w:rFonts w:asciiTheme="minorHAnsi" w:eastAsia="Cambria" w:hAnsiTheme="minorHAnsi" w:cstheme="minorHAnsi"/>
          <w:sz w:val="22"/>
          <w:szCs w:val="22"/>
          <w:lang w:val="en-GB"/>
        </w:rPr>
        <w:instrText xml:space="preserve"> ADDIN EN.CITE </w:instrText>
      </w:r>
      <w:r w:rsidR="001A6DE9" w:rsidRPr="009918D0">
        <w:rPr>
          <w:rFonts w:asciiTheme="minorHAnsi" w:eastAsia="Cambria" w:hAnsiTheme="minorHAnsi" w:cstheme="minorHAnsi"/>
          <w:sz w:val="22"/>
          <w:szCs w:val="22"/>
          <w:lang w:val="en-GB"/>
        </w:rPr>
        <w:fldChar w:fldCharType="begin">
          <w:fldData xml:space="preserve">PEVuZE5vdGU+PENpdGU+PEF1dGhvcj5DYXZhbGllci1TbWl0aDwvQXV0aG9yPjxZZWFyPjIwMDY8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</w:fldData>
        </w:fldChar>
      </w:r>
      <w:r w:rsidR="001A6DE9" w:rsidRPr="009918D0">
        <w:rPr>
          <w:rFonts w:asciiTheme="minorHAnsi" w:eastAsia="Cambria" w:hAnsiTheme="minorHAnsi" w:cstheme="minorHAnsi"/>
          <w:sz w:val="22"/>
          <w:szCs w:val="22"/>
          <w:lang w:val="en-GB"/>
        </w:rPr>
        <w:instrText xml:space="preserve"> ADDIN EN.CITE.DATA </w:instrText>
      </w:r>
      <w:r w:rsidR="001A6DE9" w:rsidRPr="009918D0">
        <w:rPr>
          <w:rFonts w:asciiTheme="minorHAnsi" w:eastAsia="Cambria" w:hAnsiTheme="minorHAnsi" w:cstheme="minorHAnsi"/>
          <w:sz w:val="22"/>
          <w:szCs w:val="22"/>
          <w:lang w:val="en-GB"/>
        </w:rPr>
      </w:r>
      <w:r w:rsidR="001A6DE9" w:rsidRPr="009918D0">
        <w:rPr>
          <w:rFonts w:asciiTheme="minorHAnsi" w:eastAsia="Cambria" w:hAnsiTheme="minorHAnsi" w:cstheme="minorHAnsi"/>
          <w:sz w:val="22"/>
          <w:szCs w:val="22"/>
          <w:lang w:val="en-GB"/>
        </w:rPr>
        <w:fldChar w:fldCharType="end"/>
      </w:r>
      <w:r w:rsidR="001A6DE9" w:rsidRPr="009918D0">
        <w:rPr>
          <w:rFonts w:asciiTheme="minorHAnsi" w:eastAsia="Cambria" w:hAnsiTheme="minorHAnsi" w:cstheme="minorHAnsi"/>
          <w:sz w:val="22"/>
          <w:szCs w:val="22"/>
          <w:lang w:val="en-GB"/>
        </w:rPr>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(3, 4)</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The stramenopiles are a phylogenetically robust group (e.g. </w:t>
      </w:r>
      <w:r w:rsidR="001A6DE9" w:rsidRPr="009918D0">
        <w:rPr>
          <w:rFonts w:asciiTheme="minorHAnsi" w:eastAsia="Cambria" w:hAnsiTheme="minorHAnsi" w:cstheme="minorHAnsi"/>
          <w:sz w:val="22"/>
          <w:szCs w:val="22"/>
          <w:lang w:val="en-GB"/>
        </w:rPr>
        <w:fldChar w:fldCharType="begin"/>
      </w:r>
      <w:r w:rsidR="001A6DE9" w:rsidRPr="009918D0">
        <w:rPr>
          <w:rFonts w:asciiTheme="minorHAnsi" w:eastAsia="Cambria" w:hAnsiTheme="minorHAnsi" w:cstheme="minorHAnsi"/>
          <w:sz w:val="22"/>
          <w:szCs w:val="22"/>
          <w:lang w:val="en-GB"/>
        </w:rPr>
        <w:instrText xml:space="preserve"> ADDIN EN.CITE &lt;EndNote&gt;&lt;Cite&gt;&lt;Author&gt;Burki&lt;/Author&gt;&lt;Year&gt;2016&lt;/Year&gt;&lt;RecNum&gt;6124&lt;/RecNum&gt;&lt;DisplayText&gt;(5)&lt;/DisplayText&gt;&lt;record&gt;&lt;rec-number&gt;6124&lt;/rec-number&gt;&lt;foreign-keys&gt;&lt;key app="EN" db-id="aa0wwef99asf0aeesds5pf0ft29wa99fvf0s" timestamp="1458644157"&gt;6124&lt;/key&gt;&lt;/foreign-keys&gt;&lt;ref-type name="Journal Article"&gt;17&lt;/ref-type&gt;&lt;contributors&gt;&lt;authors&gt;&lt;author&gt;Burki, Fabien&lt;/author&gt;&lt;author&gt;Kaplan, Maia&lt;/author&gt;&lt;author&gt;Tikhonenkov, Denis V.&lt;/author&gt;&lt;author&gt;Zlatogursky, Vasily&lt;/author&gt;&lt;author&gt;Minh, Bui Quang&lt;/author&gt;&lt;author&gt;Radaykina, Liudmila V.&lt;/author&gt;&lt;author&gt;Smirnov, Alexey&lt;/author&gt;&lt;author&gt;Mylnikov, Alexander P.&lt;/author&gt;&lt;author&gt;Keeling, Patrick J.&lt;/author&gt;&lt;/authors&gt;&lt;/contributors&gt;&lt;titles&gt;&lt;title&gt;Untangling the early diversification of eukaryotes: a phylogenomic study of the evolutionary origins of Centrohelida, Haptophyta and Cryptista&lt;/title&gt;&lt;secondary-title&gt;Proceedings of the Royal Society of London B: Biological Sciences&lt;/secondary-title&gt;&lt;/titles&gt;&lt;periodical&gt;&lt;full-title&gt;Proceedings of the Royal Society of London B: Biological Sciences&lt;/full-title&gt;&lt;/periodical&gt;&lt;volume&gt;283&lt;/volume&gt;&lt;number&gt;1823&lt;/number&gt;&lt;dates&gt;&lt;year&gt;2016&lt;/year&gt;&lt;pub-dates&gt;&lt;date&gt;2016-01-27 00:00:00&lt;/date&gt;&lt;/pub-dates&gt;&lt;/dates&gt;&lt;urls&gt;&lt;related-urls&gt;&lt;url&gt;http://rspb.royalsocietypublishing.org/content/royprsb/283/1823/20152802.full.pdf&lt;/url&gt;&lt;/related-urls&gt;&lt;/urls&gt;&lt;electronic-resource-num&gt;10.1098/rspb.2015.2802&lt;/electronic-resource-num&gt;&lt;/record&gt;&lt;/Cite&gt;&lt;/EndNote&gt;</w:instrText>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(5)</w:t>
      </w:r>
      <w:r w:rsidR="001A6DE9" w:rsidRPr="009918D0">
        <w:rPr>
          <w:rFonts w:asciiTheme="minorHAnsi" w:eastAsia="Cambria" w:hAnsiTheme="minorHAnsi" w:cstheme="minorHAnsi"/>
          <w:sz w:val="22"/>
          <w:szCs w:val="22"/>
          <w:lang w:val="en-GB"/>
        </w:rPr>
        <w:fldChar w:fldCharType="end"/>
      </w:r>
      <w:r w:rsidR="00C8409A"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defined by the presence of two motile flagella, a ‘standard’ smooth posterior flagellum a</w:t>
      </w:r>
      <w:r w:rsidR="00C8409A" w:rsidRPr="009918D0">
        <w:rPr>
          <w:rFonts w:asciiTheme="minorHAnsi" w:eastAsia="Cambria" w:hAnsiTheme="minorHAnsi" w:cstheme="minorHAnsi"/>
          <w:sz w:val="22"/>
          <w:szCs w:val="22"/>
          <w:lang w:val="en-GB"/>
        </w:rPr>
        <w:t>nd a ‘tinsel</w:t>
      </w:r>
      <w:r w:rsidR="0087307D" w:rsidRPr="009918D0">
        <w:rPr>
          <w:rFonts w:asciiTheme="minorHAnsi" w:eastAsia="Cambria" w:hAnsiTheme="minorHAnsi" w:cstheme="minorHAnsi"/>
          <w:sz w:val="22"/>
          <w:szCs w:val="22"/>
          <w:lang w:val="en-GB"/>
        </w:rPr>
        <w:t>ated</w:t>
      </w:r>
      <w:r w:rsidRPr="009918D0">
        <w:rPr>
          <w:rFonts w:asciiTheme="minorHAnsi" w:eastAsia="Cambria" w:hAnsiTheme="minorHAnsi" w:cstheme="minorHAnsi"/>
          <w:sz w:val="22"/>
          <w:szCs w:val="22"/>
          <w:lang w:val="en-GB"/>
        </w:rPr>
        <w:t>’ anterior flagellum with a tripartite rigid tubular mastigoneme (</w:t>
      </w:r>
      <w:r w:rsidR="00E22C63"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hairs</w:t>
      </w:r>
      <w:r w:rsidR="00E22C63"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w:t>
      </w:r>
      <w:r w:rsidR="001A6DE9" w:rsidRPr="009918D0">
        <w:rPr>
          <w:rFonts w:asciiTheme="minorHAnsi" w:eastAsia="Cambria" w:hAnsiTheme="minorHAnsi" w:cstheme="minorHAnsi"/>
          <w:sz w:val="22"/>
          <w:szCs w:val="22"/>
          <w:lang w:val="en-GB"/>
        </w:rPr>
        <w:fldChar w:fldCharType="begin"/>
      </w:r>
      <w:r w:rsidR="001A6DE9" w:rsidRPr="009918D0">
        <w:rPr>
          <w:rFonts w:asciiTheme="minorHAnsi" w:eastAsia="Cambria" w:hAnsiTheme="minorHAnsi" w:cstheme="minorHAnsi"/>
          <w:sz w:val="22"/>
          <w:szCs w:val="22"/>
          <w:lang w:val="en-GB"/>
        </w:rPr>
        <w:instrText xml:space="preserve"> ADDIN EN.CITE &lt;EndNote&gt;&lt;Cite&gt;&lt;Author&gt;Cavalier-Smith&lt;/Author&gt;&lt;Year&gt;1986&lt;/Year&gt;&lt;RecNum&gt;758&lt;/RecNum&gt;&lt;DisplayText&gt;(2)&lt;/DisplayText&gt;&lt;record&gt;&lt;rec-number&gt;758&lt;/rec-number&gt;&lt;foreign-keys&gt;&lt;key app="EN" db-id="aa0wwef99asf0aeesds5pf0ft29wa99fvf0s" timestamp="0"&gt;758&lt;/key&gt;&lt;/foreign-keys&gt;&lt;ref-type name="Book Section"&gt;5&lt;/ref-type&gt;&lt;contributors&gt;&lt;authors&gt;&lt;author&gt;Cavalier-Smith, T.&lt;/author&gt;&lt;/authors&gt;&lt;secondary-authors&gt;&lt;author&gt;Round, F. E.&lt;/author&gt;&lt;author&gt;Chapman, D. J.&lt;/author&gt;&lt;/secondary-authors&gt;&lt;/contributors&gt;&lt;titles&gt;&lt;title&gt;The kingdom Chromista: origin and systematics&lt;/title&gt;&lt;secondary-title&gt;Progress in Phycological Research&lt;/secondary-title&gt;&lt;/titles&gt;&lt;pages&gt;309-347&lt;/pages&gt;&lt;volume&gt;4&lt;/volume&gt;&lt;dates&gt;&lt;year&gt;1986&lt;/year&gt;&lt;/dates&gt;&lt;pub-location&gt;Bristol&lt;/pub-location&gt;&lt;publisher&gt;Biopress Ltd&lt;/publisher&gt;&lt;urls&gt;&lt;/urls&gt;&lt;/record&gt;&lt;/Cite&gt;&lt;/EndNote&gt;</w:instrText>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(2)</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However, examples of </w:t>
      </w:r>
      <w:r w:rsidR="00C8409A" w:rsidRPr="009918D0">
        <w:rPr>
          <w:rFonts w:asciiTheme="minorHAnsi" w:eastAsia="Cambria" w:hAnsiTheme="minorHAnsi" w:cstheme="minorHAnsi"/>
          <w:sz w:val="22"/>
          <w:szCs w:val="22"/>
          <w:lang w:val="en-GB"/>
        </w:rPr>
        <w:t>secondary flagellum</w:t>
      </w:r>
      <w:r w:rsidRPr="009918D0">
        <w:rPr>
          <w:rFonts w:asciiTheme="minorHAnsi" w:eastAsia="Cambria" w:hAnsiTheme="minorHAnsi" w:cstheme="minorHAnsi"/>
          <w:sz w:val="22"/>
          <w:szCs w:val="22"/>
          <w:lang w:val="en-GB"/>
        </w:rPr>
        <w:t xml:space="preserve"> </w:t>
      </w:r>
      <w:r w:rsidR="00C8409A" w:rsidRPr="009918D0">
        <w:rPr>
          <w:rFonts w:asciiTheme="minorHAnsi" w:eastAsia="Cambria" w:hAnsiTheme="minorHAnsi" w:cstheme="minorHAnsi"/>
          <w:sz w:val="22"/>
          <w:szCs w:val="22"/>
          <w:lang w:val="en-GB"/>
        </w:rPr>
        <w:t xml:space="preserve">loss </w:t>
      </w:r>
      <w:r w:rsidRPr="009918D0">
        <w:rPr>
          <w:rFonts w:asciiTheme="minorHAnsi" w:eastAsia="Cambria" w:hAnsiTheme="minorHAnsi" w:cstheme="minorHAnsi"/>
          <w:sz w:val="22"/>
          <w:szCs w:val="22"/>
          <w:lang w:val="en-GB"/>
        </w:rPr>
        <w:t xml:space="preserve">have occurred during the radiation of this group, for example, in the hyphochytrids </w:t>
      </w:r>
      <w:r w:rsidR="001A6DE9" w:rsidRPr="009918D0">
        <w:rPr>
          <w:rFonts w:asciiTheme="minorHAnsi" w:eastAsia="Cambria" w:hAnsiTheme="minorHAnsi" w:cstheme="minorHAnsi"/>
          <w:sz w:val="22"/>
          <w:szCs w:val="22"/>
          <w:lang w:val="en-GB"/>
        </w:rPr>
        <w:fldChar w:fldCharType="begin"/>
      </w:r>
      <w:r w:rsidR="001A6DE9" w:rsidRPr="009918D0">
        <w:rPr>
          <w:rFonts w:asciiTheme="minorHAnsi" w:eastAsia="Cambria" w:hAnsiTheme="minorHAnsi" w:cstheme="minorHAnsi"/>
          <w:sz w:val="22"/>
          <w:szCs w:val="22"/>
          <w:lang w:val="en-GB"/>
        </w:rPr>
        <w:instrText xml:space="preserve"> ADDIN EN.CITE &lt;EndNote&gt;&lt;Cite&gt;&lt;Author&gt;Cooney&lt;/Author&gt;&lt;Year&gt;1985&lt;/Year&gt;&lt;RecNum&gt;5882&lt;/RecNum&gt;&lt;DisplayText&gt;(6)&lt;/DisplayText&gt;&lt;record&gt;&lt;rec-number&gt;5882&lt;/rec-number&gt;&lt;foreign-keys&gt;&lt;key app="EN" db-id="aa0wwef99asf0aeesds5pf0ft29wa99fvf0s" timestamp="1444897819"&gt;5882&lt;/key&gt;&lt;/foreign-keys&gt;&lt;ref-type name="Journal Article"&gt;17&lt;/ref-type&gt;&lt;contributors&gt;&lt;authors&gt;&lt;author&gt;Cooney, Elizabeth W.&lt;/author&gt;&lt;author&gt;Barr, Donald J. S.&lt;/author&gt;&lt;author&gt;Barstow, William E.&lt;/author&gt;&lt;/authors&gt;&lt;/contributors&gt;&lt;titles&gt;&lt;title&gt;The ultrastructure of the zoospore of Hyphochytrium catenoides&lt;/title&gt;&lt;secondary-title&gt;Canadian Journal of Botany&lt;/secondary-title&gt;&lt;/titles&gt;&lt;periodical&gt;&lt;full-title&gt;Canadian Journal of Botany&lt;/full-title&gt;&lt;/periodical&gt;&lt;pages&gt;497-505&lt;/pages&gt;&lt;volume&gt;63&lt;/volume&gt;&lt;number&gt;3&lt;/number&gt;&lt;dates&gt;&lt;year&gt;1985&lt;/year&gt;&lt;pub-dates&gt;&lt;date&gt;1985/03/01&lt;/date&gt;&lt;/pub-dates&gt;&lt;/dates&gt;&lt;publisher&gt;NRC Research Press&lt;/publisher&gt;&lt;isbn&gt;0008-4026&lt;/isbn&gt;&lt;urls&gt;&lt;related-urls&gt;&lt;url&gt;http://dx.doi.org/10.1139/b85-062&lt;/url&gt;&lt;/related-urls&gt;&lt;/urls&gt;&lt;electronic-resource-num&gt;10.1139/b85-062&lt;/electronic-resource-num&gt;&lt;access-date&gt;2015/10/15&lt;/access-date&gt;&lt;/record&gt;&lt;/Cite&gt;&lt;/EndNote&gt;</w:instrText>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(6)</w:t>
      </w:r>
      <w:r w:rsidR="001A6DE9" w:rsidRPr="009918D0">
        <w:rPr>
          <w:rFonts w:asciiTheme="minorHAnsi" w:eastAsia="Cambria" w:hAnsiTheme="minorHAnsi" w:cstheme="minorHAnsi"/>
          <w:sz w:val="22"/>
          <w:szCs w:val="22"/>
          <w:lang w:val="en-GB"/>
        </w:rPr>
        <w:fldChar w:fldCharType="end"/>
      </w:r>
      <w:r w:rsidR="00C8409A" w:rsidRPr="009918D0">
        <w:rPr>
          <w:rFonts w:asciiTheme="minorHAnsi" w:eastAsia="Cambria" w:hAnsiTheme="minorHAnsi" w:cstheme="minorHAnsi"/>
          <w:sz w:val="22"/>
          <w:szCs w:val="22"/>
          <w:lang w:val="en-GB"/>
        </w:rPr>
        <w:t xml:space="preserve"> which have lost a smooth posterior flagellum but retained a tinsel anterior flagellum</w:t>
      </w:r>
      <w:r w:rsidRPr="009918D0">
        <w:rPr>
          <w:rFonts w:asciiTheme="minorHAnsi" w:eastAsia="Cambria" w:hAnsiTheme="minorHAnsi" w:cstheme="minorHAnsi"/>
          <w:sz w:val="22"/>
          <w:szCs w:val="22"/>
          <w:lang w:val="en-GB"/>
        </w:rPr>
        <w:t>.</w:t>
      </w:r>
      <w:r w:rsidR="00D87424" w:rsidRPr="009918D0">
        <w:rPr>
          <w:rFonts w:asciiTheme="minorHAnsi" w:eastAsia="Cambria" w:hAnsiTheme="minorHAnsi" w:cstheme="minorHAnsi"/>
          <w:sz w:val="22"/>
          <w:szCs w:val="22"/>
          <w:lang w:val="en-GB"/>
        </w:rPr>
        <w:t xml:space="preserve"> </w:t>
      </w:r>
      <w:r w:rsidR="00E91D27" w:rsidRPr="009918D0">
        <w:rPr>
          <w:rFonts w:asciiTheme="minorHAnsi" w:eastAsia="Cambria" w:hAnsiTheme="minorHAnsi" w:cstheme="minorHAnsi"/>
          <w:sz w:val="22"/>
          <w:szCs w:val="22"/>
          <w:lang w:val="en-GB"/>
        </w:rPr>
        <w:t xml:space="preserve">As </w:t>
      </w:r>
      <w:r w:rsidR="0087307D" w:rsidRPr="009918D0">
        <w:rPr>
          <w:rFonts w:asciiTheme="minorHAnsi" w:eastAsia="Cambria" w:hAnsiTheme="minorHAnsi" w:cstheme="minorHAnsi"/>
          <w:sz w:val="22"/>
          <w:szCs w:val="22"/>
          <w:lang w:val="en-GB"/>
        </w:rPr>
        <w:t>a consequence, comparisons of the genomes</w:t>
      </w:r>
      <w:r w:rsidR="00E91D27" w:rsidRPr="009918D0">
        <w:rPr>
          <w:rFonts w:asciiTheme="minorHAnsi" w:eastAsia="Cambria" w:hAnsiTheme="minorHAnsi" w:cstheme="minorHAnsi"/>
          <w:sz w:val="22"/>
          <w:szCs w:val="22"/>
          <w:lang w:val="en-GB"/>
        </w:rPr>
        <w:t xml:space="preserve"> of hyphochytrids to </w:t>
      </w:r>
      <w:r w:rsidR="0087307D" w:rsidRPr="009918D0">
        <w:rPr>
          <w:rFonts w:asciiTheme="minorHAnsi" w:eastAsia="Cambria" w:hAnsiTheme="minorHAnsi" w:cstheme="minorHAnsi"/>
          <w:sz w:val="22"/>
          <w:szCs w:val="22"/>
          <w:lang w:val="en-GB"/>
        </w:rPr>
        <w:t>other s</w:t>
      </w:r>
      <w:r w:rsidR="00E91D27" w:rsidRPr="009918D0">
        <w:rPr>
          <w:rFonts w:asciiTheme="minorHAnsi" w:eastAsia="Cambria" w:hAnsiTheme="minorHAnsi" w:cstheme="minorHAnsi"/>
          <w:sz w:val="22"/>
          <w:szCs w:val="22"/>
          <w:lang w:val="en-GB"/>
        </w:rPr>
        <w:t xml:space="preserve">tramenopiles provides a tool for understanding the diversification of </w:t>
      </w:r>
      <w:r w:rsidR="00BB67E1" w:rsidRPr="009918D0">
        <w:rPr>
          <w:rFonts w:asciiTheme="minorHAnsi" w:eastAsia="Cambria" w:hAnsiTheme="minorHAnsi" w:cstheme="minorHAnsi"/>
          <w:sz w:val="22"/>
          <w:szCs w:val="22"/>
          <w:lang w:val="en-GB"/>
        </w:rPr>
        <w:t xml:space="preserve">the protein repertoire associated with </w:t>
      </w:r>
      <w:r w:rsidR="00E91D27" w:rsidRPr="009918D0">
        <w:rPr>
          <w:rFonts w:asciiTheme="minorHAnsi" w:eastAsia="Cambria" w:hAnsiTheme="minorHAnsi" w:cstheme="minorHAnsi"/>
          <w:sz w:val="22"/>
          <w:szCs w:val="22"/>
          <w:lang w:val="en-GB"/>
        </w:rPr>
        <w:t>eukaryotic flagell</w:t>
      </w:r>
      <w:r w:rsidR="000178F0">
        <w:rPr>
          <w:rFonts w:asciiTheme="minorHAnsi" w:eastAsia="Cambria" w:hAnsiTheme="minorHAnsi" w:cstheme="minorHAnsi"/>
          <w:sz w:val="22"/>
          <w:szCs w:val="22"/>
          <w:lang w:val="en-GB"/>
        </w:rPr>
        <w:t>um</w:t>
      </w:r>
      <w:r w:rsidR="00E91D27" w:rsidRPr="009918D0">
        <w:rPr>
          <w:rFonts w:asciiTheme="minorHAnsi" w:eastAsia="Cambria" w:hAnsiTheme="minorHAnsi" w:cstheme="minorHAnsi"/>
          <w:sz w:val="22"/>
          <w:szCs w:val="22"/>
          <w:lang w:val="en-GB"/>
        </w:rPr>
        <w:t xml:space="preserve"> characteristics.</w:t>
      </w:r>
    </w:p>
    <w:p w14:paraId="01857927" w14:textId="5D200C33" w:rsidR="00352918" w:rsidRPr="009918D0" w:rsidRDefault="000F54FC" w:rsidP="00FB7FD4">
      <w:pPr>
        <w:spacing w:after="120" w:line="480" w:lineRule="auto"/>
        <w:ind w:firstLine="720"/>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Many stramenopiles are photosynthetic and retain a plastid of secondary endosymbiotic ancestry </w:t>
      </w:r>
      <w:r w:rsidR="001A6DE9" w:rsidRPr="009918D0">
        <w:rPr>
          <w:rFonts w:asciiTheme="minorHAnsi" w:eastAsia="Cambria" w:hAnsiTheme="minorHAnsi" w:cstheme="minorHAnsi"/>
          <w:sz w:val="22"/>
          <w:szCs w:val="22"/>
          <w:lang w:val="en-GB"/>
        </w:rPr>
        <w:fldChar w:fldCharType="begin">
          <w:fldData xml:space="preserve">PEVuZE5vdGU+PENpdGU+PEF1dGhvcj5BcmNoaWJhbGQ8L0F1dGhvcj48WWVhcj4yMDA5PC9ZZWFy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</w:fldData>
        </w:fldChar>
      </w:r>
      <w:r w:rsidR="001A6DE9" w:rsidRPr="009918D0">
        <w:rPr>
          <w:rFonts w:asciiTheme="minorHAnsi" w:eastAsia="Cambria" w:hAnsiTheme="minorHAnsi" w:cstheme="minorHAnsi"/>
          <w:sz w:val="22"/>
          <w:szCs w:val="22"/>
          <w:lang w:val="en-GB"/>
        </w:rPr>
        <w:instrText xml:space="preserve"> ADDIN EN.CITE </w:instrText>
      </w:r>
      <w:r w:rsidR="001A6DE9" w:rsidRPr="009918D0">
        <w:rPr>
          <w:rFonts w:asciiTheme="minorHAnsi" w:eastAsia="Cambria" w:hAnsiTheme="minorHAnsi" w:cstheme="minorHAnsi"/>
          <w:sz w:val="22"/>
          <w:szCs w:val="22"/>
          <w:lang w:val="en-GB"/>
        </w:rPr>
        <w:fldChar w:fldCharType="begin">
          <w:fldData xml:space="preserve">PEVuZE5vdGU+PENpdGU+PEF1dGhvcj5BcmNoaWJhbGQ8L0F1dGhvcj48WWVhcj4yMDA5PC9ZZWFy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</w:fldData>
        </w:fldChar>
      </w:r>
      <w:r w:rsidR="001A6DE9" w:rsidRPr="009918D0">
        <w:rPr>
          <w:rFonts w:asciiTheme="minorHAnsi" w:eastAsia="Cambria" w:hAnsiTheme="minorHAnsi" w:cstheme="minorHAnsi"/>
          <w:sz w:val="22"/>
          <w:szCs w:val="22"/>
          <w:lang w:val="en-GB"/>
        </w:rPr>
        <w:instrText xml:space="preserve"> ADDIN EN.CITE.DATA </w:instrText>
      </w:r>
      <w:r w:rsidR="001A6DE9" w:rsidRPr="009918D0">
        <w:rPr>
          <w:rFonts w:asciiTheme="minorHAnsi" w:eastAsia="Cambria" w:hAnsiTheme="minorHAnsi" w:cstheme="minorHAnsi"/>
          <w:sz w:val="22"/>
          <w:szCs w:val="22"/>
          <w:lang w:val="en-GB"/>
        </w:rPr>
      </w:r>
      <w:r w:rsidR="001A6DE9" w:rsidRPr="009918D0">
        <w:rPr>
          <w:rFonts w:asciiTheme="minorHAnsi" w:eastAsia="Cambria" w:hAnsiTheme="minorHAnsi" w:cstheme="minorHAnsi"/>
          <w:sz w:val="22"/>
          <w:szCs w:val="22"/>
          <w:lang w:val="en-GB"/>
        </w:rPr>
        <w:fldChar w:fldCharType="end"/>
      </w:r>
      <w:r w:rsidR="001A6DE9" w:rsidRPr="009918D0">
        <w:rPr>
          <w:rFonts w:asciiTheme="minorHAnsi" w:eastAsia="Cambria" w:hAnsiTheme="minorHAnsi" w:cstheme="minorHAnsi"/>
          <w:sz w:val="22"/>
          <w:szCs w:val="22"/>
          <w:lang w:val="en-GB"/>
        </w:rPr>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(7, 8)</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t>
      </w:r>
      <w:r w:rsidR="00E91D27" w:rsidRPr="009918D0">
        <w:rPr>
          <w:rFonts w:asciiTheme="minorHAnsi" w:eastAsia="Cambria" w:hAnsiTheme="minorHAnsi" w:cstheme="minorHAnsi"/>
          <w:sz w:val="22"/>
          <w:szCs w:val="22"/>
          <w:lang w:val="en-GB"/>
        </w:rPr>
        <w:t xml:space="preserve">Some commentators have hypothesised that </w:t>
      </w:r>
      <w:r w:rsidRPr="009918D0">
        <w:rPr>
          <w:rFonts w:asciiTheme="minorHAnsi" w:eastAsia="Cambria" w:hAnsiTheme="minorHAnsi" w:cstheme="minorHAnsi"/>
          <w:sz w:val="22"/>
          <w:szCs w:val="22"/>
          <w:lang w:val="en-GB"/>
        </w:rPr>
        <w:t xml:space="preserve">this plastid is derived from an ancient event and as such the plastid has </w:t>
      </w:r>
      <w:r w:rsidR="0028598A">
        <w:rPr>
          <w:rFonts w:asciiTheme="minorHAnsi" w:eastAsia="Cambria" w:hAnsiTheme="minorHAnsi" w:cstheme="minorHAnsi"/>
          <w:sz w:val="22"/>
          <w:szCs w:val="22"/>
          <w:lang w:val="en-GB"/>
        </w:rPr>
        <w:t>the same derivation as</w:t>
      </w:r>
      <w:r w:rsidRPr="009918D0">
        <w:rPr>
          <w:rFonts w:asciiTheme="minorHAnsi" w:eastAsia="Cambria" w:hAnsiTheme="minorHAnsi" w:cstheme="minorHAnsi"/>
          <w:sz w:val="22"/>
          <w:szCs w:val="22"/>
          <w:lang w:val="en-GB"/>
        </w:rPr>
        <w:t xml:space="preserve"> the plastid organelles present in dinoflagellates and Apicomplexa (see </w:t>
      </w:r>
      <w:r w:rsidR="001A6DE9" w:rsidRPr="009918D0">
        <w:rPr>
          <w:rFonts w:asciiTheme="minorHAnsi" w:eastAsia="Cambria" w:hAnsiTheme="minorHAnsi" w:cstheme="minorHAnsi"/>
          <w:sz w:val="22"/>
          <w:szCs w:val="22"/>
          <w:lang w:val="en-GB"/>
        </w:rPr>
        <w:fldChar w:fldCharType="begin"/>
      </w:r>
      <w:r w:rsidR="001A6DE9" w:rsidRPr="009918D0">
        <w:rPr>
          <w:rFonts w:asciiTheme="minorHAnsi" w:eastAsia="Cambria" w:hAnsiTheme="minorHAnsi" w:cstheme="minorHAnsi"/>
          <w:sz w:val="22"/>
          <w:szCs w:val="22"/>
          <w:lang w:val="en-GB"/>
        </w:rPr>
        <w:instrText xml:space="preserve"> ADDIN EN.CITE &lt;EndNote&gt;&lt;Cite&gt;&lt;Author&gt;Cavalier-Smith&lt;/Author&gt;&lt;Year&gt;2000&lt;/Year&gt;&lt;RecNum&gt;450&lt;/RecNum&gt;&lt;DisplayText&gt;(9)&lt;/DisplayText&gt;&lt;record&gt;&lt;rec-number&gt;450&lt;/rec-number&gt;&lt;foreign-keys&gt;&lt;key app="EN" db-id="aa0wwef99asf0aeesds5pf0ft29wa99fvf0s" timestamp="0"&gt;450&lt;/key&gt;&lt;/foreign-keys&gt;&lt;ref-type name="Journal Article"&gt;17&lt;/ref-type&gt;&lt;contributors&gt;&lt;authors&gt;&lt;author&gt;Cavalier-Smith, T.&lt;/author&gt;&lt;/authors&gt;&lt;/contributors&gt;&lt;auth-address&gt;Dept of Zoology, University of Oxford, UK. tom.cavalier-smith@zoo.ox.ac.uk&lt;/auth-address&gt;&lt;titles&gt;&lt;title&gt;Membrane heredity and early chloroplast evolution&lt;/title&gt;&lt;secondary-title&gt;Trends Plant Sci.&lt;/secondary-title&gt;&lt;/titles&gt;&lt;pages&gt;174-182&lt;/pages&gt;&lt;volume&gt;5&lt;/volume&gt;&lt;number&gt;4&lt;/number&gt;&lt;keywords&gt;&lt;keyword&gt;Cell Nucleus/metabolism&lt;/keyword&gt;&lt;keyword&gt;Chloroplasts/*genetics&lt;/keyword&gt;&lt;keyword&gt;*Evolution&lt;/keyword&gt;&lt;keyword&gt;Plants/*genetics&lt;/keyword&gt;&lt;keyword&gt;Plastics/metabolism&lt;/keyword&gt;&lt;keyword&gt;Symbiosis&lt;/keyword&gt;&lt;/keywords&gt;&lt;dates&gt;&lt;year&gt;2000&lt;/year&gt;&lt;pub-dates&gt;&lt;date&gt;Apr&lt;/date&gt;&lt;/pub-dates&gt;&lt;/dates&gt;&lt;accession-num&gt;10740299&lt;/accession-num&gt;&lt;call-num&gt;530&lt;/call-num&gt;&lt;urls&gt;&lt;related-urls&gt;&lt;url&gt;http://www.ncbi.nlm.nih.gov/entrez/query.fcgi?cmd=Retrieve&amp;amp;db=PubMed&amp;amp;dopt=Citation&amp;amp;list_uids=10740299&lt;/url&gt;&lt;/related-urls&gt;&lt;/urls&gt;&lt;/record&gt;&lt;/Cite&gt;&lt;/EndNote&gt;</w:instrText>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(9)</w:t>
      </w:r>
      <w:r w:rsidR="001A6DE9" w:rsidRPr="009918D0">
        <w:rPr>
          <w:rFonts w:asciiTheme="minorHAnsi" w:eastAsia="Cambria" w:hAnsiTheme="minorHAnsi" w:cstheme="minorHAnsi"/>
          <w:sz w:val="22"/>
          <w:szCs w:val="22"/>
          <w:lang w:val="en-GB"/>
        </w:rPr>
        <w:fldChar w:fldCharType="end"/>
      </w:r>
      <w:r w:rsidR="00E91D27" w:rsidRPr="009918D0">
        <w:rPr>
          <w:rFonts w:asciiTheme="minorHAnsi" w:eastAsia="Cambria" w:hAnsiTheme="minorHAnsi" w:cstheme="minorHAnsi"/>
          <w:sz w:val="22"/>
          <w:szCs w:val="22"/>
          <w:lang w:val="en-GB"/>
        </w:rPr>
        <w:t>)</w:t>
      </w:r>
      <w:r w:rsidR="0028598A">
        <w:rPr>
          <w:rFonts w:asciiTheme="minorHAnsi" w:eastAsia="Cambria" w:hAnsiTheme="minorHAnsi" w:cstheme="minorHAnsi"/>
          <w:sz w:val="22"/>
          <w:szCs w:val="22"/>
          <w:lang w:val="en-GB"/>
        </w:rPr>
        <w:t>, which would mean</w:t>
      </w:r>
      <w:r w:rsidR="000178F0">
        <w:rPr>
          <w:rFonts w:asciiTheme="minorHAnsi" w:eastAsia="Cambria" w:hAnsiTheme="minorHAnsi" w:cstheme="minorHAnsi"/>
          <w:sz w:val="22"/>
          <w:szCs w:val="22"/>
          <w:lang w:val="en-GB"/>
        </w:rPr>
        <w:t xml:space="preserve"> that the Pseudofungi were</w:t>
      </w:r>
      <w:r w:rsidR="00B11CA7" w:rsidRPr="009918D0">
        <w:rPr>
          <w:rFonts w:asciiTheme="minorHAnsi" w:eastAsia="Cambria" w:hAnsiTheme="minorHAnsi" w:cstheme="minorHAnsi"/>
          <w:sz w:val="22"/>
          <w:szCs w:val="22"/>
          <w:lang w:val="en-GB"/>
        </w:rPr>
        <w:t xml:space="preserve"> ancestrally photosynthetic but have lost both </w:t>
      </w:r>
      <w:r w:rsidR="000178F0">
        <w:rPr>
          <w:rFonts w:asciiTheme="minorHAnsi" w:eastAsia="Cambria" w:hAnsiTheme="minorHAnsi" w:cstheme="minorHAnsi"/>
          <w:sz w:val="22"/>
          <w:szCs w:val="22"/>
          <w:lang w:val="en-GB"/>
        </w:rPr>
        <w:t>the</w:t>
      </w:r>
      <w:r w:rsidR="00B11CA7" w:rsidRPr="009918D0">
        <w:rPr>
          <w:rFonts w:asciiTheme="minorHAnsi" w:eastAsia="Cambria" w:hAnsiTheme="minorHAnsi" w:cstheme="minorHAnsi"/>
          <w:sz w:val="22"/>
          <w:szCs w:val="22"/>
          <w:lang w:val="en-GB"/>
        </w:rPr>
        <w:t xml:space="preserve"> plastid organelle and genome</w:t>
      </w:r>
      <w:r w:rsidRPr="009918D0">
        <w:rPr>
          <w:rFonts w:asciiTheme="minorHAnsi" w:eastAsia="Cambria" w:hAnsiTheme="minorHAnsi" w:cstheme="minorHAnsi"/>
          <w:sz w:val="22"/>
          <w:szCs w:val="22"/>
          <w:lang w:val="en-GB"/>
        </w:rPr>
        <w:t xml:space="preserve">. This hypothesis has been challenged on a number of levels; either by phylogenomic data which supports a pattern of recent multiple (or serial) eukaryote–eukaryote endosymbioses </w:t>
      </w:r>
      <w:r w:rsidR="001A6DE9" w:rsidRPr="009918D0">
        <w:rPr>
          <w:rFonts w:asciiTheme="minorHAnsi" w:eastAsia="Cambria" w:hAnsiTheme="minorHAnsi" w:cstheme="minorHAnsi"/>
          <w:sz w:val="22"/>
          <w:szCs w:val="22"/>
          <w:lang w:val="en-GB"/>
        </w:rPr>
        <w:fldChar w:fldCharType="begin">
          <w:fldData xml:space="preserve">PEVuZE5vdGU+PENpdGU+PEF1dGhvcj5CYXVyYWluPC9BdXRob3I+PFllYXI+MjAxMDwvWWVhcj48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</w:fldData>
        </w:fldChar>
      </w:r>
      <w:r w:rsidR="001A6DE9" w:rsidRPr="009918D0">
        <w:rPr>
          <w:rFonts w:asciiTheme="minorHAnsi" w:eastAsia="Cambria" w:hAnsiTheme="minorHAnsi" w:cstheme="minorHAnsi"/>
          <w:sz w:val="22"/>
          <w:szCs w:val="22"/>
          <w:lang w:val="en-GB"/>
        </w:rPr>
        <w:instrText xml:space="preserve"> ADDIN EN.CITE </w:instrText>
      </w:r>
      <w:r w:rsidR="001A6DE9" w:rsidRPr="009918D0">
        <w:rPr>
          <w:rFonts w:asciiTheme="minorHAnsi" w:eastAsia="Cambria" w:hAnsiTheme="minorHAnsi" w:cstheme="minorHAnsi"/>
          <w:sz w:val="22"/>
          <w:szCs w:val="22"/>
          <w:lang w:val="en-GB"/>
        </w:rPr>
        <w:fldChar w:fldCharType="begin">
          <w:fldData xml:space="preserve">PEVuZE5vdGU+PENpdGU+PEF1dGhvcj5CYXVyYWluPC9BdXRob3I+PFllYXI+MjAxMDwvWWVhcj48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</w:fldData>
        </w:fldChar>
      </w:r>
      <w:r w:rsidR="001A6DE9" w:rsidRPr="009918D0">
        <w:rPr>
          <w:rFonts w:asciiTheme="minorHAnsi" w:eastAsia="Cambria" w:hAnsiTheme="minorHAnsi" w:cstheme="minorHAnsi"/>
          <w:sz w:val="22"/>
          <w:szCs w:val="22"/>
          <w:lang w:val="en-GB"/>
        </w:rPr>
        <w:instrText xml:space="preserve"> ADDIN EN.CITE.DATA </w:instrText>
      </w:r>
      <w:r w:rsidR="001A6DE9" w:rsidRPr="009918D0">
        <w:rPr>
          <w:rFonts w:asciiTheme="minorHAnsi" w:eastAsia="Cambria" w:hAnsiTheme="minorHAnsi" w:cstheme="minorHAnsi"/>
          <w:sz w:val="22"/>
          <w:szCs w:val="22"/>
          <w:lang w:val="en-GB"/>
        </w:rPr>
      </w:r>
      <w:r w:rsidR="001A6DE9" w:rsidRPr="009918D0">
        <w:rPr>
          <w:rFonts w:asciiTheme="minorHAnsi" w:eastAsia="Cambria" w:hAnsiTheme="minorHAnsi" w:cstheme="minorHAnsi"/>
          <w:sz w:val="22"/>
          <w:szCs w:val="22"/>
          <w:lang w:val="en-GB"/>
        </w:rPr>
        <w:fldChar w:fldCharType="end"/>
      </w:r>
      <w:r w:rsidR="001A6DE9" w:rsidRPr="009918D0">
        <w:rPr>
          <w:rFonts w:asciiTheme="minorHAnsi" w:eastAsia="Cambria" w:hAnsiTheme="minorHAnsi" w:cstheme="minorHAnsi"/>
          <w:sz w:val="22"/>
          <w:szCs w:val="22"/>
          <w:lang w:val="en-GB"/>
        </w:rPr>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(10-12)</w:t>
      </w:r>
      <w:r w:rsidR="001A6DE9" w:rsidRPr="009918D0">
        <w:rPr>
          <w:rFonts w:asciiTheme="minorHAnsi" w:eastAsia="Cambria" w:hAnsiTheme="minorHAnsi" w:cstheme="minorHAnsi"/>
          <w:sz w:val="22"/>
          <w:szCs w:val="22"/>
          <w:lang w:val="en-GB"/>
        </w:rPr>
        <w:fldChar w:fldCharType="end"/>
      </w:r>
      <w:r w:rsidR="0028598A">
        <w:rPr>
          <w:rFonts w:asciiTheme="minorHAnsi" w:eastAsia="Cambria" w:hAnsiTheme="minorHAnsi" w:cstheme="minorHAnsi"/>
          <w:sz w:val="22"/>
          <w:szCs w:val="22"/>
          <w:lang w:val="en-GB"/>
        </w:rPr>
        <w:t>,</w:t>
      </w:r>
      <w:r w:rsidR="00394A9A" w:rsidRPr="009918D0">
        <w:rPr>
          <w:rFonts w:asciiTheme="minorHAnsi" w:eastAsia="Cambria" w:hAnsiTheme="minorHAnsi" w:cstheme="minorHAnsi"/>
          <w:sz w:val="22"/>
          <w:szCs w:val="22"/>
          <w:lang w:val="en-GB"/>
        </w:rPr>
        <w:t xml:space="preserve"> implying later plastid acquisitions</w:t>
      </w:r>
      <w:r w:rsidR="000178F0">
        <w:rPr>
          <w:rFonts w:asciiTheme="minorHAnsi" w:eastAsia="Cambria" w:hAnsiTheme="minorHAnsi" w:cstheme="minorHAnsi"/>
          <w:sz w:val="22"/>
          <w:szCs w:val="22"/>
          <w:lang w:val="en-GB"/>
        </w:rPr>
        <w:t xml:space="preserve"> separate to the oomycete clade, or with</w:t>
      </w:r>
      <w:r w:rsidRPr="009918D0">
        <w:rPr>
          <w:rFonts w:asciiTheme="minorHAnsi" w:eastAsia="Cambria" w:hAnsiTheme="minorHAnsi" w:cstheme="minorHAnsi"/>
          <w:sz w:val="22"/>
          <w:szCs w:val="22"/>
          <w:lang w:val="en-GB"/>
        </w:rPr>
        <w:t xml:space="preserve"> evidence suggesting </w:t>
      </w:r>
      <w:r w:rsidR="000178F0">
        <w:rPr>
          <w:rFonts w:asciiTheme="minorHAnsi" w:eastAsia="Cambria" w:hAnsiTheme="minorHAnsi" w:cstheme="minorHAnsi"/>
          <w:sz w:val="22"/>
          <w:szCs w:val="22"/>
          <w:lang w:val="en-GB"/>
        </w:rPr>
        <w:t>the</w:t>
      </w:r>
      <w:r w:rsidRPr="009918D0">
        <w:rPr>
          <w:rFonts w:asciiTheme="minorHAnsi" w:eastAsia="Cambria" w:hAnsiTheme="minorHAnsi" w:cstheme="minorHAnsi"/>
          <w:sz w:val="22"/>
          <w:szCs w:val="22"/>
          <w:lang w:val="en-GB"/>
        </w:rPr>
        <w:t xml:space="preserve"> oomycetes</w:t>
      </w:r>
      <w:del w:id="5" w:author="Guy Leonard" w:date="2017-05-17T14:46:00Z">
        <w:r w:rsidRPr="009918D0" w:rsidDel="00A06489">
          <w:rPr>
            <w:rFonts w:asciiTheme="minorHAnsi" w:eastAsia="Cambria" w:hAnsiTheme="minorHAnsi" w:cstheme="minorHAnsi"/>
            <w:sz w:val="22"/>
            <w:szCs w:val="22"/>
            <w:lang w:val="en-GB"/>
          </w:rPr>
          <w:delText>,</w:delText>
        </w:r>
      </w:del>
      <w:r w:rsidRPr="009918D0">
        <w:rPr>
          <w:rFonts w:asciiTheme="minorHAnsi" w:eastAsia="Cambria" w:hAnsiTheme="minorHAnsi" w:cstheme="minorHAnsi"/>
          <w:sz w:val="22"/>
          <w:szCs w:val="22"/>
          <w:lang w:val="en-GB"/>
        </w:rPr>
        <w:t xml:space="preserve"> lack a statistically significant footprint of genes of </w:t>
      </w:r>
      <w:r w:rsidR="000178F0">
        <w:rPr>
          <w:rFonts w:asciiTheme="minorHAnsi" w:eastAsia="Cambria" w:hAnsiTheme="minorHAnsi" w:cstheme="minorHAnsi"/>
          <w:sz w:val="22"/>
          <w:szCs w:val="22"/>
          <w:lang w:val="en-GB"/>
        </w:rPr>
        <w:t xml:space="preserve">plastid </w:t>
      </w:r>
      <w:r w:rsidRPr="009918D0">
        <w:rPr>
          <w:rFonts w:asciiTheme="minorHAnsi" w:eastAsia="Cambria" w:hAnsiTheme="minorHAnsi" w:cstheme="minorHAnsi"/>
          <w:sz w:val="22"/>
          <w:szCs w:val="22"/>
          <w:lang w:val="en-GB"/>
        </w:rPr>
        <w:t xml:space="preserve">endosymbiotic ancestry </w:t>
      </w:r>
      <w:r w:rsidR="001A6DE9" w:rsidRPr="009918D0">
        <w:rPr>
          <w:rFonts w:asciiTheme="minorHAnsi" w:eastAsia="Cambria" w:hAnsiTheme="minorHAnsi" w:cstheme="minorHAnsi"/>
          <w:sz w:val="22"/>
          <w:szCs w:val="22"/>
          <w:lang w:val="en-GB"/>
        </w:rPr>
        <w:fldChar w:fldCharType="begin"/>
      </w:r>
      <w:r w:rsidR="001A6DE9" w:rsidRPr="009918D0">
        <w:rPr>
          <w:rFonts w:asciiTheme="minorHAnsi" w:eastAsia="Cambria" w:hAnsiTheme="minorHAnsi" w:cstheme="minorHAnsi"/>
          <w:sz w:val="22"/>
          <w:szCs w:val="22"/>
          <w:lang w:val="en-GB"/>
        </w:rPr>
        <w:instrText xml:space="preserve"> ADDIN EN.CITE &lt;EndNote&gt;&lt;Cite&gt;&lt;Author&gt;Stiller&lt;/Author&gt;&lt;Year&gt;2009&lt;/Year&gt;&lt;RecNum&gt;5929&lt;/RecNum&gt;&lt;DisplayText&gt;(13)&lt;/DisplayText&gt;&lt;record&gt;&lt;rec-number&gt;5929&lt;/rec-number&gt;&lt;foreign-keys&gt;&lt;key app="EN" db-id="aa0wwef99asf0aeesds5pf0ft29wa99fvf0s" timestamp="1453303391"&gt;5929&lt;/key&gt;&lt;/foreign-keys&gt;&lt;ref-type name="Journal Article"&gt;17&lt;/ref-type&gt;&lt;contributors&gt;&lt;authors&gt;&lt;author&gt;Stiller, John W.&lt;/author&gt;&lt;author&gt;Huang, Jinling&lt;/author&gt;&lt;author&gt;Ding, Qin&lt;/author&gt;&lt;author&gt;Tian, Jing&lt;/author&gt;&lt;author&gt;Goodwillie, Carol&lt;/author&gt;&lt;/authors&gt;&lt;/contributors&gt;&lt;titles&gt;&lt;title&gt;Are algal genes in nonphotosynthetic protists evidence of historical plastid endosymbioses?&lt;/title&gt;&lt;secondary-title&gt;BMC Genomics&lt;/secondary-title&gt;&lt;/titles&gt;&lt;periodical&gt;&lt;full-title&gt;BMC Genomics&lt;/full-title&gt;&lt;/periodical&gt;&lt;pages&gt;484-484&lt;/pages&gt;&lt;volume&gt;10&lt;/volume&gt;&lt;dates&gt;&lt;year&gt;2009&lt;/year&gt;&lt;pub-dates&gt;&lt;date&gt;10/20&amp;#xD;01/28/received&amp;#xD;10/20/accepted&lt;/date&gt;&lt;/pub-dates&gt;&lt;/dates&gt;&lt;publisher&gt;BioMed Central&lt;/publisher&gt;&lt;isbn&gt;1471-2164&lt;/isbn&gt;&lt;accession-num&gt;PMC2770532&lt;/accession-num&gt;&lt;urls&gt;&lt;related-urls&gt;&lt;url&gt;http://www.ncbi.nlm.nih.gov/pmc/articles/PMC2770532/&lt;/url&gt;&lt;/related-urls&gt;&lt;/urls&gt;&lt;electronic-resource-num&gt;10.1186/1471-2164-10-484&lt;/electronic-resource-num&gt;&lt;remote-database-name&gt;PMC&lt;/remote-database-name&gt;&lt;/record&gt;&lt;/Cite&gt;&lt;/EndNote&gt;</w:instrText>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(13)</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w:t>
      </w:r>
      <w:r w:rsidR="00E91D27" w:rsidRPr="009918D0">
        <w:rPr>
          <w:rFonts w:asciiTheme="minorHAnsi" w:eastAsia="Cambria" w:hAnsiTheme="minorHAnsi" w:cstheme="minorHAnsi"/>
          <w:sz w:val="22"/>
          <w:szCs w:val="22"/>
          <w:lang w:val="en-GB"/>
        </w:rPr>
        <w:t xml:space="preserve"> As such the ancestry of secondary ‘plastid’ endosymbiosis relative to the radiation of the stramenopiles remains controversial. </w:t>
      </w:r>
    </w:p>
    <w:p w14:paraId="00C80ED2" w14:textId="4E65BE6E" w:rsidR="00B11CA7" w:rsidRPr="009918D0" w:rsidRDefault="000F54FC" w:rsidP="00FB7FD4">
      <w:pPr>
        <w:spacing w:after="120" w:line="480" w:lineRule="auto"/>
        <w:ind w:firstLine="720"/>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Environmental sequencing, specifically of marine environments </w:t>
      </w:r>
      <w:r w:rsidR="00E36522" w:rsidRPr="009918D0">
        <w:rPr>
          <w:rFonts w:asciiTheme="minorHAnsi" w:eastAsia="Cambria" w:hAnsiTheme="minorHAnsi" w:cstheme="minorHAnsi"/>
          <w:sz w:val="22"/>
          <w:szCs w:val="22"/>
          <w:lang w:val="en-GB"/>
        </w:rPr>
        <w:t xml:space="preserve">(e.g. </w:t>
      </w:r>
      <w:r w:rsidR="001A6DE9" w:rsidRPr="009918D0">
        <w:rPr>
          <w:rFonts w:asciiTheme="minorHAnsi" w:eastAsia="Cambria" w:hAnsiTheme="minorHAnsi" w:cstheme="minorHAnsi"/>
          <w:sz w:val="22"/>
          <w:szCs w:val="22"/>
          <w:lang w:val="en-GB"/>
        </w:rPr>
        <w:fldChar w:fldCharType="begin"/>
      </w:r>
      <w:r w:rsidR="001A6DE9" w:rsidRPr="009918D0">
        <w:rPr>
          <w:rFonts w:asciiTheme="minorHAnsi" w:eastAsia="Cambria" w:hAnsiTheme="minorHAnsi" w:cstheme="minorHAnsi"/>
          <w:sz w:val="22"/>
          <w:szCs w:val="22"/>
          <w:lang w:val="en-GB"/>
        </w:rPr>
        <w:instrText xml:space="preserve"> ADDIN EN.CITE &lt;EndNote&gt;&lt;Cite&gt;&lt;Author&gt;Massana&lt;/Author&gt;&lt;Year&gt;2004&lt;/Year&gt;&lt;RecNum&gt;512&lt;/RecNum&gt;&lt;DisplayText&gt;(14)&lt;/DisplayText&gt;&lt;record&gt;&lt;rec-number&gt;512&lt;/rec-number&gt;&lt;foreign-keys&gt;&lt;key app="EN" db-id="aa0wwef99asf0aeesds5pf0ft29wa99fvf0s" timestamp="0"&gt;512&lt;/key&gt;&lt;/foreign-keys&gt;&lt;ref-type name="Journal Article"&gt;17&lt;/ref-type&gt;&lt;contributors&gt;&lt;authors&gt;&lt;author&gt;Massana, R.&lt;/author&gt;&lt;author&gt;Castresana, J.&lt;/author&gt;&lt;author&gt;Balagué, V.&lt;/author&gt;&lt;author&gt;Guillou, L.&lt;/author&gt;&lt;author&gt;Romari, K.&lt;/author&gt;&lt;author&gt;Groisillier, A.&lt;/author&gt;&lt;author&gt;Valentin, K.&lt;/author&gt;&lt;author&gt;Pedrós-Alió, C.&lt;/author&gt;&lt;/authors&gt;&lt;/contributors&gt;&lt;auth-address&gt;Department de Biologia Marina i Oceanografia, Institut de Ciencies del Mar, CMIMA, CSIC, 08003 Barcelona, Catalonia, Spain. ramonm@icm.csic.es&lt;/auth-address&gt;&lt;titles&gt;&lt;title&gt;Phylogenetic and ecological analysis of novel marine stramenopiles&lt;/title&gt;&lt;secondary-title&gt;Appl. Environ. Microbiol.&lt;/secondary-title&gt;&lt;/titles&gt;&lt;periodical&gt;&lt;full-title&gt;Appl. Environ. Microbiol.&lt;/full-title&gt;&lt;/periodical&gt;&lt;pages&gt;3528-3534&lt;/pages&gt;&lt;volume&gt;70&lt;/volume&gt;&lt;number&gt;6&lt;/number&gt;&lt;keywords&gt;&lt;keyword&gt;Algae/classification/genetics/growth &amp;amp; development&lt;/keyword&gt;&lt;keyword&gt;Animals&lt;/keyword&gt;&lt;keyword&gt;DNA, Ribosomal/analysis&lt;/keyword&gt;&lt;keyword&gt;*Ecosystem&lt;/keyword&gt;&lt;keyword&gt;Fungi/classification/genetics/growth &amp;amp; development&lt;/keyword&gt;&lt;keyword&gt;Mastigophora/classification/genetics/growth &amp;amp; development&lt;/keyword&gt;&lt;keyword&gt;Molecular Sequence Data&lt;/keyword&gt;&lt;keyword&gt;*Phylogeny&lt;/keyword&gt;&lt;keyword&gt;RNA, Ribosomal, 18S/genetics&lt;/keyword&gt;&lt;keyword&gt;Seawater/*microbiology/*parasitology&lt;/keyword&gt;&lt;keyword&gt;Sequence Analysis, DNA&lt;/keyword&gt;&lt;keyword&gt;Support, Non-U.S. Gov&amp;apos;t&lt;/keyword&gt;&lt;/keywords&gt;&lt;dates&gt;&lt;year&gt;2004&lt;/year&gt;&lt;pub-dates&gt;&lt;date&gt;Jun&lt;/date&gt;&lt;/pub-dates&gt;&lt;/dates&gt;&lt;accession-num&gt;15184153&lt;/accession-num&gt;&lt;call-num&gt;423&lt;/call-num&gt;&lt;urls&gt;&lt;related-urls&gt;&lt;url&gt;http://www.ncbi.nlm.nih.gov/entrez/query.fcgi?cmd=Retrieve&amp;amp;db=PubMed&amp;amp;dopt=Citation&amp;amp;list_uids=15184153&lt;/url&gt;&lt;/related-urls&gt;&lt;/urls&gt;&lt;/record&gt;&lt;/Cite&gt;&lt;/EndNote&gt;</w:instrText>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(14)</w:t>
      </w:r>
      <w:r w:rsidR="001A6DE9" w:rsidRPr="009918D0">
        <w:rPr>
          <w:rFonts w:asciiTheme="minorHAnsi" w:eastAsia="Cambria" w:hAnsiTheme="minorHAnsi" w:cstheme="minorHAnsi"/>
          <w:sz w:val="22"/>
          <w:szCs w:val="22"/>
          <w:lang w:val="en-GB"/>
        </w:rPr>
        <w:fldChar w:fldCharType="end"/>
      </w:r>
      <w:r w:rsidR="00E36522"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has increased the known phylogenetic diversity of th</w:t>
      </w:r>
      <w:r w:rsidR="0028598A">
        <w:rPr>
          <w:rFonts w:asciiTheme="minorHAnsi" w:eastAsia="Cambria" w:hAnsiTheme="minorHAnsi" w:cstheme="minorHAnsi"/>
          <w:sz w:val="22"/>
          <w:szCs w:val="22"/>
          <w:lang w:val="en-GB"/>
        </w:rPr>
        <w:t>e Stramenopiles</w:t>
      </w:r>
      <w:r w:rsidR="000178F0">
        <w:rPr>
          <w:rFonts w:asciiTheme="minorHAnsi" w:eastAsia="Cambria" w:hAnsiTheme="minorHAnsi" w:cstheme="minorHAnsi"/>
          <w:sz w:val="22"/>
          <w:szCs w:val="22"/>
          <w:lang w:val="en-GB"/>
        </w:rPr>
        <w:t>,</w:t>
      </w:r>
      <w:r w:rsidR="0028598A">
        <w:rPr>
          <w:rFonts w:asciiTheme="minorHAnsi" w:eastAsia="Cambria" w:hAnsiTheme="minorHAnsi" w:cstheme="minorHAnsi"/>
          <w:sz w:val="22"/>
          <w:szCs w:val="22"/>
          <w:lang w:val="en-GB"/>
        </w:rPr>
        <w:t xml:space="preserve"> suggesting that this group is</w:t>
      </w:r>
      <w:r w:rsidRPr="009918D0">
        <w:rPr>
          <w:rFonts w:asciiTheme="minorHAnsi" w:eastAsia="Cambria" w:hAnsiTheme="minorHAnsi" w:cstheme="minorHAnsi"/>
          <w:sz w:val="22"/>
          <w:szCs w:val="22"/>
          <w:lang w:val="en-GB"/>
        </w:rPr>
        <w:t xml:space="preserve"> one of the most diverse higher-level groups within the eukaryotes</w:t>
      </w:r>
      <w:r w:rsidR="00E36522" w:rsidRPr="009918D0">
        <w:rPr>
          <w:rFonts w:asciiTheme="minorHAnsi" w:eastAsia="Cambria" w:hAnsiTheme="minorHAnsi" w:cstheme="minorHAnsi"/>
          <w:sz w:val="22"/>
          <w:szCs w:val="22"/>
          <w:lang w:val="en-GB"/>
        </w:rPr>
        <w:t xml:space="preserve"> </w:t>
      </w:r>
      <w:r w:rsidR="001A6DE9" w:rsidRPr="009918D0">
        <w:rPr>
          <w:rFonts w:asciiTheme="minorHAnsi" w:eastAsia="Cambria" w:hAnsiTheme="minorHAnsi" w:cstheme="minorHAnsi"/>
          <w:sz w:val="22"/>
          <w:szCs w:val="22"/>
          <w:lang w:val="en-GB"/>
        </w:rPr>
        <w:fldChar w:fldCharType="begin"/>
      </w:r>
      <w:r w:rsidR="001A6DE9" w:rsidRPr="009918D0">
        <w:rPr>
          <w:rFonts w:asciiTheme="minorHAnsi" w:eastAsia="Cambria" w:hAnsiTheme="minorHAnsi" w:cstheme="minorHAnsi"/>
          <w:sz w:val="22"/>
          <w:szCs w:val="22"/>
          <w:lang w:val="en-GB"/>
        </w:rPr>
        <w:instrText xml:space="preserve"> ADDIN EN.CITE &lt;EndNote&gt;&lt;Cite&gt;&lt;Author&gt;Richards&lt;/Author&gt;&lt;Year&gt;2005&lt;/Year&gt;&lt;RecNum&gt;775&lt;/RecNum&gt;&lt;DisplayText&gt;(15)&lt;/DisplayText&gt;&lt;record&gt;&lt;rec-number&gt;775&lt;/rec-number&gt;&lt;foreign-keys&gt;&lt;key app="EN" db-id="aa0wwef99asf0aeesds5pf0ft29wa99fvf0s" timestamp="0"&gt;775&lt;/key&gt;&lt;/foreign-keys&gt;&lt;ref-type name="Journal Article"&gt;17&lt;/ref-type&gt;&lt;contributors&gt;&lt;authors&gt;&lt;author&gt;Richards, T. A.&lt;/author&gt;&lt;author&gt;Bass, D.&lt;/author&gt;&lt;/authors&gt;&lt;/contributors&gt;&lt;titles&gt;&lt;title&gt;Molecular screening of free-living microbial eukaryotes: diversity and distribution using a meta-analysis&lt;/title&gt;&lt;secondary-title&gt;Curr. Opin. Microbiol.&lt;/secondary-title&gt;&lt;/titles&gt;&lt;periodical&gt;&lt;full-title&gt;Curr. Opin. Microbiol.&lt;/full-title&gt;&lt;/periodical&gt;&lt;pages&gt;240-252&lt;/pages&gt;&lt;volume&gt;8&lt;/volume&gt;&lt;number&gt;3&lt;/number&gt;&lt;dates&gt;&lt;year&gt;2005&lt;/year&gt;&lt;/dates&gt;&lt;urls&gt;&lt;/urls&gt;&lt;/record&gt;&lt;/Cite&gt;&lt;/EndNote&gt;</w:instrText>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(15)</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Representatives of these groups remain uncultured w</w:t>
      </w:r>
      <w:r w:rsidR="00AA4360" w:rsidRPr="009918D0">
        <w:rPr>
          <w:rFonts w:asciiTheme="minorHAnsi" w:eastAsia="Cambria" w:hAnsiTheme="minorHAnsi" w:cstheme="minorHAnsi"/>
          <w:sz w:val="22"/>
          <w:szCs w:val="22"/>
          <w:lang w:val="en-GB"/>
        </w:rPr>
        <w:t>ith little gene/genome sampling;</w:t>
      </w:r>
      <w:r w:rsidRPr="009918D0">
        <w:rPr>
          <w:rFonts w:asciiTheme="minorHAnsi" w:eastAsia="Cambria" w:hAnsiTheme="minorHAnsi" w:cstheme="minorHAnsi"/>
          <w:sz w:val="22"/>
          <w:szCs w:val="22"/>
          <w:lang w:val="en-GB"/>
        </w:rPr>
        <w:t xml:space="preserve"> </w:t>
      </w:r>
      <w:r w:rsidR="00AA4360" w:rsidRPr="009918D0">
        <w:rPr>
          <w:rFonts w:asciiTheme="minorHAnsi" w:eastAsia="Cambria" w:hAnsiTheme="minorHAnsi" w:cstheme="minorHAnsi"/>
          <w:sz w:val="22"/>
          <w:szCs w:val="22"/>
          <w:lang w:val="en-GB"/>
        </w:rPr>
        <w:t>therefore,</w:t>
      </w:r>
      <w:r w:rsidRPr="009918D0">
        <w:rPr>
          <w:rFonts w:asciiTheme="minorHAnsi" w:eastAsia="Cambria" w:hAnsiTheme="minorHAnsi" w:cstheme="minorHAnsi"/>
          <w:sz w:val="22"/>
          <w:szCs w:val="22"/>
          <w:lang w:val="en-GB"/>
        </w:rPr>
        <w:t xml:space="preserve"> the biology of these groups is under-explored. Furthermore, genome-</w:t>
      </w:r>
      <w:r w:rsidRPr="009918D0">
        <w:rPr>
          <w:rFonts w:asciiTheme="minorHAnsi" w:eastAsia="Cambria" w:hAnsiTheme="minorHAnsi" w:cstheme="minorHAnsi"/>
          <w:sz w:val="22"/>
          <w:szCs w:val="22"/>
          <w:lang w:val="en-GB"/>
        </w:rPr>
        <w:lastRenderedPageBreak/>
        <w:t xml:space="preserve">sequencing efforts in the stramenopiles have largely focused on photosynthetic algae (e.g. </w:t>
      </w:r>
      <w:r w:rsidR="001A6DE9" w:rsidRPr="009918D0">
        <w:rPr>
          <w:rFonts w:asciiTheme="minorHAnsi" w:eastAsia="Cambria" w:hAnsiTheme="minorHAnsi" w:cstheme="minorHAnsi"/>
          <w:sz w:val="22"/>
          <w:szCs w:val="22"/>
          <w:lang w:val="en-GB"/>
        </w:rPr>
        <w:fldChar w:fldCharType="begin">
          <w:fldData xml:space="preserve">PEVuZE5vdGU+PENpdGU+PEF1dGhvcj5Bcm1icnVzdDwvQXV0aG9yPjxZZWFyPjIwMDQ8L1llYXI+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</w:fldData>
        </w:fldChar>
      </w:r>
      <w:r w:rsidR="001A6DE9" w:rsidRPr="009918D0">
        <w:rPr>
          <w:rFonts w:asciiTheme="minorHAnsi" w:eastAsia="Cambria" w:hAnsiTheme="minorHAnsi" w:cstheme="minorHAnsi"/>
          <w:sz w:val="22"/>
          <w:szCs w:val="22"/>
          <w:lang w:val="en-GB"/>
        </w:rPr>
        <w:instrText xml:space="preserve"> ADDIN EN.CITE </w:instrText>
      </w:r>
      <w:r w:rsidR="001A6DE9" w:rsidRPr="009918D0">
        <w:rPr>
          <w:rFonts w:asciiTheme="minorHAnsi" w:eastAsia="Cambria" w:hAnsiTheme="minorHAnsi" w:cstheme="minorHAnsi"/>
          <w:sz w:val="22"/>
          <w:szCs w:val="22"/>
          <w:lang w:val="en-GB"/>
        </w:rPr>
        <w:fldChar w:fldCharType="begin">
          <w:fldData xml:space="preserve">PEVuZE5vdGU+PENpdGU+PEF1dGhvcj5Bcm1icnVzdDwvQXV0aG9yPjxZZWFyPjIwMDQ8L1llYXI+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</w:fldData>
        </w:fldChar>
      </w:r>
      <w:r w:rsidR="001A6DE9" w:rsidRPr="009918D0">
        <w:rPr>
          <w:rFonts w:asciiTheme="minorHAnsi" w:eastAsia="Cambria" w:hAnsiTheme="minorHAnsi" w:cstheme="minorHAnsi"/>
          <w:sz w:val="22"/>
          <w:szCs w:val="22"/>
          <w:lang w:val="en-GB"/>
        </w:rPr>
        <w:instrText xml:space="preserve"> ADDIN EN.CITE.DATA </w:instrText>
      </w:r>
      <w:r w:rsidR="001A6DE9" w:rsidRPr="009918D0">
        <w:rPr>
          <w:rFonts w:asciiTheme="minorHAnsi" w:eastAsia="Cambria" w:hAnsiTheme="minorHAnsi" w:cstheme="minorHAnsi"/>
          <w:sz w:val="22"/>
          <w:szCs w:val="22"/>
          <w:lang w:val="en-GB"/>
        </w:rPr>
      </w:r>
      <w:r w:rsidR="001A6DE9" w:rsidRPr="009918D0">
        <w:rPr>
          <w:rFonts w:asciiTheme="minorHAnsi" w:eastAsia="Cambria" w:hAnsiTheme="minorHAnsi" w:cstheme="minorHAnsi"/>
          <w:sz w:val="22"/>
          <w:szCs w:val="22"/>
          <w:lang w:val="en-GB"/>
        </w:rPr>
        <w:fldChar w:fldCharType="end"/>
      </w:r>
      <w:r w:rsidR="001A6DE9" w:rsidRPr="009918D0">
        <w:rPr>
          <w:rFonts w:asciiTheme="minorHAnsi" w:eastAsia="Cambria" w:hAnsiTheme="minorHAnsi" w:cstheme="minorHAnsi"/>
          <w:sz w:val="22"/>
          <w:szCs w:val="22"/>
          <w:lang w:val="en-GB"/>
        </w:rPr>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(16, 17)</w:t>
      </w:r>
      <w:r w:rsidR="001A6DE9" w:rsidRPr="009918D0">
        <w:rPr>
          <w:rFonts w:asciiTheme="minorHAnsi" w:eastAsia="Cambria" w:hAnsiTheme="minorHAnsi" w:cstheme="minorHAnsi"/>
          <w:sz w:val="22"/>
          <w:szCs w:val="22"/>
          <w:lang w:val="en-GB"/>
        </w:rPr>
        <w:fldChar w:fldCharType="end"/>
      </w:r>
      <w:r w:rsidR="00E22C63"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or oomycete pathogens (e.g. </w:t>
      </w:r>
      <w:r w:rsidR="001A6DE9" w:rsidRPr="009918D0">
        <w:rPr>
          <w:rFonts w:asciiTheme="minorHAnsi" w:eastAsia="Cambria" w:hAnsiTheme="minorHAnsi" w:cstheme="minorHAnsi"/>
          <w:sz w:val="22"/>
          <w:szCs w:val="22"/>
          <w:lang w:val="en-GB"/>
        </w:rPr>
        <w:fldChar w:fldCharType="begin">
          <w:fldData xml:space="preserve">PEVuZE5vdGU+PENpdGU+PEF1dGhvcj5UeWxlcjwvQXV0aG9yPjxZZWFyPjIwMDY8L1llYXI+PFJl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=
</w:fldData>
        </w:fldChar>
      </w:r>
      <w:r w:rsidR="001A6DE9" w:rsidRPr="009918D0">
        <w:rPr>
          <w:rFonts w:asciiTheme="minorHAnsi" w:eastAsia="Cambria" w:hAnsiTheme="minorHAnsi" w:cstheme="minorHAnsi"/>
          <w:sz w:val="22"/>
          <w:szCs w:val="22"/>
          <w:lang w:val="en-GB"/>
        </w:rPr>
        <w:instrText xml:space="preserve"> ADDIN EN.CITE </w:instrText>
      </w:r>
      <w:r w:rsidR="001A6DE9" w:rsidRPr="009918D0">
        <w:rPr>
          <w:rFonts w:asciiTheme="minorHAnsi" w:eastAsia="Cambria" w:hAnsiTheme="minorHAnsi" w:cstheme="minorHAnsi"/>
          <w:sz w:val="22"/>
          <w:szCs w:val="22"/>
          <w:lang w:val="en-GB"/>
        </w:rPr>
        <w:fldChar w:fldCharType="begin">
          <w:fldData xml:space="preserve">PEVuZE5vdGU+PENpdGU+PEF1dGhvcj5UeWxlcjwvQXV0aG9yPjxZZWFyPjIwMDY8L1llYXI+PFJl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=
</w:fldData>
        </w:fldChar>
      </w:r>
      <w:r w:rsidR="001A6DE9" w:rsidRPr="009918D0">
        <w:rPr>
          <w:rFonts w:asciiTheme="minorHAnsi" w:eastAsia="Cambria" w:hAnsiTheme="minorHAnsi" w:cstheme="minorHAnsi"/>
          <w:sz w:val="22"/>
          <w:szCs w:val="22"/>
          <w:lang w:val="en-GB"/>
        </w:rPr>
        <w:instrText xml:space="preserve"> ADDIN EN.CITE.DATA </w:instrText>
      </w:r>
      <w:r w:rsidR="001A6DE9" w:rsidRPr="009918D0">
        <w:rPr>
          <w:rFonts w:asciiTheme="minorHAnsi" w:eastAsia="Cambria" w:hAnsiTheme="minorHAnsi" w:cstheme="minorHAnsi"/>
          <w:sz w:val="22"/>
          <w:szCs w:val="22"/>
          <w:lang w:val="en-GB"/>
        </w:rPr>
      </w:r>
      <w:r w:rsidR="001A6DE9" w:rsidRPr="009918D0">
        <w:rPr>
          <w:rFonts w:asciiTheme="minorHAnsi" w:eastAsia="Cambria" w:hAnsiTheme="minorHAnsi" w:cstheme="minorHAnsi"/>
          <w:sz w:val="22"/>
          <w:szCs w:val="22"/>
          <w:lang w:val="en-GB"/>
        </w:rPr>
        <w:fldChar w:fldCharType="end"/>
      </w:r>
      <w:r w:rsidR="001A6DE9" w:rsidRPr="009918D0">
        <w:rPr>
          <w:rFonts w:asciiTheme="minorHAnsi" w:eastAsia="Cambria" w:hAnsiTheme="minorHAnsi" w:cstheme="minorHAnsi"/>
          <w:sz w:val="22"/>
          <w:szCs w:val="22"/>
          <w:lang w:val="en-GB"/>
        </w:rPr>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(18, 19)</w:t>
      </w:r>
      <w:r w:rsidR="001A6DE9" w:rsidRPr="009918D0">
        <w:rPr>
          <w:rFonts w:asciiTheme="minorHAnsi" w:eastAsia="Cambria" w:hAnsiTheme="minorHAnsi" w:cstheme="minorHAnsi"/>
          <w:sz w:val="22"/>
          <w:szCs w:val="22"/>
          <w:lang w:val="en-GB"/>
        </w:rPr>
        <w:fldChar w:fldCharType="end"/>
      </w:r>
      <w:r w:rsidR="00E22C63"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leaving the large diversity of heterotrophic free-living stramenopiles</w:t>
      </w:r>
      <w:r w:rsidR="00D87424"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under sampled.</w:t>
      </w:r>
      <w:r w:rsidR="00B11CA7" w:rsidRPr="009918D0">
        <w:rPr>
          <w:rFonts w:asciiTheme="minorHAnsi" w:hAnsiTheme="minorHAnsi" w:cstheme="minorHAnsi"/>
          <w:sz w:val="22"/>
          <w:szCs w:val="22"/>
          <w:lang w:val="en-GB"/>
        </w:rPr>
        <w:t xml:space="preserve"> </w:t>
      </w:r>
    </w:p>
    <w:p w14:paraId="33323C4C" w14:textId="17D597B5" w:rsidR="00352918" w:rsidRPr="009918D0" w:rsidRDefault="00B11CA7" w:rsidP="00FB7FD4">
      <w:pPr>
        <w:spacing w:after="120" w:line="480" w:lineRule="auto"/>
        <w:ind w:firstLine="720"/>
        <w:jc w:val="both"/>
        <w:rPr>
          <w:rFonts w:asciiTheme="minorHAnsi" w:eastAsia="Cambria" w:hAnsiTheme="minorHAnsi" w:cstheme="minorHAnsi"/>
          <w:sz w:val="22"/>
          <w:szCs w:val="22"/>
          <w:lang w:val="en-GB"/>
        </w:rPr>
      </w:pPr>
      <w:r w:rsidRPr="009918D0">
        <w:rPr>
          <w:rFonts w:asciiTheme="minorHAnsi" w:hAnsiTheme="minorHAnsi" w:cstheme="minorHAnsi"/>
          <w:sz w:val="22"/>
          <w:szCs w:val="22"/>
          <w:lang w:val="en-GB"/>
        </w:rPr>
        <w:t xml:space="preserve">Here, we describe the sequencing and </w:t>
      </w:r>
      <w:r w:rsidR="00493345">
        <w:rPr>
          <w:rFonts w:asciiTheme="minorHAnsi" w:hAnsiTheme="minorHAnsi" w:cstheme="minorHAnsi"/>
          <w:sz w:val="22"/>
          <w:szCs w:val="22"/>
          <w:lang w:val="en-GB"/>
        </w:rPr>
        <w:t xml:space="preserve">comparative genomics </w:t>
      </w:r>
      <w:r w:rsidRPr="009918D0">
        <w:rPr>
          <w:rFonts w:asciiTheme="minorHAnsi" w:hAnsiTheme="minorHAnsi" w:cstheme="minorHAnsi"/>
          <w:sz w:val="22"/>
          <w:szCs w:val="22"/>
          <w:lang w:val="en-GB"/>
        </w:rPr>
        <w:t xml:space="preserve">analysis of </w:t>
      </w:r>
      <w:r w:rsidRPr="009918D0">
        <w:rPr>
          <w:rFonts w:asciiTheme="minorHAnsi" w:eastAsia="Cambria" w:hAnsiTheme="minorHAnsi" w:cstheme="minorHAnsi"/>
          <w:i/>
          <w:sz w:val="22"/>
          <w:szCs w:val="22"/>
          <w:lang w:val="en-GB"/>
        </w:rPr>
        <w:t xml:space="preserve">Hyphochytrium catenoides </w:t>
      </w:r>
      <w:r w:rsidRPr="009918D0">
        <w:rPr>
          <w:rFonts w:asciiTheme="minorHAnsi" w:eastAsia="Cambria" w:hAnsiTheme="minorHAnsi" w:cstheme="minorHAnsi"/>
          <w:sz w:val="22"/>
          <w:szCs w:val="22"/>
          <w:lang w:val="en-GB"/>
        </w:rPr>
        <w:t>(ATCC 18719)</w:t>
      </w:r>
      <w:r w:rsidR="00493345">
        <w:rPr>
          <w:rFonts w:asciiTheme="minorHAnsi" w:eastAsia="Cambria" w:hAnsiTheme="minorHAnsi" w:cstheme="minorHAnsi"/>
          <w:sz w:val="22"/>
          <w:szCs w:val="22"/>
          <w:lang w:val="en-GB"/>
        </w:rPr>
        <w:t xml:space="preserve"> originally isolated by D. J. Barr from Pine tree pollen in Arizona USA. We propose this organism and associated data </w:t>
      </w:r>
      <w:r w:rsidRPr="009918D0">
        <w:rPr>
          <w:rFonts w:asciiTheme="minorHAnsi" w:eastAsia="Cambria" w:hAnsiTheme="minorHAnsi" w:cstheme="minorHAnsi"/>
          <w:sz w:val="22"/>
          <w:szCs w:val="22"/>
          <w:lang w:val="en-GB"/>
        </w:rPr>
        <w:t>as a tool to investigate the evolution of</w:t>
      </w:r>
      <w:r w:rsidR="00493345">
        <w:rPr>
          <w:rFonts w:asciiTheme="minorHAnsi" w:eastAsia="Cambria" w:hAnsiTheme="minorHAnsi" w:cstheme="minorHAnsi"/>
          <w:sz w:val="22"/>
          <w:szCs w:val="22"/>
          <w:lang w:val="en-GB"/>
        </w:rPr>
        <w:t xml:space="preserve"> </w:t>
      </w:r>
      <w:r w:rsidR="00493345" w:rsidRPr="009918D0">
        <w:rPr>
          <w:rFonts w:asciiTheme="minorHAnsi" w:eastAsia="Cambria" w:hAnsiTheme="minorHAnsi" w:cstheme="minorHAnsi"/>
          <w:sz w:val="22"/>
          <w:szCs w:val="22"/>
          <w:lang w:val="en-GB"/>
        </w:rPr>
        <w:t>stramenopile</w:t>
      </w:r>
      <w:r w:rsidRPr="009918D0">
        <w:rPr>
          <w:rFonts w:asciiTheme="minorHAnsi" w:eastAsia="Cambria" w:hAnsiTheme="minorHAnsi" w:cstheme="minorHAnsi"/>
          <w:sz w:val="22"/>
          <w:szCs w:val="22"/>
          <w:lang w:val="en-GB"/>
        </w:rPr>
        <w:t xml:space="preserve"> characteristics</w:t>
      </w:r>
      <w:r w:rsidR="00493345">
        <w:rPr>
          <w:rFonts w:asciiTheme="minorHAnsi" w:eastAsia="Cambria" w:hAnsiTheme="minorHAnsi" w:cstheme="minorHAnsi"/>
          <w:sz w:val="22"/>
          <w:szCs w:val="22"/>
          <w:lang w:val="en-GB"/>
        </w:rPr>
        <w:t xml:space="preserve"> (i.e. flagellum remodelling and plastid presence/absence)</w:t>
      </w:r>
      <w:r w:rsidRPr="009918D0">
        <w:rPr>
          <w:rFonts w:asciiTheme="minorHAnsi" w:eastAsia="Cambria" w:hAnsiTheme="minorHAnsi" w:cstheme="minorHAnsi"/>
          <w:sz w:val="22"/>
          <w:szCs w:val="22"/>
          <w:lang w:val="en-GB"/>
        </w:rPr>
        <w:t xml:space="preserve"> and for the purpose of comparing and contrasting the evolution of traits between free-living and parasitic </w:t>
      </w:r>
      <w:r w:rsidR="00493345">
        <w:rPr>
          <w:rFonts w:asciiTheme="minorHAnsi" w:eastAsia="Cambria" w:hAnsiTheme="minorHAnsi" w:cstheme="minorHAnsi"/>
          <w:sz w:val="22"/>
          <w:szCs w:val="22"/>
          <w:lang w:val="en-GB"/>
        </w:rPr>
        <w:t>pseudofungi</w:t>
      </w:r>
      <w:r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w:t>
      </w:r>
      <w:r w:rsidRPr="009918D0">
        <w:rPr>
          <w:rFonts w:asciiTheme="minorHAnsi" w:hAnsiTheme="minorHAnsi" w:cstheme="minorHAnsi"/>
          <w:sz w:val="22"/>
          <w:szCs w:val="22"/>
          <w:lang w:val="en-GB"/>
        </w:rPr>
        <w:t>is</w:t>
      </w:r>
      <w:r w:rsidR="000F54FC" w:rsidRPr="009918D0">
        <w:rPr>
          <w:rFonts w:asciiTheme="minorHAnsi" w:eastAsia="Cambria" w:hAnsiTheme="minorHAnsi" w:cstheme="minorHAnsi"/>
          <w:sz w:val="22"/>
          <w:szCs w:val="22"/>
          <w:lang w:val="en-GB"/>
        </w:rPr>
        <w:t xml:space="preserve"> a free-living hyphochytrid protist that forms hyphal-like networks and spores with </w:t>
      </w:r>
      <w:r w:rsidR="00682A2F" w:rsidRPr="009918D0">
        <w:rPr>
          <w:rFonts w:asciiTheme="minorHAnsi" w:eastAsia="Cambria" w:hAnsiTheme="minorHAnsi" w:cstheme="minorHAnsi"/>
          <w:sz w:val="22"/>
          <w:szCs w:val="22"/>
          <w:lang w:val="en-GB"/>
        </w:rPr>
        <w:t>only a single anterior tinsel</w:t>
      </w:r>
      <w:r w:rsidR="000F54FC" w:rsidRPr="009918D0">
        <w:rPr>
          <w:rFonts w:asciiTheme="minorHAnsi" w:eastAsia="Cambria" w:hAnsiTheme="minorHAnsi" w:cstheme="minorHAnsi"/>
          <w:sz w:val="22"/>
          <w:szCs w:val="22"/>
          <w:lang w:val="en-GB"/>
        </w:rPr>
        <w:t xml:space="preserve"> flagellum </w:t>
      </w:r>
      <w:r w:rsidR="001A6DE9" w:rsidRPr="009918D0">
        <w:rPr>
          <w:rFonts w:asciiTheme="minorHAnsi" w:eastAsia="Cambria" w:hAnsiTheme="minorHAnsi" w:cstheme="minorHAnsi"/>
          <w:sz w:val="22"/>
          <w:szCs w:val="22"/>
          <w:lang w:val="en-GB"/>
        </w:rPr>
        <w:fldChar w:fldCharType="begin"/>
      </w:r>
      <w:r w:rsidR="001A6DE9" w:rsidRPr="009918D0">
        <w:rPr>
          <w:rFonts w:asciiTheme="minorHAnsi" w:eastAsia="Cambria" w:hAnsiTheme="minorHAnsi" w:cstheme="minorHAnsi"/>
          <w:sz w:val="22"/>
          <w:szCs w:val="22"/>
          <w:lang w:val="en-GB"/>
        </w:rPr>
        <w:instrText xml:space="preserve"> ADDIN EN.CITE &lt;EndNote&gt;&lt;Cite&gt;&lt;Author&gt;Cooney&lt;/Author&gt;&lt;Year&gt;1985&lt;/Year&gt;&lt;RecNum&gt;5882&lt;/RecNum&gt;&lt;DisplayText&gt;(6, 20)&lt;/DisplayText&gt;&lt;record&gt;&lt;rec-number&gt;5882&lt;/rec-number&gt;&lt;foreign-keys&gt;&lt;key app="EN" db-id="aa0wwef99asf0aeesds5pf0ft29wa99fvf0s" timestamp="1444897819"&gt;5882&lt;/key&gt;&lt;/foreign-keys&gt;&lt;ref-type name="Journal Article"&gt;17&lt;/ref-type&gt;&lt;contributors&gt;&lt;authors&gt;&lt;author&gt;Cooney, Elizabeth W.&lt;/author&gt;&lt;author&gt;Barr, Donald J. S.&lt;/author&gt;&lt;author&gt;Barstow, William E.&lt;/author&gt;&lt;/authors&gt;&lt;/contributors&gt;&lt;titles&gt;&lt;title&gt;The ultrastructure of the zoospore of Hyphochytrium catenoides&lt;/title&gt;&lt;secondary-title&gt;Canadian Journal of Botany&lt;/secondary-title&gt;&lt;/titles&gt;&lt;periodical&gt;&lt;full-title&gt;Canadian Journal of Botany&lt;/full-title&gt;&lt;/periodical&gt;&lt;pages&gt;497-505&lt;/pages&gt;&lt;volume&gt;63&lt;/volume&gt;&lt;number&gt;3&lt;/number&gt;&lt;dates&gt;&lt;year&gt;1985&lt;/year&gt;&lt;pub-dates&gt;&lt;date&gt;1985/03/01&lt;/date&gt;&lt;/pub-dates&gt;&lt;/dates&gt;&lt;publisher&gt;NRC Research Press&lt;/publisher&gt;&lt;isbn&gt;0008-4026&lt;/isbn&gt;&lt;urls&gt;&lt;related-urls&gt;&lt;url&gt;http://dx.doi.org/10.1139/b85-062&lt;/url&gt;&lt;/related-urls&gt;&lt;/urls&gt;&lt;electronic-resource-num&gt;10.1139/b85-062&lt;/electronic-resource-num&gt;&lt;access-date&gt;2015/10/15&lt;/access-date&gt;&lt;/record&gt;&lt;/Cite&gt;&lt;Cite&gt;&lt;Author&gt;Karling&lt;/Author&gt;&lt;Year&gt;1939&lt;/Year&gt;&lt;RecNum&gt;6128&lt;/RecNum&gt;&lt;record&gt;&lt;rec-number&gt;6128&lt;/rec-number&gt;&lt;foreign-keys&gt;&lt;key app="EN" db-id="aa0wwef99asf0aeesds5pf0ft29wa99fvf0s" timestamp="1458647374"&gt;6128&lt;/key&gt;&lt;/foreign-keys&gt;&lt;ref-type name="Journal Article"&gt;17&lt;/ref-type&gt;&lt;contributors&gt;&lt;authors&gt;&lt;author&gt;Karling, J. S.&lt;/author&gt;&lt;/authors&gt;&lt;/contributors&gt;&lt;titles&gt;&lt;title&gt;A New Fungus with Anteriorly Uniciliate Zoospores: Hyphochytrium catenoides&lt;/title&gt;&lt;secondary-title&gt;American Journal of Botany&lt;/secondary-title&gt;&lt;/titles&gt;&lt;periodical&gt;&lt;full-title&gt;American Journal of Botany&lt;/full-title&gt;&lt;/periodical&gt;&lt;pages&gt;512-519&lt;/pages&gt;&lt;volume&gt;26&lt;/volume&gt;&lt;number&gt;7&lt;/number&gt;&lt;dates&gt;&lt;year&gt;1939&lt;/year&gt;&lt;/dates&gt;&lt;urls&gt;&lt;/urls&gt;&lt;/record&gt;&lt;/Cite&gt;&lt;/EndNote&gt;</w:instrText>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(6, 20)</w:t>
      </w:r>
      <w:r w:rsidR="001A6DE9" w:rsidRPr="009918D0">
        <w:rPr>
          <w:rFonts w:asciiTheme="minorHAnsi" w:eastAsia="Cambria" w:hAnsiTheme="minorHAnsi" w:cstheme="minorHAnsi"/>
          <w:sz w:val="22"/>
          <w:szCs w:val="22"/>
          <w:lang w:val="en-GB"/>
        </w:rPr>
        <w:fldChar w:fldCharType="end"/>
      </w:r>
      <w:r w:rsidR="000F54FC" w:rsidRPr="009918D0">
        <w:rPr>
          <w:rFonts w:asciiTheme="minorHAnsi" w:eastAsia="Cambria" w:hAnsiTheme="minorHAnsi" w:cstheme="minorHAnsi"/>
          <w:sz w:val="22"/>
          <w:szCs w:val="22"/>
          <w:lang w:val="en-GB"/>
        </w:rPr>
        <w:t xml:space="preserve">. The hyphochytrids are thought to branch sister to the oomycetes </w:t>
      </w:r>
      <w:r w:rsidR="001A6DE9" w:rsidRPr="009918D0">
        <w:rPr>
          <w:rFonts w:asciiTheme="minorHAnsi" w:eastAsia="Cambria" w:hAnsiTheme="minorHAnsi" w:cstheme="minorHAnsi"/>
          <w:sz w:val="22"/>
          <w:szCs w:val="22"/>
          <w:lang w:val="en-GB"/>
        </w:rPr>
        <w:fldChar w:fldCharType="begin">
          <w:fldData xml:space="preserve">PEVuZE5vdGU+PENpdGU+PEF1dGhvcj5WYW4gZGVyIEF1d2VyYTwvQXV0aG9yPjxZZWFyPjE5OTU8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</w:fldData>
        </w:fldChar>
      </w:r>
      <w:r w:rsidR="001A6DE9" w:rsidRPr="009918D0">
        <w:rPr>
          <w:rFonts w:asciiTheme="minorHAnsi" w:eastAsia="Cambria" w:hAnsiTheme="minorHAnsi" w:cstheme="minorHAnsi"/>
          <w:sz w:val="22"/>
          <w:szCs w:val="22"/>
          <w:lang w:val="en-GB"/>
        </w:rPr>
        <w:instrText xml:space="preserve"> ADDIN EN.CITE </w:instrText>
      </w:r>
      <w:r w:rsidR="001A6DE9" w:rsidRPr="009918D0">
        <w:rPr>
          <w:rFonts w:asciiTheme="minorHAnsi" w:eastAsia="Cambria" w:hAnsiTheme="minorHAnsi" w:cstheme="minorHAnsi"/>
          <w:sz w:val="22"/>
          <w:szCs w:val="22"/>
          <w:lang w:val="en-GB"/>
        </w:rPr>
        <w:fldChar w:fldCharType="begin">
          <w:fldData xml:space="preserve">PEVuZE5vdGU+PENpdGU+PEF1dGhvcj5WYW4gZGVyIEF1d2VyYTwvQXV0aG9yPjxZZWFyPjE5OTU8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</w:fldData>
        </w:fldChar>
      </w:r>
      <w:r w:rsidR="001A6DE9" w:rsidRPr="009918D0">
        <w:rPr>
          <w:rFonts w:asciiTheme="minorHAnsi" w:eastAsia="Cambria" w:hAnsiTheme="minorHAnsi" w:cstheme="minorHAnsi"/>
          <w:sz w:val="22"/>
          <w:szCs w:val="22"/>
          <w:lang w:val="en-GB"/>
        </w:rPr>
        <w:instrText xml:space="preserve"> ADDIN EN.CITE.DATA </w:instrText>
      </w:r>
      <w:r w:rsidR="001A6DE9" w:rsidRPr="009918D0">
        <w:rPr>
          <w:rFonts w:asciiTheme="minorHAnsi" w:eastAsia="Cambria" w:hAnsiTheme="minorHAnsi" w:cstheme="minorHAnsi"/>
          <w:sz w:val="22"/>
          <w:szCs w:val="22"/>
          <w:lang w:val="en-GB"/>
        </w:rPr>
      </w:r>
      <w:r w:rsidR="001A6DE9" w:rsidRPr="009918D0">
        <w:rPr>
          <w:rFonts w:asciiTheme="minorHAnsi" w:eastAsia="Cambria" w:hAnsiTheme="minorHAnsi" w:cstheme="minorHAnsi"/>
          <w:sz w:val="22"/>
          <w:szCs w:val="22"/>
          <w:lang w:val="en-GB"/>
        </w:rPr>
        <w:fldChar w:fldCharType="end"/>
      </w:r>
      <w:r w:rsidR="001A6DE9" w:rsidRPr="009918D0">
        <w:rPr>
          <w:rFonts w:asciiTheme="minorHAnsi" w:eastAsia="Cambria" w:hAnsiTheme="minorHAnsi" w:cstheme="minorHAnsi"/>
          <w:sz w:val="22"/>
          <w:szCs w:val="22"/>
          <w:lang w:val="en-GB"/>
        </w:rPr>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(4, 21)</w:t>
      </w:r>
      <w:r w:rsidR="001A6DE9" w:rsidRPr="009918D0">
        <w:rPr>
          <w:rFonts w:asciiTheme="minorHAnsi" w:eastAsia="Cambria" w:hAnsiTheme="minorHAnsi" w:cstheme="minorHAnsi"/>
          <w:sz w:val="22"/>
          <w:szCs w:val="22"/>
          <w:lang w:val="en-GB"/>
        </w:rPr>
        <w:fldChar w:fldCharType="end"/>
      </w:r>
      <w:r w:rsidR="000F54FC" w:rsidRPr="009918D0">
        <w:rPr>
          <w:rFonts w:asciiTheme="minorHAnsi" w:eastAsia="Cambria" w:hAnsiTheme="minorHAnsi" w:cstheme="minorHAnsi"/>
          <w:sz w:val="22"/>
          <w:szCs w:val="22"/>
          <w:lang w:val="en-GB"/>
        </w:rPr>
        <w:t xml:space="preserve"> </w:t>
      </w:r>
      <w:r w:rsidR="007B5681" w:rsidRPr="009918D0">
        <w:rPr>
          <w:rFonts w:asciiTheme="minorHAnsi" w:eastAsia="Cambria" w:hAnsiTheme="minorHAnsi" w:cstheme="minorHAnsi"/>
          <w:sz w:val="22"/>
          <w:szCs w:val="22"/>
          <w:lang w:val="en-GB"/>
        </w:rPr>
        <w:t>and these</w:t>
      </w:r>
      <w:r w:rsidR="009918D0">
        <w:rPr>
          <w:rFonts w:asciiTheme="minorHAnsi" w:eastAsia="Cambria" w:hAnsiTheme="minorHAnsi" w:cstheme="minorHAnsi"/>
          <w:sz w:val="22"/>
          <w:szCs w:val="22"/>
          <w:lang w:val="en-GB"/>
        </w:rPr>
        <w:t xml:space="preserve"> groups </w:t>
      </w:r>
      <w:r w:rsidR="000F54FC" w:rsidRPr="009918D0">
        <w:rPr>
          <w:rFonts w:asciiTheme="minorHAnsi" w:eastAsia="Cambria" w:hAnsiTheme="minorHAnsi" w:cstheme="minorHAnsi"/>
          <w:sz w:val="22"/>
          <w:szCs w:val="22"/>
          <w:lang w:val="en-GB"/>
        </w:rPr>
        <w:t>grow as filamentous/polarized cells feeding osmotrophically</w:t>
      </w:r>
      <w:r w:rsidR="00682A2F" w:rsidRPr="009918D0">
        <w:rPr>
          <w:rFonts w:asciiTheme="minorHAnsi" w:eastAsia="Cambria" w:hAnsiTheme="minorHAnsi" w:cstheme="minorHAnsi"/>
          <w:sz w:val="22"/>
          <w:szCs w:val="22"/>
          <w:lang w:val="en-GB"/>
        </w:rPr>
        <w:t xml:space="preserve"> by extracellular secretion of digestive enzymes coupled to nutrient uptake </w:t>
      </w:r>
      <w:r w:rsidR="001A6DE9" w:rsidRPr="009918D0">
        <w:rPr>
          <w:rFonts w:asciiTheme="minorHAnsi" w:eastAsia="Cambria" w:hAnsiTheme="minorHAnsi" w:cstheme="minorHAnsi"/>
          <w:sz w:val="22"/>
          <w:szCs w:val="22"/>
          <w:lang w:val="en-GB"/>
        </w:rPr>
        <w:fldChar w:fldCharType="begin">
          <w:fldData xml:space="preserve">PEVuZE5vdGU+PENpdGU+PEF1dGhvcj5DYXZhbGllci1TbWl0aDwvQXV0aG9yPjxZZWFyPjE5ODc8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</w:fldData>
        </w:fldChar>
      </w:r>
      <w:r w:rsidR="001A6DE9" w:rsidRPr="009918D0">
        <w:rPr>
          <w:rFonts w:asciiTheme="minorHAnsi" w:eastAsia="Cambria" w:hAnsiTheme="minorHAnsi" w:cstheme="minorHAnsi"/>
          <w:sz w:val="22"/>
          <w:szCs w:val="22"/>
          <w:lang w:val="en-GB"/>
        </w:rPr>
        <w:instrText xml:space="preserve"> ADDIN EN.CITE </w:instrText>
      </w:r>
      <w:r w:rsidR="001A6DE9" w:rsidRPr="009918D0">
        <w:rPr>
          <w:rFonts w:asciiTheme="minorHAnsi" w:eastAsia="Cambria" w:hAnsiTheme="minorHAnsi" w:cstheme="minorHAnsi"/>
          <w:sz w:val="22"/>
          <w:szCs w:val="22"/>
          <w:lang w:val="en-GB"/>
        </w:rPr>
        <w:fldChar w:fldCharType="begin">
          <w:fldData xml:space="preserve">PEVuZE5vdGU+PENpdGU+PEF1dGhvcj5DYXZhbGllci1TbWl0aDwvQXV0aG9yPjxZZWFyPjE5ODc8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</w:fldData>
        </w:fldChar>
      </w:r>
      <w:r w:rsidR="001A6DE9" w:rsidRPr="009918D0">
        <w:rPr>
          <w:rFonts w:asciiTheme="minorHAnsi" w:eastAsia="Cambria" w:hAnsiTheme="minorHAnsi" w:cstheme="minorHAnsi"/>
          <w:sz w:val="22"/>
          <w:szCs w:val="22"/>
          <w:lang w:val="en-GB"/>
        </w:rPr>
        <w:instrText xml:space="preserve"> ADDIN EN.CITE.DATA </w:instrText>
      </w:r>
      <w:r w:rsidR="001A6DE9" w:rsidRPr="009918D0">
        <w:rPr>
          <w:rFonts w:asciiTheme="minorHAnsi" w:eastAsia="Cambria" w:hAnsiTheme="minorHAnsi" w:cstheme="minorHAnsi"/>
          <w:sz w:val="22"/>
          <w:szCs w:val="22"/>
          <w:lang w:val="en-GB"/>
        </w:rPr>
      </w:r>
      <w:r w:rsidR="001A6DE9" w:rsidRPr="009918D0">
        <w:rPr>
          <w:rFonts w:asciiTheme="minorHAnsi" w:eastAsia="Cambria" w:hAnsiTheme="minorHAnsi" w:cstheme="minorHAnsi"/>
          <w:sz w:val="22"/>
          <w:szCs w:val="22"/>
          <w:lang w:val="en-GB"/>
        </w:rPr>
        <w:fldChar w:fldCharType="end"/>
      </w:r>
      <w:r w:rsidR="001A6DE9" w:rsidRPr="009918D0">
        <w:rPr>
          <w:rFonts w:asciiTheme="minorHAnsi" w:eastAsia="Cambria" w:hAnsiTheme="minorHAnsi" w:cstheme="minorHAnsi"/>
          <w:sz w:val="22"/>
          <w:szCs w:val="22"/>
          <w:lang w:val="en-GB"/>
        </w:rPr>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(4, 6, 20)</w:t>
      </w:r>
      <w:r w:rsidR="001A6DE9" w:rsidRPr="009918D0">
        <w:rPr>
          <w:rFonts w:asciiTheme="minorHAnsi" w:eastAsia="Cambria" w:hAnsiTheme="minorHAnsi" w:cstheme="minorHAnsi"/>
          <w:sz w:val="22"/>
          <w:szCs w:val="22"/>
          <w:lang w:val="en-GB"/>
        </w:rPr>
        <w:fldChar w:fldCharType="end"/>
      </w:r>
      <w:r w:rsidR="000F54FC" w:rsidRPr="009918D0">
        <w:rPr>
          <w:rFonts w:asciiTheme="minorHAnsi" w:eastAsia="Cambria" w:hAnsiTheme="minorHAnsi" w:cstheme="minorHAnsi"/>
          <w:sz w:val="22"/>
          <w:szCs w:val="22"/>
          <w:lang w:val="en-GB"/>
        </w:rPr>
        <w:t xml:space="preserve">. These characteristics mean that they resemble fungi and as such have </w:t>
      </w:r>
      <w:r w:rsidR="00E22C63" w:rsidRPr="009918D0">
        <w:rPr>
          <w:rFonts w:asciiTheme="minorHAnsi" w:eastAsia="Cambria" w:hAnsiTheme="minorHAnsi" w:cstheme="minorHAnsi"/>
          <w:sz w:val="22"/>
          <w:szCs w:val="22"/>
          <w:lang w:val="en-GB"/>
        </w:rPr>
        <w:t xml:space="preserve">been </w:t>
      </w:r>
      <w:r w:rsidR="00D87424" w:rsidRPr="009918D0">
        <w:rPr>
          <w:rFonts w:asciiTheme="minorHAnsi" w:eastAsia="Cambria" w:hAnsiTheme="minorHAnsi" w:cstheme="minorHAnsi"/>
          <w:sz w:val="22"/>
          <w:szCs w:val="22"/>
          <w:lang w:val="en-GB"/>
        </w:rPr>
        <w:t xml:space="preserve">named </w:t>
      </w:r>
      <w:r w:rsidR="000F54FC" w:rsidRPr="009918D0">
        <w:rPr>
          <w:rFonts w:asciiTheme="minorHAnsi" w:eastAsia="Cambria" w:hAnsiTheme="minorHAnsi" w:cstheme="minorHAnsi"/>
          <w:sz w:val="22"/>
          <w:szCs w:val="22"/>
          <w:lang w:val="en-GB"/>
        </w:rPr>
        <w:t xml:space="preserve">Pseudofungi </w:t>
      </w:r>
      <w:r w:rsidR="001A6DE9" w:rsidRPr="009918D0">
        <w:rPr>
          <w:rFonts w:asciiTheme="minorHAnsi" w:eastAsia="Cambria" w:hAnsiTheme="minorHAnsi" w:cstheme="minorHAnsi"/>
          <w:sz w:val="22"/>
          <w:szCs w:val="22"/>
          <w:lang w:val="en-GB"/>
        </w:rPr>
        <w:fldChar w:fldCharType="begin"/>
      </w:r>
      <w:r w:rsidR="001A6DE9" w:rsidRPr="009918D0">
        <w:rPr>
          <w:rFonts w:asciiTheme="minorHAnsi" w:eastAsia="Cambria" w:hAnsiTheme="minorHAnsi" w:cstheme="minorHAnsi"/>
          <w:sz w:val="22"/>
          <w:szCs w:val="22"/>
          <w:lang w:val="en-GB"/>
        </w:rPr>
        <w:instrText xml:space="preserve"> ADDIN EN.CITE &lt;EndNote&gt;&lt;Cite&gt;&lt;Author&gt;Cavalier-Smith&lt;/Author&gt;&lt;Year&gt;1987&lt;/Year&gt;&lt;RecNum&gt;770&lt;/RecNum&gt;&lt;DisplayText&gt;(4)&lt;/DisplayText&gt;&lt;record&gt;&lt;rec-number&gt;770&lt;/rec-number&gt;&lt;foreign-keys&gt;&lt;key app="EN" db-id="aa0wwef99asf0aeesds5pf0ft29wa99fvf0s" timestamp="0"&gt;770&lt;/key&gt;&lt;/foreign-keys&gt;&lt;ref-type name="Book Section"&gt;5&lt;/ref-type&gt;&lt;contributors&gt;&lt;authors&gt;&lt;author&gt;Cavalier-Smith, T.&lt;/author&gt;&lt;/authors&gt;&lt;secondary-authors&gt;&lt;author&gt;Rayer, A. D. M.&lt;/author&gt;&lt;/secondary-authors&gt;&lt;/contributors&gt;&lt;titles&gt;&lt;title&gt;The origin of fungi and pseudofungi&lt;/title&gt;&lt;secondary-title&gt;Evolutionary Biology of the Fungi (British Mycological Society Symposia)&lt;/secondary-title&gt;&lt;/titles&gt;&lt;pages&gt;339-353&lt;/pages&gt;&lt;dates&gt;&lt;year&gt;1987&lt;/year&gt;&lt;/dates&gt;&lt;pub-location&gt;Cambridge&lt;/pub-location&gt;&lt;publisher&gt;Cambridge University Press&lt;/publisher&gt;&lt;urls&gt;&lt;/urls&gt;&lt;/record&gt;&lt;/Cite&gt;&lt;/EndNote&gt;</w:instrText>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(4)</w:t>
      </w:r>
      <w:r w:rsidR="001A6DE9" w:rsidRPr="009918D0">
        <w:rPr>
          <w:rFonts w:asciiTheme="minorHAnsi" w:eastAsia="Cambria" w:hAnsiTheme="minorHAnsi" w:cstheme="minorHAnsi"/>
          <w:sz w:val="22"/>
          <w:szCs w:val="22"/>
          <w:lang w:val="en-GB"/>
        </w:rPr>
        <w:fldChar w:fldCharType="end"/>
      </w:r>
      <w:r w:rsidR="00BB67E1" w:rsidRPr="009918D0">
        <w:rPr>
          <w:rFonts w:asciiTheme="minorHAnsi" w:eastAsia="Cambria" w:hAnsiTheme="minorHAnsi" w:cstheme="minorHAnsi"/>
          <w:sz w:val="22"/>
          <w:szCs w:val="22"/>
          <w:lang w:val="en-GB"/>
        </w:rPr>
        <w:t>. We used the</w:t>
      </w:r>
      <w:r w:rsidR="000F54FC" w:rsidRPr="009918D0">
        <w:rPr>
          <w:rFonts w:asciiTheme="minorHAnsi" w:eastAsia="Cambria" w:hAnsiTheme="minorHAnsi" w:cstheme="minorHAnsi"/>
          <w:sz w:val="22"/>
          <w:szCs w:val="22"/>
          <w:lang w:val="en-GB"/>
        </w:rPr>
        <w:t xml:space="preserve"> genome </w:t>
      </w:r>
      <w:r w:rsidR="00BB67E1" w:rsidRPr="009918D0">
        <w:rPr>
          <w:rFonts w:asciiTheme="minorHAnsi" w:eastAsia="Cambria" w:hAnsiTheme="minorHAnsi" w:cstheme="minorHAnsi"/>
          <w:sz w:val="22"/>
          <w:szCs w:val="22"/>
          <w:lang w:val="en-GB"/>
        </w:rPr>
        <w:t xml:space="preserve">sequence </w:t>
      </w:r>
      <w:r w:rsidR="000F54FC" w:rsidRPr="009918D0">
        <w:rPr>
          <w:rFonts w:asciiTheme="minorHAnsi" w:eastAsia="Cambria" w:hAnsiTheme="minorHAnsi" w:cstheme="minorHAnsi"/>
          <w:sz w:val="22"/>
          <w:szCs w:val="22"/>
          <w:lang w:val="en-GB"/>
        </w:rPr>
        <w:t xml:space="preserve">data to confirm the phylogenetic branching position of the hyphochytrids, investigate characters shared with the oomycetes and identify the genes encoding cellular characteristics </w:t>
      </w:r>
      <w:r w:rsidR="009545D3" w:rsidRPr="009918D0">
        <w:rPr>
          <w:rFonts w:asciiTheme="minorHAnsi" w:eastAsia="Cambria" w:hAnsiTheme="minorHAnsi" w:cstheme="minorHAnsi"/>
          <w:sz w:val="22"/>
          <w:szCs w:val="22"/>
          <w:lang w:val="en-GB"/>
        </w:rPr>
        <w:t xml:space="preserve">absent or </w:t>
      </w:r>
      <w:r w:rsidR="000F54FC" w:rsidRPr="009918D0">
        <w:rPr>
          <w:rFonts w:asciiTheme="minorHAnsi" w:eastAsia="Cambria" w:hAnsiTheme="minorHAnsi" w:cstheme="minorHAnsi"/>
          <w:sz w:val="22"/>
          <w:szCs w:val="22"/>
          <w:lang w:val="en-GB"/>
        </w:rPr>
        <w:t xml:space="preserve">shared with fungi that typify filamentous/osmotrophic growth. We also use the genome data to investigate proteome evolution associated with loss of the posterior flagellum in the hyphochytrids including the diversity of </w:t>
      </w:r>
      <w:r w:rsidR="0054330F" w:rsidRPr="009918D0">
        <w:rPr>
          <w:rFonts w:asciiTheme="minorHAnsi" w:eastAsia="Cambria" w:hAnsiTheme="minorHAnsi" w:cstheme="minorHAnsi"/>
          <w:sz w:val="22"/>
          <w:szCs w:val="22"/>
          <w:lang w:val="en-GB"/>
        </w:rPr>
        <w:t>putatively</w:t>
      </w:r>
      <w:r w:rsidR="000F54FC" w:rsidRPr="009918D0">
        <w:rPr>
          <w:rFonts w:asciiTheme="minorHAnsi" w:eastAsia="Cambria" w:hAnsiTheme="minorHAnsi" w:cstheme="minorHAnsi"/>
          <w:sz w:val="22"/>
          <w:szCs w:val="22"/>
          <w:lang w:val="en-GB"/>
        </w:rPr>
        <w:t xml:space="preserve"> encoded</w:t>
      </w:r>
      <w:r w:rsidR="00493345">
        <w:rPr>
          <w:rFonts w:asciiTheme="minorHAnsi" w:eastAsia="Cambria" w:hAnsiTheme="minorHAnsi" w:cstheme="minorHAnsi"/>
          <w:sz w:val="22"/>
          <w:szCs w:val="22"/>
          <w:lang w:val="en-GB"/>
        </w:rPr>
        <w:t xml:space="preserve"> </w:t>
      </w:r>
      <w:r w:rsidR="00493345" w:rsidRPr="009918D0">
        <w:rPr>
          <w:rFonts w:asciiTheme="minorHAnsi" w:eastAsia="Cambria" w:hAnsiTheme="minorHAnsi" w:cstheme="minorHAnsi"/>
          <w:sz w:val="22"/>
          <w:szCs w:val="22"/>
          <w:lang w:val="en-GB"/>
        </w:rPr>
        <w:t>photoreceptors</w:t>
      </w:r>
      <w:r w:rsidR="00BB67E1" w:rsidRPr="009918D0">
        <w:rPr>
          <w:rFonts w:asciiTheme="minorHAnsi" w:eastAsia="Cambria" w:hAnsiTheme="minorHAnsi" w:cstheme="minorHAnsi"/>
          <w:sz w:val="22"/>
          <w:szCs w:val="22"/>
          <w:lang w:val="en-GB"/>
        </w:rPr>
        <w:t xml:space="preserve">. </w:t>
      </w:r>
      <w:r w:rsidR="007B5681">
        <w:rPr>
          <w:rFonts w:asciiTheme="minorHAnsi" w:eastAsia="Cambria" w:hAnsiTheme="minorHAnsi" w:cstheme="minorHAnsi"/>
          <w:sz w:val="22"/>
          <w:szCs w:val="22"/>
          <w:lang w:val="en-GB"/>
        </w:rPr>
        <w:t>Similar</w:t>
      </w:r>
      <w:r w:rsidRPr="009918D0">
        <w:rPr>
          <w:rFonts w:asciiTheme="minorHAnsi" w:eastAsia="Cambria" w:hAnsiTheme="minorHAnsi" w:cstheme="minorHAnsi"/>
          <w:sz w:val="22"/>
          <w:szCs w:val="22"/>
          <w:lang w:val="en-GB"/>
        </w:rPr>
        <w:t xml:space="preserve"> to oomycetes, hyphochytrids seem to lack a plastid organelle and photosynthetic function so we also </w:t>
      </w:r>
      <w:r w:rsidR="000F54FC" w:rsidRPr="009918D0">
        <w:rPr>
          <w:rFonts w:asciiTheme="minorHAnsi" w:eastAsia="Cambria" w:hAnsiTheme="minorHAnsi" w:cstheme="minorHAnsi"/>
          <w:sz w:val="22"/>
          <w:szCs w:val="22"/>
          <w:lang w:val="en-GB"/>
        </w:rPr>
        <w:t>conduct</w:t>
      </w:r>
      <w:r w:rsidR="00BB67E1" w:rsidRPr="009918D0">
        <w:rPr>
          <w:rFonts w:asciiTheme="minorHAnsi" w:eastAsia="Cambria" w:hAnsiTheme="minorHAnsi" w:cstheme="minorHAnsi"/>
          <w:sz w:val="22"/>
          <w:szCs w:val="22"/>
          <w:lang w:val="en-GB"/>
        </w:rPr>
        <w:t>ed</w:t>
      </w:r>
      <w:r w:rsidR="000F54FC" w:rsidRPr="009918D0">
        <w:rPr>
          <w:rFonts w:asciiTheme="minorHAnsi" w:eastAsia="Cambria" w:hAnsiTheme="minorHAnsi" w:cstheme="minorHAnsi"/>
          <w:sz w:val="22"/>
          <w:szCs w:val="22"/>
          <w:lang w:val="en-GB"/>
        </w:rPr>
        <w:t xml:space="preserve"> a phylogenomic </w:t>
      </w:r>
      <w:r w:rsidR="00BB67E1" w:rsidRPr="009918D0">
        <w:rPr>
          <w:rFonts w:asciiTheme="minorHAnsi" w:eastAsia="Cambria" w:hAnsiTheme="minorHAnsi" w:cstheme="minorHAnsi"/>
          <w:sz w:val="22"/>
          <w:szCs w:val="22"/>
          <w:lang w:val="en-GB"/>
        </w:rPr>
        <w:t>survey</w:t>
      </w:r>
      <w:r w:rsidR="000F54FC" w:rsidRPr="009918D0">
        <w:rPr>
          <w:rFonts w:asciiTheme="minorHAnsi" w:eastAsia="Cambria" w:hAnsiTheme="minorHAnsi" w:cstheme="minorHAnsi"/>
          <w:sz w:val="22"/>
          <w:szCs w:val="22"/>
          <w:lang w:val="en-GB"/>
        </w:rPr>
        <w:t xml:space="preserve"> to search for a remnant footprint of plastid endosymbiosis in the </w:t>
      </w:r>
      <w:r w:rsidR="000F54FC" w:rsidRPr="009918D0">
        <w:rPr>
          <w:rFonts w:asciiTheme="minorHAnsi" w:eastAsia="Cambria" w:hAnsiTheme="minorHAnsi" w:cstheme="minorHAnsi"/>
          <w:i/>
          <w:sz w:val="22"/>
          <w:szCs w:val="22"/>
          <w:lang w:val="en-GB"/>
        </w:rPr>
        <w:t xml:space="preserve">Hyphochytrium </w:t>
      </w:r>
      <w:r w:rsidR="000F54FC" w:rsidRPr="009918D0">
        <w:rPr>
          <w:rFonts w:asciiTheme="minorHAnsi" w:eastAsia="Cambria" w:hAnsiTheme="minorHAnsi" w:cstheme="minorHAnsi"/>
          <w:sz w:val="22"/>
          <w:szCs w:val="22"/>
          <w:lang w:val="en-GB"/>
        </w:rPr>
        <w:t xml:space="preserve">genome. </w:t>
      </w:r>
      <w:r w:rsidR="00BB67E1" w:rsidRPr="009918D0">
        <w:rPr>
          <w:rFonts w:asciiTheme="minorHAnsi" w:eastAsia="Cambria" w:hAnsiTheme="minorHAnsi" w:cstheme="minorHAnsi"/>
          <w:sz w:val="22"/>
          <w:szCs w:val="22"/>
          <w:lang w:val="en-GB"/>
        </w:rPr>
        <w:t xml:space="preserve">These data provide unique sampling of a free-living </w:t>
      </w:r>
      <w:r w:rsidR="009918D0" w:rsidRPr="009918D0">
        <w:rPr>
          <w:rFonts w:asciiTheme="minorHAnsi" w:eastAsia="Cambria" w:hAnsiTheme="minorHAnsi" w:cstheme="minorHAnsi"/>
          <w:sz w:val="22"/>
          <w:szCs w:val="22"/>
          <w:lang w:val="en-GB"/>
        </w:rPr>
        <w:t>s</w:t>
      </w:r>
      <w:r w:rsidR="00BB67E1" w:rsidRPr="009918D0">
        <w:rPr>
          <w:rFonts w:asciiTheme="minorHAnsi" w:eastAsia="Cambria" w:hAnsiTheme="minorHAnsi" w:cstheme="minorHAnsi"/>
          <w:sz w:val="22"/>
          <w:szCs w:val="22"/>
          <w:lang w:val="en-GB"/>
        </w:rPr>
        <w:t xml:space="preserve">tramenopile in order to facilitate further genomic </w:t>
      </w:r>
      <w:r w:rsidR="009545D3" w:rsidRPr="009918D0">
        <w:rPr>
          <w:rFonts w:asciiTheme="minorHAnsi" w:eastAsia="Cambria" w:hAnsiTheme="minorHAnsi" w:cstheme="minorHAnsi"/>
          <w:sz w:val="22"/>
          <w:szCs w:val="22"/>
          <w:lang w:val="en-GB"/>
        </w:rPr>
        <w:t xml:space="preserve">and cellular </w:t>
      </w:r>
      <w:r w:rsidR="003B05D8" w:rsidRPr="009918D0">
        <w:rPr>
          <w:rFonts w:asciiTheme="minorHAnsi" w:eastAsia="Cambria" w:hAnsiTheme="minorHAnsi" w:cstheme="minorHAnsi"/>
          <w:sz w:val="22"/>
          <w:szCs w:val="22"/>
          <w:lang w:val="en-GB"/>
        </w:rPr>
        <w:t>research</w:t>
      </w:r>
      <w:r w:rsidR="00BB67E1" w:rsidRPr="009918D0">
        <w:rPr>
          <w:rFonts w:asciiTheme="minorHAnsi" w:eastAsia="Cambria" w:hAnsiTheme="minorHAnsi" w:cstheme="minorHAnsi"/>
          <w:sz w:val="22"/>
          <w:szCs w:val="22"/>
          <w:lang w:val="en-GB"/>
        </w:rPr>
        <w:t>.</w:t>
      </w:r>
    </w:p>
    <w:p w14:paraId="7FBD5795" w14:textId="1A3C00A4" w:rsidR="00352918" w:rsidRPr="009918D0" w:rsidRDefault="000F54FC" w:rsidP="00FB7FD4">
      <w:pPr>
        <w:spacing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Results</w:t>
      </w:r>
    </w:p>
    <w:p w14:paraId="1DD5E239" w14:textId="77777777" w:rsidR="00352918"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Genome assembly and gene model prediction</w:t>
      </w:r>
    </w:p>
    <w:p w14:paraId="3154582F" w14:textId="20B3DD27" w:rsidR="00352918" w:rsidRPr="009918D0" w:rsidRDefault="009918D0"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W</w:t>
      </w:r>
      <w:r w:rsidR="000F54FC" w:rsidRPr="009918D0">
        <w:rPr>
          <w:rFonts w:asciiTheme="minorHAnsi" w:eastAsia="Cambria" w:hAnsiTheme="minorHAnsi" w:cstheme="minorHAnsi"/>
          <w:sz w:val="22"/>
          <w:szCs w:val="22"/>
          <w:lang w:val="en-GB"/>
        </w:rPr>
        <w:t xml:space="preserve">e assembled a draft genome of </w:t>
      </w:r>
      <w:r w:rsidR="000F54FC" w:rsidRPr="009918D0">
        <w:rPr>
          <w:rFonts w:asciiTheme="minorHAnsi" w:eastAsia="Cambria" w:hAnsiTheme="minorHAnsi" w:cstheme="minorHAnsi"/>
          <w:i/>
          <w:sz w:val="22"/>
          <w:szCs w:val="22"/>
          <w:lang w:val="en-GB"/>
        </w:rPr>
        <w:t xml:space="preserve">Hyphochytrium catenoides </w:t>
      </w:r>
      <w:r>
        <w:rPr>
          <w:rFonts w:asciiTheme="minorHAnsi" w:eastAsia="Cambria" w:hAnsiTheme="minorHAnsi" w:cstheme="minorHAnsi"/>
          <w:sz w:val="22"/>
          <w:szCs w:val="22"/>
          <w:lang w:val="en-GB"/>
        </w:rPr>
        <w:t xml:space="preserve">(ATCC 18719) from </w:t>
      </w:r>
      <w:r w:rsidR="007106EF">
        <w:rPr>
          <w:rFonts w:asciiTheme="minorHAnsi" w:eastAsia="Cambria" w:hAnsiTheme="minorHAnsi" w:cstheme="minorHAnsi"/>
          <w:sz w:val="22"/>
          <w:szCs w:val="22"/>
          <w:lang w:val="en-GB"/>
        </w:rPr>
        <w:t xml:space="preserve">475,167,484 </w:t>
      </w:r>
      <w:r>
        <w:rPr>
          <w:rFonts w:asciiTheme="minorHAnsi" w:eastAsia="Cambria" w:hAnsiTheme="minorHAnsi" w:cstheme="minorHAnsi"/>
          <w:sz w:val="22"/>
          <w:szCs w:val="22"/>
          <w:lang w:val="en-GB"/>
        </w:rPr>
        <w:t>c</w:t>
      </w:r>
      <w:r w:rsidR="006F60CF">
        <w:rPr>
          <w:rFonts w:asciiTheme="minorHAnsi" w:eastAsia="Cambria" w:hAnsiTheme="minorHAnsi" w:cstheme="minorHAnsi"/>
          <w:sz w:val="22"/>
          <w:szCs w:val="22"/>
          <w:lang w:val="en-GB"/>
        </w:rPr>
        <w:t xml:space="preserve">leaned and </w:t>
      </w:r>
      <w:r w:rsidR="004D6B55">
        <w:rPr>
          <w:rFonts w:asciiTheme="minorHAnsi" w:eastAsia="Cambria" w:hAnsiTheme="minorHAnsi" w:cstheme="minorHAnsi"/>
          <w:sz w:val="22"/>
          <w:szCs w:val="22"/>
          <w:lang w:val="en-GB"/>
        </w:rPr>
        <w:t>normalised</w:t>
      </w:r>
      <w:r w:rsidR="006F60CF">
        <w:rPr>
          <w:rFonts w:asciiTheme="minorHAnsi" w:eastAsia="Cambria" w:hAnsiTheme="minorHAnsi" w:cstheme="minorHAnsi"/>
          <w:sz w:val="22"/>
          <w:szCs w:val="22"/>
          <w:lang w:val="en-GB"/>
        </w:rPr>
        <w:t xml:space="preserve"> pair-</w:t>
      </w:r>
      <w:r w:rsidRPr="009918D0">
        <w:rPr>
          <w:rFonts w:asciiTheme="minorHAnsi" w:eastAsia="Cambria" w:hAnsiTheme="minorHAnsi" w:cstheme="minorHAnsi"/>
          <w:sz w:val="22"/>
          <w:szCs w:val="22"/>
          <w:lang w:val="en-GB"/>
        </w:rPr>
        <w:t>end short reads</w:t>
      </w:r>
      <w:r w:rsidR="000F54FC" w:rsidRPr="009918D0">
        <w:rPr>
          <w:rFonts w:asciiTheme="minorHAnsi" w:eastAsia="Cambria" w:hAnsiTheme="minorHAnsi" w:cstheme="minorHAnsi"/>
          <w:sz w:val="22"/>
          <w:szCs w:val="22"/>
          <w:lang w:val="en-GB"/>
        </w:rPr>
        <w:t xml:space="preserve">. </w:t>
      </w:r>
      <w:r w:rsidR="00524A49">
        <w:rPr>
          <w:rFonts w:asciiTheme="minorHAnsi" w:eastAsia="Cambria" w:hAnsiTheme="minorHAnsi" w:cstheme="minorHAnsi"/>
          <w:sz w:val="22"/>
          <w:szCs w:val="22"/>
          <w:lang w:val="en-GB"/>
        </w:rPr>
        <w:t>We generated several</w:t>
      </w:r>
      <w:r w:rsidR="00524A49" w:rsidRPr="009918D0">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sz w:val="22"/>
          <w:szCs w:val="22"/>
          <w:lang w:val="en-GB"/>
        </w:rPr>
        <w:t xml:space="preserve">genome </w:t>
      </w:r>
      <w:r w:rsidR="00524A49" w:rsidRPr="009918D0">
        <w:rPr>
          <w:rFonts w:asciiTheme="minorHAnsi" w:eastAsia="Cambria" w:hAnsiTheme="minorHAnsi" w:cstheme="minorHAnsi"/>
          <w:sz w:val="22"/>
          <w:szCs w:val="22"/>
          <w:lang w:val="en-GB"/>
        </w:rPr>
        <w:t>assembl</w:t>
      </w:r>
      <w:r w:rsidR="00524A49">
        <w:rPr>
          <w:rFonts w:asciiTheme="minorHAnsi" w:eastAsia="Cambria" w:hAnsiTheme="minorHAnsi" w:cstheme="minorHAnsi"/>
          <w:sz w:val="22"/>
          <w:szCs w:val="22"/>
          <w:lang w:val="en-GB"/>
        </w:rPr>
        <w:t>ies</w:t>
      </w:r>
      <w:r w:rsidR="000F54FC" w:rsidRPr="009918D0">
        <w:rPr>
          <w:rFonts w:asciiTheme="minorHAnsi" w:eastAsia="Cambria" w:hAnsiTheme="minorHAnsi" w:cstheme="minorHAnsi"/>
          <w:sz w:val="22"/>
          <w:szCs w:val="22"/>
          <w:lang w:val="en-GB"/>
        </w:rPr>
        <w:t xml:space="preserve">, </w:t>
      </w:r>
      <w:r w:rsidR="00524A49">
        <w:rPr>
          <w:rFonts w:asciiTheme="minorHAnsi" w:eastAsia="Cambria" w:hAnsiTheme="minorHAnsi" w:cstheme="minorHAnsi"/>
          <w:sz w:val="22"/>
          <w:szCs w:val="22"/>
          <w:lang w:val="en-GB"/>
        </w:rPr>
        <w:t>by</w:t>
      </w:r>
      <w:r w:rsidR="00524A49" w:rsidRPr="009918D0">
        <w:rPr>
          <w:rFonts w:asciiTheme="minorHAnsi" w:eastAsia="Cambria" w:hAnsiTheme="minorHAnsi" w:cstheme="minorHAnsi"/>
          <w:sz w:val="22"/>
          <w:szCs w:val="22"/>
          <w:lang w:val="en-GB"/>
        </w:rPr>
        <w:t xml:space="preserve"> </w:t>
      </w:r>
      <w:r w:rsidR="00524A49">
        <w:rPr>
          <w:rFonts w:asciiTheme="minorHAnsi" w:eastAsia="Cambria" w:hAnsiTheme="minorHAnsi" w:cstheme="minorHAnsi"/>
          <w:sz w:val="22"/>
          <w:szCs w:val="22"/>
          <w:lang w:val="en-GB"/>
        </w:rPr>
        <w:t>altering</w:t>
      </w:r>
      <w:r w:rsidR="00524A49" w:rsidRPr="009918D0">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sz w:val="22"/>
          <w:szCs w:val="22"/>
          <w:lang w:val="en-GB"/>
        </w:rPr>
        <w:t xml:space="preserve">a range of different read trimming and assembly </w:t>
      </w:r>
      <w:r w:rsidR="00524A49" w:rsidRPr="009918D0">
        <w:rPr>
          <w:rFonts w:asciiTheme="minorHAnsi" w:eastAsia="Cambria" w:hAnsiTheme="minorHAnsi" w:cstheme="minorHAnsi"/>
          <w:sz w:val="22"/>
          <w:szCs w:val="22"/>
          <w:lang w:val="en-GB"/>
        </w:rPr>
        <w:t>program</w:t>
      </w:r>
      <w:r w:rsidR="00524A49">
        <w:rPr>
          <w:rFonts w:asciiTheme="minorHAnsi" w:eastAsia="Cambria" w:hAnsiTheme="minorHAnsi" w:cstheme="minorHAnsi"/>
          <w:sz w:val="22"/>
          <w:szCs w:val="22"/>
          <w:lang w:val="en-GB"/>
        </w:rPr>
        <w:t xml:space="preserve"> </w:t>
      </w:r>
      <w:r w:rsidR="00524A49" w:rsidRPr="009918D0">
        <w:rPr>
          <w:rFonts w:asciiTheme="minorHAnsi" w:eastAsia="Cambria" w:hAnsiTheme="minorHAnsi" w:cstheme="minorHAnsi"/>
          <w:sz w:val="22"/>
          <w:szCs w:val="22"/>
          <w:lang w:val="en-GB"/>
        </w:rPr>
        <w:t>settings</w:t>
      </w:r>
      <w:r w:rsidR="00524A49">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sz w:val="22"/>
          <w:szCs w:val="22"/>
          <w:lang w:val="en-GB"/>
        </w:rPr>
        <w:t xml:space="preserve"> This approach demonstrated that the </w:t>
      </w:r>
      <w:r w:rsidR="00921BB1" w:rsidRPr="009918D0">
        <w:rPr>
          <w:rFonts w:asciiTheme="minorHAnsi" w:eastAsia="Cambria" w:hAnsiTheme="minorHAnsi" w:cstheme="minorHAnsi"/>
          <w:sz w:val="22"/>
          <w:szCs w:val="22"/>
          <w:lang w:val="en-GB"/>
        </w:rPr>
        <w:t>‘</w:t>
      </w:r>
      <w:r w:rsidR="000F54FC" w:rsidRPr="009918D0">
        <w:rPr>
          <w:rFonts w:asciiTheme="minorHAnsi" w:eastAsia="Cambria" w:hAnsiTheme="minorHAnsi" w:cstheme="minorHAnsi"/>
          <w:sz w:val="22"/>
          <w:szCs w:val="22"/>
          <w:lang w:val="en-GB"/>
        </w:rPr>
        <w:t>assembly hypothesis</w:t>
      </w:r>
      <w:r w:rsidR="00921BB1" w:rsidRPr="009918D0">
        <w:rPr>
          <w:rFonts w:asciiTheme="minorHAnsi" w:eastAsia="Cambria" w:hAnsiTheme="minorHAnsi" w:cstheme="minorHAnsi"/>
          <w:sz w:val="22"/>
          <w:szCs w:val="22"/>
          <w:lang w:val="en-GB"/>
        </w:rPr>
        <w:t>’</w:t>
      </w:r>
      <w:r w:rsidR="000F54FC" w:rsidRPr="009918D0">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sz w:val="22"/>
          <w:szCs w:val="22"/>
          <w:lang w:val="en-GB"/>
        </w:rPr>
        <w:lastRenderedPageBreak/>
        <w:t>given by the program Platanus v1.2.1 (parameters</w:t>
      </w:r>
      <w:r w:rsidR="00616E83" w:rsidRPr="009918D0">
        <w:rPr>
          <w:rFonts w:asciiTheme="minorHAnsi" w:eastAsia="Cambria" w:hAnsiTheme="minorHAnsi" w:cstheme="minorHAnsi"/>
          <w:sz w:val="22"/>
          <w:szCs w:val="22"/>
          <w:lang w:val="en-GB"/>
        </w:rPr>
        <w:t xml:space="preserve"> detailed in methods</w:t>
      </w:r>
      <w:r w:rsidR="000F54FC" w:rsidRPr="009918D0">
        <w:rPr>
          <w:rFonts w:asciiTheme="minorHAnsi" w:eastAsia="Cambria" w:hAnsiTheme="minorHAnsi" w:cstheme="minorHAnsi"/>
          <w:sz w:val="22"/>
          <w:szCs w:val="22"/>
          <w:lang w:val="en-GB"/>
        </w:rPr>
        <w:t>) produced an assembly with the highest N50 and fewest number of scaffolds</w:t>
      </w:r>
      <w:r w:rsidR="00524A49">
        <w:rPr>
          <w:rFonts w:asciiTheme="minorHAnsi" w:eastAsia="Cambria" w:hAnsiTheme="minorHAnsi" w:cstheme="minorHAnsi"/>
          <w:sz w:val="22"/>
          <w:szCs w:val="22"/>
          <w:lang w:val="en-GB"/>
        </w:rPr>
        <w:t xml:space="preserve"> from our initial data – a good starting point for our draft genome</w:t>
      </w:r>
      <w:r w:rsidR="000F54FC" w:rsidRPr="009918D0">
        <w:rPr>
          <w:rFonts w:asciiTheme="minorHAnsi" w:eastAsia="Cambria" w:hAnsiTheme="minorHAnsi" w:cstheme="minorHAnsi"/>
          <w:sz w:val="22"/>
          <w:szCs w:val="22"/>
          <w:lang w:val="en-GB"/>
        </w:rPr>
        <w:t>. The assembly methodology used in Platanus has been reported to improve the assembly of genomes with multiple ploidy</w:t>
      </w:r>
      <w:r w:rsidR="00FC4ADD" w:rsidRPr="009918D0">
        <w:rPr>
          <w:rFonts w:asciiTheme="minorHAnsi" w:eastAsia="Cambria" w:hAnsiTheme="minorHAnsi" w:cstheme="minorHAnsi"/>
          <w:sz w:val="22"/>
          <w:szCs w:val="22"/>
          <w:lang w:val="en-GB"/>
        </w:rPr>
        <w:t xml:space="preserve">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&lt;EndNote&gt;&lt;Cite&gt;&lt;Author&gt;Kajitani&lt;/Author&gt;&lt;Year&gt;2014&lt;/Year&gt;&lt;RecNum&gt;6635&lt;/RecNum&gt;&lt;DisplayText&gt;(22)&lt;/DisplayText&gt;&lt;record&gt;&lt;rec-number&gt;6635&lt;/rec-number&gt;&lt;foreign-keys&gt;&lt;key app="EN" db-id="aa0wwef99asf0aeesds5pf0ft29wa99fvf0s" timestamp="1478084396"&gt;6635&lt;/key&gt;&lt;/foreign-keys&gt;&lt;ref-type name="Journal Article"&gt;17&lt;/ref-type&gt;&lt;contributors&gt;&lt;authors&gt;&lt;author&gt;Kajitani, Rei&lt;/author&gt;&lt;author&gt;Toshimoto, Kouta&lt;/author&gt;&lt;author&gt;Noguchi, Hideki&lt;/author&gt;&lt;author&gt;Toyoda, Atsushi&lt;/author&gt;&lt;author&gt;Ogura, Yoshitoshi&lt;/author&gt;&lt;author&gt;Okuno, Miki&lt;/author&gt;&lt;author&gt;Yabana, Mitsuru&lt;/author&gt;&lt;author&gt;Harada, Masayuki&lt;/author&gt;&lt;author&gt;Nagayasu, Eiji&lt;/author&gt;&lt;author&gt;Maruyama, Haruhiko&lt;/author&gt;&lt;author&gt;Kohara, Yuji&lt;/author&gt;&lt;author&gt;Fujiyama, Asao&lt;/author&gt;&lt;author&gt;Hayashi, Tetsuya&lt;/author&gt;&lt;author&gt;Itoh, Takehiko&lt;/author&gt;&lt;/authors&gt;&lt;/contributors&gt;&lt;titles&gt;&lt;title&gt;Efficient de novo assembly of highly heterozygous genomes from whole-genome shotgun short reads&lt;/title&gt;&lt;secondary-title&gt;Genome Research&lt;/secondary-title&gt;&lt;/titles&gt;&lt;periodical&gt;&lt;full-title&gt;Genome Research&lt;/full-title&gt;&lt;/periodical&gt;&lt;pages&gt;1384-1395&lt;/pages&gt;&lt;volume&gt;24&lt;/volume&gt;&lt;number&gt;8&lt;/number&gt;&lt;dates&gt;&lt;year&gt;2014&lt;/year&gt;&lt;pub-dates&gt;&lt;date&gt;August 1, 2014&lt;/date&gt;&lt;/pub-dates&gt;&lt;/dates&gt;&lt;urls&gt;&lt;related-urls&gt;&lt;url&gt;http://genome.cshlp.org/content/24/8/1384.abstract&lt;/url&gt;&lt;/related-urls&gt;&lt;/urls&gt;&lt;electronic-resource-num&gt;10.1101/gr.170720.113&lt;/electronic-resource-num&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(22)</w:t>
      </w:r>
      <w:r w:rsidR="001A6DE9" w:rsidRPr="009918D0">
        <w:rPr>
          <w:rFonts w:asciiTheme="minorHAnsi" w:eastAsia="Cambria" w:hAnsiTheme="minorHAnsi" w:cstheme="minorHAnsi"/>
          <w:sz w:val="22"/>
          <w:szCs w:val="22"/>
          <w:lang w:val="en-GB"/>
        </w:rPr>
        <w:fldChar w:fldCharType="end"/>
      </w:r>
      <w:r w:rsidR="00FC4ADD" w:rsidRPr="009918D0">
        <w:rPr>
          <w:rFonts w:asciiTheme="minorHAnsi" w:eastAsia="Cambria" w:hAnsiTheme="minorHAnsi" w:cstheme="minorHAnsi"/>
          <w:sz w:val="22"/>
          <w:szCs w:val="22"/>
          <w:lang w:val="en-GB"/>
        </w:rPr>
        <w:t>.</w:t>
      </w:r>
      <w:r w:rsidR="000F54FC" w:rsidRPr="009918D0">
        <w:rPr>
          <w:rFonts w:asciiTheme="minorHAnsi" w:eastAsia="Cambria" w:hAnsiTheme="minorHAnsi" w:cstheme="minorHAnsi"/>
          <w:sz w:val="22"/>
          <w:szCs w:val="22"/>
          <w:lang w:val="en-GB"/>
        </w:rPr>
        <w:t xml:space="preserve"> </w:t>
      </w:r>
    </w:p>
    <w:p w14:paraId="5B0B3611" w14:textId="379E4323" w:rsidR="00352918" w:rsidRPr="009918D0" w:rsidRDefault="000F54FC" w:rsidP="00FB7FD4">
      <w:pPr>
        <w:spacing w:after="120" w:line="480" w:lineRule="auto"/>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tab/>
        <w:t xml:space="preserve">Previously we had sequenced a transcriptome from the same culture strain of </w:t>
      </w:r>
      <w:r w:rsidRPr="009918D0">
        <w:rPr>
          <w:rFonts w:asciiTheme="minorHAnsi" w:eastAsia="Cambria" w:hAnsiTheme="minorHAnsi" w:cstheme="minorHAnsi"/>
          <w:i/>
          <w:sz w:val="22"/>
          <w:szCs w:val="22"/>
          <w:lang w:val="en-GB"/>
        </w:rPr>
        <w:t>Hyphochytrium</w:t>
      </w:r>
      <w:r w:rsidRPr="009918D0">
        <w:rPr>
          <w:rFonts w:asciiTheme="minorHAnsi" w:eastAsia="Cambria" w:hAnsiTheme="minorHAnsi" w:cstheme="minorHAnsi"/>
          <w:sz w:val="22"/>
          <w:szCs w:val="22"/>
          <w:lang w:val="en-GB"/>
        </w:rPr>
        <w:t xml:space="preserve">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&lt;EndNote&gt;&lt;Cite&gt;&lt;Author&gt;Richards&lt;/Author&gt;&lt;Year&gt;2011&lt;/Year&gt;&lt;RecNum&gt;4592&lt;/RecNum&gt;&lt;DisplayText&gt;(23)&lt;/DisplayText&gt;&lt;record&gt;&lt;rec-number&gt;4592&lt;/rec-number&gt;&lt;foreign-keys&gt;&lt;key app="EN" db-id="aa0wwef99asf0aeesds5pf0ft29wa99fvf0s" timestamp="0"&gt;4592&lt;/key&gt;&lt;/foreign-keys&gt;&lt;ref-type name="Journal Article"&gt;17&lt;/ref-type&gt;&lt;contributors&gt;&lt;authors&gt;&lt;author&gt;Richards, T. A.&lt;/author&gt;&lt;author&gt;Soanes, D. M.&lt;/author&gt;&lt;author&gt;Jones, M. D.&lt;/author&gt;&lt;author&gt;Vasieva, O.&lt;/author&gt;&lt;author&gt;Leonard, G.&lt;/author&gt;&lt;author&gt;Paszkiewicz, K.&lt;/author&gt;&lt;author&gt;Foster, P. G.&lt;/author&gt;&lt;author&gt;Hall, N.&lt;/author&gt;&lt;author&gt;Talbot, N. J.&lt;/author&gt;&lt;/authors&gt;&lt;/contributors&gt;&lt;auth-address&gt;Biosciences, University of Exeter, Exeter EX4 4QD, United Kingdom.&lt;/auth-address&gt;&lt;titles&gt;&lt;title&gt;Horizontal gene transfer facilitated the evolution of plant parasitic mechanisms in the oomycetes&lt;/title&gt;&lt;secondary-title&gt;Proc. Natl. Acad. Sci. USA&lt;/secondary-title&gt;&lt;/titles&gt;&lt;periodical&gt;&lt;full-title&gt;Proc. Natl. Acad. Sci. USA&lt;/full-title&gt;&lt;/periodical&gt;&lt;pages&gt;15258-15263&lt;/pages&gt;&lt;volume&gt;108&lt;/volume&gt;&lt;number&gt;37&lt;/number&gt;&lt;edition&gt;2011/09/01&lt;/edition&gt;&lt;dates&gt;&lt;year&gt;2011&lt;/year&gt;&lt;pub-dates&gt;&lt;date&gt;Sep 13&lt;/date&gt;&lt;/pub-dates&gt;&lt;/dates&gt;&lt;isbn&gt;1091-6490 (Electronic)&amp;#xD;0027-8424 (Linking)&lt;/isbn&gt;&lt;accession-num&gt;21878562&lt;/accession-num&gt;&lt;urls&gt;&lt;related-urls&gt;&lt;url&gt;http://www.ncbi.nlm.nih.gov/entrez/query.fcgi?cmd=Retrieve&amp;amp;db=PubMed&amp;amp;dopt=Citation&amp;amp;list_uids=21878562&lt;/url&gt;&lt;/related-urls&gt;&lt;/urls&gt;&lt;electronic-resource-num&gt;1105100108 [pii]&amp;#xD;10.1073/pnas.1105100108&lt;/electronic-resource-num&gt;&lt;language&gt;eng&lt;/language&gt;&lt;/record&gt;&lt;/Cite&gt;&lt;/EndNote&gt;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(23)</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using 454 FLX sequencing of cDNA reads and assembled it in</w:t>
      </w:r>
      <w:r w:rsidR="003D11E9" w:rsidRPr="009918D0">
        <w:rPr>
          <w:rFonts w:asciiTheme="minorHAnsi" w:eastAsia="Cambria" w:hAnsiTheme="minorHAnsi" w:cstheme="minorHAnsi"/>
          <w:sz w:val="22"/>
          <w:szCs w:val="22"/>
          <w:lang w:val="en-GB"/>
        </w:rPr>
        <w:t xml:space="preserve"> Newbler 2.</w:t>
      </w:r>
      <w:r w:rsidR="003D11E9" w:rsidRPr="00257618">
        <w:rPr>
          <w:rFonts w:asciiTheme="minorHAnsi" w:eastAsia="Cambria" w:hAnsiTheme="minorHAnsi" w:cstheme="minorHAnsi"/>
          <w:sz w:val="22"/>
          <w:szCs w:val="22"/>
          <w:lang w:val="en-GB"/>
        </w:rPr>
        <w:t>5</w:t>
      </w:r>
      <w:r w:rsidR="00F5014E" w:rsidRPr="00257618">
        <w:rPr>
          <w:rFonts w:asciiTheme="minorHAnsi" w:eastAsia="Cambria" w:hAnsiTheme="minorHAnsi" w:cstheme="minorHAnsi"/>
          <w:sz w:val="22"/>
          <w:szCs w:val="22"/>
          <w:lang w:val="en-GB"/>
        </w:rPr>
        <w:t xml:space="preserve"> </w:t>
      </w:r>
      <w:r w:rsidR="005C02A1">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&lt;EndNote&gt;&lt;Cite&gt;&lt;Author&gt;Margulies&lt;/Author&gt;&lt;Year&gt;2005&lt;/Year&gt;&lt;RecNum&gt;5656&lt;/RecNum&gt;&lt;DisplayText&gt;(24)&lt;/DisplayText&gt;&lt;record&gt;&lt;rec-number&gt;5656&lt;/rec-number&gt;&lt;foreign-keys&gt;&lt;key app="EN" db-id="aa0wwef99asf0aeesds5pf0ft29wa99fvf0s" timestamp="1421840310"&gt;5656&lt;/key&gt;&lt;/foreign-keys&gt;&lt;ref-type name="Journal Article"&gt;17&lt;/ref-type&gt;&lt;contributors&gt;&lt;authors&gt;&lt;author&gt;Margulies, M&lt;/author&gt;&lt;author&gt;Egholm, M&lt;/author&gt;&lt;author&gt;Altman, WE&lt;/author&gt;&lt;author&gt;Attiya, S&lt;/author&gt;&lt;author&gt;Bader, JS&lt;/author&gt;&lt;author&gt;Bemben, LA&lt;/author&gt;&lt;author&gt;Berka, J&lt;/author&gt;&lt;author&gt;Braverman, MS&lt;/author&gt;&lt;author&gt;Chen, YJ&lt;/author&gt;&lt;author&gt;Chen, Z&lt;/author&gt;&lt;author&gt;Dewell, SB&lt;/author&gt;&lt;author&gt;Du, L&lt;/author&gt;&lt;author&gt;Fierro, JM&lt;/author&gt;&lt;author&gt;Gomes, XV&lt;/author&gt;&lt;author&gt;Godwin, BC&lt;/author&gt;&lt;author&gt;He, W&lt;/author&gt;&lt;author&gt;Helgesen, S&lt;/author&gt;&lt;author&gt;Ho, CH&lt;/author&gt;&lt;author&gt;Irzyk, GP&lt;/author&gt;&lt;author&gt;Jando, SC&lt;/author&gt;&lt;author&gt;Alenquer, ML&lt;/author&gt;&lt;author&gt;Jarvie, TP&lt;/author&gt;&lt;author&gt;Jirage, KB&lt;/author&gt;&lt;author&gt;Kim, JB&lt;/author&gt;&lt;author&gt;Knight, JR&lt;/author&gt;&lt;author&gt;Lanza, JR&lt;/author&gt;&lt;author&gt;Leamon, JH&lt;/author&gt;&lt;author&gt;Lefkowitz, SM&lt;/author&gt;&lt;author&gt;Lei, M&lt;/author&gt;&lt;author&gt;Li, J&lt;/author&gt;&lt;/authors&gt;&lt;/contributors&gt;&lt;titles&gt;&lt;title&gt;Genome sequencing in microfabricated high-density picolitre reactors&lt;/title&gt;&lt;secondary-title&gt;Nature&lt;/secondary-title&gt;&lt;/titles&gt;&lt;periodical&gt;&lt;full-title&gt;Nature&lt;/full-title&gt;&lt;/periodical&gt;&lt;pages&gt;376 - 380&lt;/pages&gt;&lt;volume&gt;437&lt;/volume&gt;&lt;dates&gt;&lt;year&gt;2005&lt;/year&gt;&lt;/dates&gt;&lt;urls&gt;&lt;/urls&gt;&lt;/record&gt;&lt;/Cite&gt;&lt;/EndNote&gt;</w:instrText>
      </w:r>
      <w:r w:rsidR="005C02A1">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(24)</w:t>
      </w:r>
      <w:r w:rsidR="005C02A1">
        <w:rPr>
          <w:rFonts w:asciiTheme="minorHAnsi" w:eastAsia="Cambria" w:hAnsiTheme="minorHAnsi" w:cstheme="minorHAnsi"/>
          <w:sz w:val="22"/>
          <w:szCs w:val="22"/>
          <w:lang w:val="en-GB"/>
        </w:rPr>
        <w:fldChar w:fldCharType="end"/>
      </w:r>
      <w:r w:rsidR="00B27126"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using the default cDNA settings. We cleaned 70 sequences from this assembly by removing contigs of less than 100 bp in length (excluding the poly</w:t>
      </w:r>
      <w:ins w:id="6" w:author="Guy Leonard" w:date="2017-05-17T14:48:00Z">
        <w:r w:rsidR="009C1B83">
          <w:rPr>
            <w:rFonts w:asciiTheme="minorHAnsi" w:eastAsia="Cambria" w:hAnsiTheme="minorHAnsi" w:cstheme="minorHAnsi"/>
            <w:sz w:val="22"/>
            <w:szCs w:val="22"/>
            <w:lang w:val="en-GB"/>
          </w:rPr>
          <w:t>-</w:t>
        </w:r>
      </w:ins>
      <w:r w:rsidRPr="009918D0">
        <w:rPr>
          <w:rFonts w:asciiTheme="minorHAnsi" w:eastAsia="Cambria" w:hAnsiTheme="minorHAnsi" w:cstheme="minorHAnsi"/>
          <w:sz w:val="22"/>
          <w:szCs w:val="22"/>
          <w:lang w:val="en-GB"/>
        </w:rPr>
        <w:t>A regions) and/or contigs that consisted of predominately repeat motifs. This resulted in 6,202 transcript sequences with an N50 o</w:t>
      </w:r>
      <w:r w:rsidR="000B586E">
        <w:rPr>
          <w:rFonts w:asciiTheme="minorHAnsi" w:eastAsia="Cambria" w:hAnsiTheme="minorHAnsi" w:cstheme="minorHAnsi"/>
          <w:sz w:val="22"/>
          <w:szCs w:val="22"/>
          <w:lang w:val="en-GB"/>
        </w:rPr>
        <w:t>f 1,044 bp. To investigate how complete</w:t>
      </w:r>
      <w:r w:rsidRPr="009918D0">
        <w:rPr>
          <w:rFonts w:asciiTheme="minorHAnsi" w:eastAsia="Cambria" w:hAnsiTheme="minorHAnsi" w:cstheme="minorHAnsi"/>
          <w:sz w:val="22"/>
          <w:szCs w:val="22"/>
          <w:lang w:val="en-GB"/>
        </w:rPr>
        <w:t xml:space="preserve"> our genome assembly was we utilised three approaches: </w:t>
      </w:r>
      <w:r w:rsidR="00BB67E1" w:rsidRPr="009918D0">
        <w:rPr>
          <w:rFonts w:asciiTheme="minorHAnsi" w:eastAsia="Cambria" w:hAnsiTheme="minorHAnsi" w:cstheme="minorHAnsi"/>
          <w:sz w:val="22"/>
          <w:szCs w:val="22"/>
          <w:lang w:val="en-GB"/>
        </w:rPr>
        <w:t>i</w:t>
      </w:r>
      <w:r w:rsidRPr="009918D0">
        <w:rPr>
          <w:rFonts w:asciiTheme="minorHAnsi" w:eastAsia="Cambria" w:hAnsiTheme="minorHAnsi" w:cstheme="minorHAnsi"/>
          <w:sz w:val="22"/>
          <w:szCs w:val="22"/>
          <w:lang w:val="en-GB"/>
        </w:rPr>
        <w:t>) we compared the genes identified from the transcriptome using B</w:t>
      </w:r>
      <w:r w:rsidR="00FB7FD4">
        <w:rPr>
          <w:rFonts w:asciiTheme="minorHAnsi" w:eastAsia="Cambria" w:hAnsiTheme="minorHAnsi" w:cstheme="minorHAnsi"/>
          <w:sz w:val="22"/>
          <w:szCs w:val="22"/>
          <w:lang w:val="en-GB"/>
        </w:rPr>
        <w:t>LA</w:t>
      </w:r>
      <w:ins w:id="7" w:author="Guy Leonard" w:date="2017-05-16T15:44:00Z">
        <w:r w:rsidR="00320117">
          <w:rPr>
            <w:rFonts w:asciiTheme="minorHAnsi" w:eastAsia="Cambria" w:hAnsiTheme="minorHAnsi" w:cstheme="minorHAnsi"/>
            <w:sz w:val="22"/>
            <w:szCs w:val="22"/>
            <w:lang w:val="en-GB"/>
          </w:rPr>
          <w:t>S</w:t>
        </w:r>
      </w:ins>
      <w:r w:rsidR="00FB7FD4">
        <w:rPr>
          <w:rFonts w:asciiTheme="minorHAnsi" w:eastAsia="Cambria" w:hAnsiTheme="minorHAnsi" w:cstheme="minorHAnsi"/>
          <w:sz w:val="22"/>
          <w:szCs w:val="22"/>
          <w:lang w:val="en-GB"/>
        </w:rPr>
        <w:t>T</w:t>
      </w:r>
      <w:bookmarkStart w:id="8" w:name="_GoBack"/>
      <w:bookmarkEnd w:id="8"/>
      <w:r w:rsidR="00F24A8D">
        <w:rPr>
          <w:rFonts w:asciiTheme="minorHAnsi" w:eastAsia="Cambria" w:hAnsiTheme="minorHAnsi" w:cstheme="minorHAnsi"/>
          <w:sz w:val="22"/>
          <w:szCs w:val="22"/>
          <w:lang w:val="en-GB"/>
        </w:rPr>
        <w:t xml:space="preserve"> </w:t>
      </w:r>
      <w:r w:rsidR="0018558A">
        <w:rPr>
          <w:rFonts w:asciiTheme="minorHAnsi" w:eastAsia="Cambria" w:hAnsiTheme="minorHAnsi" w:cstheme="minorHAnsi"/>
          <w:sz w:val="22"/>
          <w:szCs w:val="22"/>
          <w:lang w:val="en-GB"/>
        </w:rPr>
        <w:t xml:space="preserve">(with a gathering threshold of 1e-50) </w:t>
      </w:r>
      <w:r w:rsidRPr="009918D0">
        <w:rPr>
          <w:rFonts w:asciiTheme="minorHAnsi" w:eastAsia="Cambria" w:hAnsiTheme="minorHAnsi" w:cstheme="minorHAnsi"/>
          <w:sz w:val="22"/>
          <w:szCs w:val="22"/>
          <w:lang w:val="en-GB"/>
        </w:rPr>
        <w:t xml:space="preserve">to the genomic assembly, </w:t>
      </w:r>
      <w:r w:rsidR="00BB67E1" w:rsidRPr="009918D0">
        <w:rPr>
          <w:rFonts w:asciiTheme="minorHAnsi" w:eastAsia="Cambria" w:hAnsiTheme="minorHAnsi" w:cstheme="minorHAnsi"/>
          <w:sz w:val="22"/>
          <w:szCs w:val="22"/>
          <w:lang w:val="en-GB"/>
        </w:rPr>
        <w:t>ii</w:t>
      </w:r>
      <w:r w:rsidRPr="009918D0">
        <w:rPr>
          <w:rFonts w:asciiTheme="minorHAnsi" w:eastAsia="Cambria" w:hAnsiTheme="minorHAnsi" w:cstheme="minorHAnsi"/>
          <w:sz w:val="22"/>
          <w:szCs w:val="22"/>
          <w:lang w:val="en-GB"/>
        </w:rPr>
        <w:t xml:space="preserve">) we used the Core Eukaryotic Genes Mapping Approach (CEGMA) pipeline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&lt;EndNote&gt;&lt;Cite&gt;&lt;Author&gt;Parra&lt;/Author&gt;&lt;Year&gt;2007&lt;/Year&gt;&lt;RecNum&gt;3967&lt;/RecNum&gt;&lt;DisplayText&gt;(25)&lt;/DisplayText&gt;&lt;record&gt;&lt;rec-number&gt;3967&lt;/rec-number&gt;&lt;foreign-keys&gt;&lt;key app="EN" db-id="aa0wwef99asf0aeesds5pf0ft29wa99fvf0s" timestamp="0"&gt;3967&lt;/key&gt;&lt;/foreign-keys&gt;&lt;ref-type name="Journal Article"&gt;17&lt;/ref-type&gt;&lt;contributors&gt;&lt;authors&gt;&lt;author&gt;Parra, G.&lt;/author&gt;&lt;author&gt;Bradnam, K.&lt;/author&gt;&lt;author&gt;Korf, I.&lt;/author&gt;&lt;/authors&gt;&lt;/contributors&gt;&lt;auth-address&gt;UC Davis Genome Center, University of California Davis, Davis, CA 95616, USA.&lt;/auth-address&gt;&lt;titles&gt;&lt;title&gt;CEGMA: a pipeline to accurately annotate core genes in eukaryotic genomes&lt;/title&gt;&lt;secondary-title&gt;Bioinformatics&lt;/secondary-title&gt;&lt;/titles&gt;&lt;periodical&gt;&lt;full-title&gt;Bioinformatics&lt;/full-title&gt;&lt;/periodical&gt;&lt;pages&gt;1061-7&lt;/pages&gt;&lt;volume&gt;23&lt;/volume&gt;&lt;number&gt;9&lt;/number&gt;&lt;edition&gt;2007/03/03&lt;/edition&gt;&lt;keywords&gt;&lt;keyword&gt;*Algorithms&lt;/keyword&gt;&lt;keyword&gt;Animals&lt;/keyword&gt;&lt;keyword&gt;Base Sequence&lt;/keyword&gt;&lt;keyword&gt;Chromosome Mapping/*methods&lt;/keyword&gt;&lt;keyword&gt;Documentation/*methods&lt;/keyword&gt;&lt;keyword&gt;Humans&lt;/keyword&gt;&lt;keyword&gt;Molecular Sequence Data&lt;/keyword&gt;&lt;keyword&gt;Proteome/*genetics&lt;/keyword&gt;&lt;keyword&gt;Sequence Alignment/*methods&lt;/keyword&gt;&lt;keyword&gt;Sequence Analysis, DNA/*methods&lt;/keyword&gt;&lt;keyword&gt;Sequence Homology, Nucleic Acid&lt;/keyword&gt;&lt;keyword&gt;*Software&lt;/keyword&gt;&lt;/keywords&gt;&lt;dates&gt;&lt;year&gt;2007&lt;/year&gt;&lt;/dates&gt;&lt;isbn&gt;1367-4811 (Electronic)&amp;#xD;1367-4803 (Linking)&lt;/isbn&gt;&lt;accession-num&gt;17332020&lt;/accession-num&gt;&lt;urls&gt;&lt;related-urls&gt;&lt;url&gt;http://www.ncbi.nlm.nih.gov/entrez/query.fcgi?cmd=Retrieve&amp;amp;db=PubMed&amp;amp;dopt=Citation&amp;amp;list_uids=17332020&lt;/url&gt;&lt;/related-urls&gt;&lt;/urls&gt;&lt;electronic-resource-num&gt;btm071 [pii]&amp;#xD;10.1093/bioinformatics/btm071&lt;/electronic-resource-num&gt;&lt;language&gt;eng&lt;/language&gt;&lt;/record&gt;&lt;/Cite&gt;&lt;/EndNote&gt;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(25)</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and </w:t>
      </w:r>
      <w:r w:rsidR="00BB67E1" w:rsidRPr="009918D0">
        <w:rPr>
          <w:rFonts w:asciiTheme="minorHAnsi" w:eastAsia="Cambria" w:hAnsiTheme="minorHAnsi" w:cstheme="minorHAnsi"/>
          <w:sz w:val="22"/>
          <w:szCs w:val="22"/>
          <w:lang w:val="en-GB"/>
        </w:rPr>
        <w:t>iii</w:t>
      </w:r>
      <w:r w:rsidRPr="009918D0">
        <w:rPr>
          <w:rFonts w:asciiTheme="minorHAnsi" w:eastAsia="Cambria" w:hAnsiTheme="minorHAnsi" w:cstheme="minorHAnsi"/>
          <w:sz w:val="22"/>
          <w:szCs w:val="22"/>
          <w:lang w:val="en-GB"/>
        </w:rPr>
        <w:t xml:space="preserve">) </w:t>
      </w:r>
      <w:r w:rsidR="000B586E">
        <w:rPr>
          <w:rFonts w:asciiTheme="minorHAnsi" w:eastAsia="Cambria" w:hAnsiTheme="minorHAnsi" w:cstheme="minorHAnsi"/>
          <w:sz w:val="22"/>
          <w:szCs w:val="22"/>
          <w:lang w:val="en-GB"/>
        </w:rPr>
        <w:t>a</w:t>
      </w:r>
      <w:r w:rsidR="00F24A8D">
        <w:rPr>
          <w:rFonts w:asciiTheme="minorHAnsi" w:eastAsia="Cambria" w:hAnsiTheme="minorHAnsi" w:cstheme="minorHAnsi"/>
          <w:sz w:val="22"/>
          <w:szCs w:val="22"/>
          <w:lang w:val="en-GB"/>
        </w:rPr>
        <w:t>s</w:t>
      </w:r>
      <w:r w:rsidR="000B586E">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CEGMA</w:t>
      </w:r>
      <w:r w:rsidR="000B586E">
        <w:rPr>
          <w:rFonts w:asciiTheme="minorHAnsi" w:eastAsia="Cambria" w:hAnsiTheme="minorHAnsi" w:cstheme="minorHAnsi"/>
          <w:sz w:val="22"/>
          <w:szCs w:val="22"/>
          <w:lang w:val="en-GB"/>
        </w:rPr>
        <w:t xml:space="preserve"> is no longer being updated</w:t>
      </w:r>
      <w:r w:rsidRPr="009918D0">
        <w:rPr>
          <w:rFonts w:asciiTheme="minorHAnsi" w:eastAsia="Cambria" w:hAnsiTheme="minorHAnsi" w:cstheme="minorHAnsi"/>
          <w:sz w:val="22"/>
          <w:szCs w:val="22"/>
          <w:lang w:val="en-GB"/>
        </w:rPr>
        <w:t xml:space="preserve"> we trialled BUSCO </w:t>
      </w:r>
      <w:r w:rsidR="00320117">
        <w:rPr>
          <w:rFonts w:asciiTheme="minorHAnsi" w:eastAsia="Cambria" w:hAnsiTheme="minorHAnsi" w:cstheme="minorHAnsi"/>
          <w:sz w:val="22"/>
          <w:szCs w:val="22"/>
          <w:lang w:val="en-GB"/>
        </w:rPr>
        <w:t>v1</w:t>
      </w:r>
      <w:r w:rsidR="00FD1C72">
        <w:rPr>
          <w:rFonts w:asciiTheme="minorHAnsi" w:eastAsia="Cambria" w:hAnsiTheme="minorHAnsi" w:cstheme="minorHAnsi"/>
          <w:sz w:val="22"/>
          <w:szCs w:val="22"/>
          <w:lang w:val="en-GB"/>
        </w:rPr>
        <w:t>.2</w:t>
      </w:r>
      <w:r w:rsidR="00320117">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 Benchmarking Universal Single-Copy Orthologs - which aims to give a similar metric, but </w:t>
      </w:r>
      <w:r w:rsidR="00BB67E1" w:rsidRPr="009918D0">
        <w:rPr>
          <w:rFonts w:asciiTheme="minorHAnsi" w:eastAsia="Cambria" w:hAnsiTheme="minorHAnsi" w:cstheme="minorHAnsi"/>
          <w:sz w:val="22"/>
          <w:szCs w:val="22"/>
          <w:lang w:val="en-GB"/>
        </w:rPr>
        <w:t xml:space="preserve">is </w:t>
      </w:r>
      <w:r w:rsidRPr="009918D0">
        <w:rPr>
          <w:rFonts w:asciiTheme="minorHAnsi" w:eastAsia="Cambria" w:hAnsiTheme="minorHAnsi" w:cstheme="minorHAnsi"/>
          <w:sz w:val="22"/>
          <w:szCs w:val="22"/>
          <w:lang w:val="en-GB"/>
        </w:rPr>
        <w:t xml:space="preserve">instead based on the presence of </w:t>
      </w:r>
      <w:r w:rsidR="00D87424"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near-universal single-copy ortholog</w:t>
      </w:r>
      <w:r w:rsidR="00D87424" w:rsidRPr="009918D0">
        <w:rPr>
          <w:rFonts w:asciiTheme="minorHAnsi" w:eastAsia="Cambria" w:hAnsiTheme="minorHAnsi" w:cstheme="minorHAnsi"/>
          <w:sz w:val="22"/>
          <w:szCs w:val="22"/>
          <w:lang w:val="en-GB"/>
        </w:rPr>
        <w:t>ue</w:t>
      </w:r>
      <w:r w:rsidRPr="009918D0">
        <w:rPr>
          <w:rFonts w:asciiTheme="minorHAnsi" w:eastAsia="Cambria" w:hAnsiTheme="minorHAnsi" w:cstheme="minorHAnsi"/>
          <w:sz w:val="22"/>
          <w:szCs w:val="22"/>
          <w:lang w:val="en-GB"/>
        </w:rPr>
        <w:t>s</w:t>
      </w:r>
      <w:r w:rsidR="00D87424"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in </w:t>
      </w:r>
      <w:r w:rsidR="00277086">
        <w:rPr>
          <w:rFonts w:asciiTheme="minorHAnsi" w:eastAsia="Cambria" w:hAnsiTheme="minorHAnsi" w:cstheme="minorHAnsi"/>
          <w:sz w:val="22"/>
          <w:szCs w:val="22"/>
          <w:lang w:val="en-GB"/>
        </w:rPr>
        <w:t>e</w:t>
      </w:r>
      <w:r w:rsidRPr="009918D0">
        <w:rPr>
          <w:rFonts w:asciiTheme="minorHAnsi" w:eastAsia="Cambria" w:hAnsiTheme="minorHAnsi" w:cstheme="minorHAnsi"/>
          <w:sz w:val="22"/>
          <w:szCs w:val="22"/>
          <w:lang w:val="en-GB"/>
        </w:rPr>
        <w:t>ukaryotes. These analyses demonstrated that the genome assembly was predicted to be respectively</w:t>
      </w:r>
      <w:r w:rsidR="00F24A8D">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97.8%, 91.5%, and 52% complete in terms of gene sampling </w:t>
      </w:r>
      <w:r w:rsidRPr="009918D0">
        <w:rPr>
          <w:rFonts w:asciiTheme="minorHAnsi" w:eastAsia="Cambria" w:hAnsiTheme="minorHAnsi" w:cstheme="minorHAnsi"/>
          <w:sz w:val="22"/>
          <w:szCs w:val="22"/>
          <w:highlight w:val="green"/>
          <w:lang w:val="en-GB"/>
        </w:rPr>
        <w:t>(Fig. S1).</w:t>
      </w:r>
      <w:r w:rsidRPr="009918D0">
        <w:rPr>
          <w:rFonts w:asciiTheme="minorHAnsi" w:eastAsia="Cambria" w:hAnsiTheme="minorHAnsi" w:cstheme="minorHAnsi"/>
          <w:sz w:val="22"/>
          <w:szCs w:val="22"/>
          <w:lang w:val="en-GB"/>
        </w:rPr>
        <w:t xml:space="preserve"> We suspect that</w:t>
      </w:r>
      <w:r w:rsidR="00D87424" w:rsidRPr="009918D0">
        <w:rPr>
          <w:rFonts w:asciiTheme="minorHAnsi" w:eastAsia="Cambria" w:hAnsiTheme="minorHAnsi" w:cstheme="minorHAnsi"/>
          <w:sz w:val="22"/>
          <w:szCs w:val="22"/>
          <w:lang w:val="en-GB"/>
        </w:rPr>
        <w:t xml:space="preserve"> both</w:t>
      </w:r>
      <w:r w:rsidRPr="009918D0">
        <w:rPr>
          <w:rFonts w:asciiTheme="minorHAnsi" w:eastAsia="Cambria" w:hAnsiTheme="minorHAnsi" w:cstheme="minorHAnsi"/>
          <w:sz w:val="22"/>
          <w:szCs w:val="22"/>
          <w:lang w:val="en-GB"/>
        </w:rPr>
        <w:t xml:space="preserve"> CEGMA</w:t>
      </w:r>
      <w:r w:rsidR="00D87424" w:rsidRPr="009918D0">
        <w:rPr>
          <w:rFonts w:asciiTheme="minorHAnsi" w:eastAsia="Cambria" w:hAnsiTheme="minorHAnsi" w:cstheme="minorHAnsi"/>
          <w:sz w:val="22"/>
          <w:szCs w:val="22"/>
          <w:lang w:val="en-GB"/>
        </w:rPr>
        <w:t xml:space="preserve"> and BUSCO</w:t>
      </w:r>
      <w:r w:rsidR="00124CE9" w:rsidRPr="009918D0">
        <w:rPr>
          <w:rFonts w:asciiTheme="minorHAnsi" w:eastAsia="Cambria" w:hAnsiTheme="minorHAnsi" w:cstheme="minorHAnsi"/>
          <w:sz w:val="22"/>
          <w:szCs w:val="22"/>
          <w:lang w:val="en-GB"/>
        </w:rPr>
        <w:t xml:space="preserve"> underestimate</w:t>
      </w:r>
      <w:r w:rsidRPr="009918D0">
        <w:rPr>
          <w:rFonts w:asciiTheme="minorHAnsi" w:eastAsia="Cambria" w:hAnsiTheme="minorHAnsi" w:cstheme="minorHAnsi"/>
          <w:sz w:val="22"/>
          <w:szCs w:val="22"/>
          <w:lang w:val="en-GB"/>
        </w:rPr>
        <w:t xml:space="preserve"> the completeness of genomes as the core gene list is derived from a subset of eukaryotic genomes that does not fully sample a diverse collection of eukaryotic genomes, </w:t>
      </w:r>
      <w:r w:rsidR="007839CA" w:rsidRPr="009918D0">
        <w:rPr>
          <w:rFonts w:asciiTheme="minorHAnsi" w:eastAsia="Cambria" w:hAnsiTheme="minorHAnsi" w:cstheme="minorHAnsi"/>
          <w:sz w:val="22"/>
          <w:szCs w:val="22"/>
          <w:lang w:val="en-GB"/>
        </w:rPr>
        <w:t xml:space="preserve">(e.g. </w:t>
      </w:r>
      <w:r w:rsidRPr="009918D0">
        <w:rPr>
          <w:rFonts w:asciiTheme="minorHAnsi" w:eastAsia="Cambria" w:hAnsiTheme="minorHAnsi" w:cstheme="minorHAnsi"/>
          <w:sz w:val="22"/>
          <w:szCs w:val="22"/>
          <w:lang w:val="en-GB"/>
        </w:rPr>
        <w:t xml:space="preserve">BUSCO </w:t>
      </w:r>
      <w:r w:rsidR="00BB67E1" w:rsidRPr="009918D0">
        <w:rPr>
          <w:rFonts w:asciiTheme="minorHAnsi" w:eastAsia="Cambria" w:hAnsiTheme="minorHAnsi" w:cstheme="minorHAnsi"/>
          <w:sz w:val="22"/>
          <w:szCs w:val="22"/>
          <w:lang w:val="en-GB"/>
        </w:rPr>
        <w:t>version 1.2</w:t>
      </w:r>
      <w:r w:rsidR="007839CA" w:rsidRPr="009918D0">
        <w:rPr>
          <w:rFonts w:asciiTheme="minorHAnsi" w:eastAsia="Cambria" w:hAnsiTheme="minorHAnsi" w:cstheme="minorHAnsi"/>
          <w:sz w:val="22"/>
          <w:szCs w:val="22"/>
          <w:lang w:val="en-GB"/>
        </w:rPr>
        <w:t xml:space="preserve"> only samples fungi and metazoan genomes</w:t>
      </w:r>
      <w:r w:rsidRPr="009918D0">
        <w:rPr>
          <w:rFonts w:asciiTheme="minorHAnsi" w:eastAsia="Cambria" w:hAnsiTheme="minorHAnsi" w:cstheme="minorHAnsi"/>
          <w:sz w:val="22"/>
          <w:szCs w:val="22"/>
          <w:lang w:val="en-GB"/>
        </w:rPr>
        <w:t xml:space="preserve">) which inevitably gives a much </w:t>
      </w:r>
      <w:r w:rsidR="00252FBF" w:rsidRPr="009918D0">
        <w:rPr>
          <w:rFonts w:asciiTheme="minorHAnsi" w:eastAsia="Cambria" w:hAnsiTheme="minorHAnsi" w:cstheme="minorHAnsi"/>
          <w:sz w:val="22"/>
          <w:szCs w:val="22"/>
          <w:lang w:val="en-GB"/>
        </w:rPr>
        <w:t>lower estimation of completion</w:t>
      </w:r>
      <w:r w:rsidRPr="009918D0">
        <w:rPr>
          <w:rFonts w:asciiTheme="minorHAnsi" w:eastAsia="Cambria" w:hAnsiTheme="minorHAnsi" w:cstheme="minorHAnsi"/>
          <w:sz w:val="22"/>
          <w:szCs w:val="22"/>
          <w:lang w:val="en-GB"/>
        </w:rPr>
        <w:t xml:space="preserve">. </w:t>
      </w:r>
      <w:r w:rsidR="00211088" w:rsidRPr="009918D0">
        <w:rPr>
          <w:rFonts w:asciiTheme="minorHAnsi" w:eastAsia="Cambria" w:hAnsiTheme="minorHAnsi" w:cstheme="minorHAnsi"/>
          <w:sz w:val="22"/>
          <w:szCs w:val="22"/>
          <w:lang w:val="en-GB"/>
        </w:rPr>
        <w:t>Specifically,</w:t>
      </w:r>
      <w:r w:rsidRPr="009918D0">
        <w:rPr>
          <w:rFonts w:asciiTheme="minorHAnsi" w:eastAsia="Cambria" w:hAnsiTheme="minorHAnsi" w:cstheme="minorHAnsi"/>
          <w:sz w:val="22"/>
          <w:szCs w:val="22"/>
          <w:lang w:val="en-GB"/>
        </w:rPr>
        <w:t xml:space="preserve"> Fig. </w:t>
      </w:r>
      <w:r w:rsidRPr="009918D0">
        <w:rPr>
          <w:rFonts w:asciiTheme="minorHAnsi" w:eastAsia="Cambria" w:hAnsiTheme="minorHAnsi" w:cstheme="minorHAnsi"/>
          <w:sz w:val="22"/>
          <w:szCs w:val="22"/>
          <w:highlight w:val="green"/>
          <w:lang w:val="en-GB"/>
        </w:rPr>
        <w:t>1a</w:t>
      </w:r>
      <w:r w:rsidR="00196F74" w:rsidRPr="009918D0">
        <w:rPr>
          <w:rFonts w:asciiTheme="minorHAnsi" w:eastAsia="Cambria" w:hAnsiTheme="minorHAnsi" w:cstheme="minorHAnsi"/>
          <w:sz w:val="22"/>
          <w:szCs w:val="22"/>
          <w:highlight w:val="green"/>
          <w:lang w:val="en-GB"/>
        </w:rPr>
        <w:t>/b</w:t>
      </w:r>
      <w:r w:rsidRPr="009918D0">
        <w:rPr>
          <w:rFonts w:asciiTheme="minorHAnsi" w:eastAsia="Cambria" w:hAnsiTheme="minorHAnsi" w:cstheme="minorHAnsi"/>
          <w:sz w:val="22"/>
          <w:szCs w:val="22"/>
          <w:lang w:val="en-GB"/>
        </w:rPr>
        <w:t xml:space="preserve"> shows the CEGMA</w:t>
      </w:r>
      <w:r w:rsidR="00196F74" w:rsidRPr="009918D0">
        <w:rPr>
          <w:rFonts w:asciiTheme="minorHAnsi" w:eastAsia="Cambria" w:hAnsiTheme="minorHAnsi" w:cstheme="minorHAnsi"/>
          <w:sz w:val="22"/>
          <w:szCs w:val="22"/>
          <w:lang w:val="en-GB"/>
        </w:rPr>
        <w:t>/BUSCO</w:t>
      </w:r>
      <w:r w:rsidRPr="009918D0">
        <w:rPr>
          <w:rFonts w:asciiTheme="minorHAnsi" w:eastAsia="Cambria" w:hAnsiTheme="minorHAnsi" w:cstheme="minorHAnsi"/>
          <w:sz w:val="22"/>
          <w:szCs w:val="22"/>
          <w:lang w:val="en-GB"/>
        </w:rPr>
        <w:t xml:space="preserve"> scores across the stramenopiles, demonstrating a 27/16 complete/partial gene family absence in the </w:t>
      </w:r>
      <w:r w:rsidRPr="009918D0">
        <w:rPr>
          <w:rFonts w:asciiTheme="minorHAnsi" w:eastAsia="Cambria" w:hAnsiTheme="minorHAnsi" w:cstheme="minorHAnsi"/>
          <w:i/>
          <w:sz w:val="22"/>
          <w:szCs w:val="22"/>
          <w:lang w:val="en-GB"/>
        </w:rPr>
        <w:t xml:space="preserve">H. catenoides </w:t>
      </w:r>
      <w:r w:rsidRPr="009918D0">
        <w:rPr>
          <w:rFonts w:asciiTheme="minorHAnsi" w:eastAsia="Cambria" w:hAnsiTheme="minorHAnsi" w:cstheme="minorHAnsi"/>
          <w:sz w:val="22"/>
          <w:szCs w:val="22"/>
          <w:lang w:val="en-GB"/>
        </w:rPr>
        <w:t>assembly</w:t>
      </w:r>
      <w:r w:rsidR="00636885" w:rsidRPr="009918D0">
        <w:rPr>
          <w:rFonts w:asciiTheme="minorHAnsi" w:eastAsia="Cambria" w:hAnsiTheme="minorHAnsi" w:cstheme="minorHAnsi"/>
          <w:sz w:val="22"/>
          <w:szCs w:val="22"/>
          <w:lang w:val="en-GB"/>
        </w:rPr>
        <w:t xml:space="preserve"> according to CEGMA</w:t>
      </w:r>
      <w:r w:rsidRPr="009918D0">
        <w:rPr>
          <w:rFonts w:asciiTheme="minorHAnsi" w:eastAsia="Cambria" w:hAnsiTheme="minorHAnsi" w:cstheme="minorHAnsi"/>
          <w:sz w:val="22"/>
          <w:szCs w:val="22"/>
          <w:lang w:val="en-GB"/>
        </w:rPr>
        <w:t xml:space="preserve">. This is a moderate level of absence compared </w:t>
      </w:r>
      <w:r w:rsidR="0054330F" w:rsidRPr="009918D0">
        <w:rPr>
          <w:rFonts w:asciiTheme="minorHAnsi" w:eastAsia="Cambria" w:hAnsiTheme="minorHAnsi" w:cstheme="minorHAnsi"/>
          <w:sz w:val="22"/>
          <w:szCs w:val="22"/>
          <w:lang w:val="en-GB"/>
        </w:rPr>
        <w:t>with</w:t>
      </w:r>
      <w:r w:rsidRPr="009918D0">
        <w:rPr>
          <w:rFonts w:asciiTheme="minorHAnsi" w:eastAsia="Cambria" w:hAnsiTheme="minorHAnsi" w:cstheme="minorHAnsi"/>
          <w:sz w:val="22"/>
          <w:szCs w:val="22"/>
          <w:lang w:val="en-GB"/>
        </w:rPr>
        <w:t xml:space="preserve"> other stramenopile genomes (e.g. </w:t>
      </w:r>
      <w:r w:rsidRPr="009918D0">
        <w:rPr>
          <w:rFonts w:asciiTheme="minorHAnsi" w:eastAsia="Cambria" w:hAnsiTheme="minorHAnsi" w:cstheme="minorHAnsi"/>
          <w:i/>
          <w:sz w:val="22"/>
          <w:szCs w:val="22"/>
          <w:lang w:val="en-GB"/>
        </w:rPr>
        <w:t xml:space="preserve">Blastocystis hominis </w:t>
      </w:r>
      <w:r w:rsidRPr="009918D0">
        <w:rPr>
          <w:rFonts w:asciiTheme="minorHAnsi" w:eastAsia="Cambria" w:hAnsiTheme="minorHAnsi" w:cstheme="minorHAnsi"/>
          <w:sz w:val="22"/>
          <w:szCs w:val="22"/>
          <w:lang w:val="en-GB"/>
        </w:rPr>
        <w:t>and</w:t>
      </w:r>
      <w:r w:rsidRPr="009918D0">
        <w:rPr>
          <w:rFonts w:asciiTheme="minorHAnsi" w:eastAsia="Cambria" w:hAnsiTheme="minorHAnsi" w:cstheme="minorHAnsi"/>
          <w:i/>
          <w:sz w:val="22"/>
          <w:szCs w:val="22"/>
          <w:lang w:val="en-GB"/>
        </w:rPr>
        <w:t xml:space="preserve"> Ectocarpus siliculosus </w:t>
      </w:r>
      <w:r w:rsidRPr="009918D0">
        <w:rPr>
          <w:rFonts w:asciiTheme="minorHAnsi" w:eastAsia="Cambria" w:hAnsiTheme="minorHAnsi" w:cstheme="minorHAnsi"/>
          <w:sz w:val="22"/>
          <w:szCs w:val="22"/>
          <w:lang w:val="en-GB"/>
        </w:rPr>
        <w:t xml:space="preserve">with 76/53 and 71/31 complete/partial gene family absences respectively). Using the CEGMA and transcriptome comparison approaches described, we then investigated the completeness of the assembly when scaffolds below 1 </w:t>
      </w:r>
      <w:r w:rsidR="00C130B3">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5 </w:t>
      </w:r>
      <w:r w:rsidR="00C130B3">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and 10 </w:t>
      </w:r>
      <w:r w:rsidR="00C130B3">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were removed (</w:t>
      </w:r>
      <w:r w:rsidRPr="009918D0">
        <w:rPr>
          <w:rFonts w:asciiTheme="minorHAnsi" w:eastAsia="Cambria" w:hAnsiTheme="minorHAnsi" w:cstheme="minorHAnsi"/>
          <w:sz w:val="22"/>
          <w:szCs w:val="22"/>
          <w:highlight w:val="green"/>
          <w:lang w:val="en-GB"/>
        </w:rPr>
        <w:t>Fig. S1</w:t>
      </w:r>
      <w:r w:rsidRPr="009918D0">
        <w:rPr>
          <w:rFonts w:asciiTheme="minorHAnsi" w:eastAsia="Cambria" w:hAnsiTheme="minorHAnsi" w:cstheme="minorHAnsi"/>
          <w:sz w:val="22"/>
          <w:szCs w:val="22"/>
          <w:lang w:val="en-GB"/>
        </w:rPr>
        <w:t xml:space="preserve">). This analysis demonstrates that the removal of scaffolds less than 1 </w:t>
      </w:r>
      <w:r w:rsidR="00C130B3">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has a negligible effect on the predicted completeness of the genome</w:t>
      </w:r>
      <w:r w:rsidR="00F24A8D">
        <w:rPr>
          <w:rFonts w:asciiTheme="minorHAnsi" w:eastAsia="Cambria" w:hAnsiTheme="minorHAnsi" w:cstheme="minorHAnsi"/>
          <w:sz w:val="22"/>
          <w:szCs w:val="22"/>
          <w:lang w:val="en-GB"/>
        </w:rPr>
        <w:t xml:space="preserve">. As such we have submitted the </w:t>
      </w:r>
      <w:r w:rsidRPr="009918D0">
        <w:rPr>
          <w:rFonts w:asciiTheme="minorHAnsi" w:eastAsia="Cambria" w:hAnsiTheme="minorHAnsi" w:cstheme="minorHAnsi"/>
          <w:sz w:val="22"/>
          <w:szCs w:val="22"/>
          <w:lang w:val="en-GB"/>
        </w:rPr>
        <w:t>&gt;=</w:t>
      </w:r>
      <w:r w:rsidR="00F24A8D">
        <w:rPr>
          <w:rFonts w:asciiTheme="minorHAnsi" w:eastAsia="Cambria" w:hAnsiTheme="minorHAnsi" w:cstheme="minorHAnsi"/>
          <w:sz w:val="22"/>
          <w:szCs w:val="22"/>
          <w:lang w:val="en-GB"/>
        </w:rPr>
        <w:t xml:space="preserve"> 1</w:t>
      </w:r>
      <w:r w:rsidR="00705191">
        <w:rPr>
          <w:rFonts w:asciiTheme="minorHAnsi" w:eastAsia="Cambria" w:hAnsiTheme="minorHAnsi" w:cstheme="minorHAnsi"/>
          <w:sz w:val="22"/>
          <w:szCs w:val="22"/>
          <w:lang w:val="en-GB"/>
        </w:rPr>
        <w:t xml:space="preserve"> </w:t>
      </w:r>
      <w:r w:rsidR="00C130B3">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scaffold assembly </w:t>
      </w:r>
      <w:r w:rsidR="00B152EC" w:rsidRPr="009918D0">
        <w:rPr>
          <w:rFonts w:asciiTheme="minorHAnsi" w:eastAsia="Cambria" w:hAnsiTheme="minorHAnsi" w:cstheme="minorHAnsi"/>
          <w:sz w:val="22"/>
          <w:szCs w:val="22"/>
          <w:lang w:val="en-GB"/>
        </w:rPr>
        <w:t xml:space="preserve">along with the predicted proteome </w:t>
      </w:r>
      <w:r w:rsidRPr="009918D0">
        <w:rPr>
          <w:rFonts w:asciiTheme="minorHAnsi" w:eastAsia="Cambria" w:hAnsiTheme="minorHAnsi" w:cstheme="minorHAnsi"/>
          <w:sz w:val="22"/>
          <w:szCs w:val="22"/>
          <w:lang w:val="en-GB"/>
        </w:rPr>
        <w:t xml:space="preserve">as a draft genome to </w:t>
      </w:r>
      <w:r w:rsidRPr="009918D0">
        <w:rPr>
          <w:rFonts w:asciiTheme="minorHAnsi" w:eastAsia="Cambria" w:hAnsiTheme="minorHAnsi" w:cstheme="minorHAnsi"/>
          <w:sz w:val="22"/>
          <w:szCs w:val="22"/>
          <w:lang w:val="en-GB"/>
        </w:rPr>
        <w:lastRenderedPageBreak/>
        <w:t xml:space="preserve">the EMBL EBI database for community access. See </w:t>
      </w:r>
      <w:r w:rsidRPr="009918D0">
        <w:rPr>
          <w:rFonts w:asciiTheme="minorHAnsi" w:eastAsia="Cambria" w:hAnsiTheme="minorHAnsi" w:cstheme="minorHAnsi"/>
          <w:sz w:val="22"/>
          <w:szCs w:val="22"/>
          <w:highlight w:val="green"/>
          <w:lang w:val="en-GB"/>
        </w:rPr>
        <w:t>Fig. 1b</w:t>
      </w:r>
      <w:r w:rsidRPr="009918D0">
        <w:rPr>
          <w:rFonts w:asciiTheme="minorHAnsi" w:eastAsia="Cambria" w:hAnsiTheme="minorHAnsi" w:cstheme="minorHAnsi"/>
          <w:sz w:val="22"/>
          <w:szCs w:val="22"/>
          <w:lang w:val="en-GB"/>
        </w:rPr>
        <w:t xml:space="preserve"> for details of assembly in-comparison to other eukaryotic genomic sequences</w:t>
      </w:r>
      <w:r w:rsidR="00493345">
        <w:rPr>
          <w:rFonts w:asciiTheme="minorHAnsi" w:eastAsia="Cambria" w:hAnsiTheme="minorHAnsi" w:cstheme="minorHAnsi"/>
          <w:sz w:val="22"/>
          <w:szCs w:val="22"/>
          <w:lang w:val="en-GB"/>
        </w:rPr>
        <w:t>. Details of genome contamination assessment are given in the Methods and Materials</w:t>
      </w:r>
      <w:r w:rsidRPr="009918D0">
        <w:rPr>
          <w:rFonts w:asciiTheme="minorHAnsi" w:eastAsia="Cambria" w:hAnsiTheme="minorHAnsi" w:cstheme="minorHAnsi"/>
          <w:sz w:val="22"/>
          <w:szCs w:val="22"/>
          <w:lang w:val="en-GB"/>
        </w:rPr>
        <w:t>.</w:t>
      </w:r>
      <w:r w:rsidR="00366D25" w:rsidRPr="009918D0">
        <w:rPr>
          <w:rFonts w:asciiTheme="minorHAnsi" w:eastAsia="Cambria" w:hAnsiTheme="minorHAnsi" w:cstheme="minorHAnsi"/>
          <w:sz w:val="22"/>
          <w:szCs w:val="22"/>
          <w:lang w:val="en-GB"/>
        </w:rPr>
        <w:t xml:space="preserve"> </w:t>
      </w:r>
    </w:p>
    <w:p w14:paraId="1CD81344" w14:textId="11C1C628"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ab/>
        <w:t xml:space="preserve">Analysis using RepeatMasker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&lt;EndNote&gt;&lt;Cite&gt;&lt;Author&gt;Jurka&lt;/Author&gt;&lt;Year&gt;2005&lt;/Year&gt;&lt;RecNum&gt;5667&lt;/RecNum&gt;&lt;DisplayText&gt;(29)&lt;/DisplayText&gt;&lt;record&gt;&lt;rec-number&gt;5667&lt;/rec-number&gt;&lt;foreign-keys&gt;&lt;key app="EN" db-id="aa0wwef99asf0aeesds5pf0ft29wa99fvf0s" timestamp="1421840310"&gt;5667&lt;/key&gt;&lt;/foreign-keys&gt;&lt;ref-type name="Journal Article"&gt;17&lt;/ref-type&gt;&lt;contributors&gt;&lt;authors&gt;&lt;author&gt;Jurka, J&lt;/author&gt;&lt;author&gt;Kapitonov, VV&lt;/author&gt;&lt;author&gt;Pavlicek, A&lt;/author&gt;&lt;author&gt;Klonowski, P&lt;/author&gt;&lt;author&gt;Kohany, O&lt;/author&gt;&lt;author&gt;Walichiewicz, J&lt;/author&gt;&lt;/authors&gt;&lt;/contributors&gt;&lt;titles&gt;&lt;title&gt;Repbase Update, a database of eukaryotic repetitive elements&lt;/title&gt;&lt;secondary-title&gt;Cytogenet Genome Res&lt;/secondary-title&gt;&lt;/titles&gt;&lt;periodical&gt;&lt;full-title&gt;Cytogenet Genome Res&lt;/full-title&gt;&lt;/periodical&gt;&lt;pages&gt;462 - 467&lt;/pages&gt;&lt;volume&gt;110&lt;/volume&gt;&lt;dates&gt;&lt;year&gt;2005&lt;/year&gt;&lt;/dates&gt;&lt;accession-num&gt;doi:10.1159/000084979&lt;/accession-num&gt;&lt;urls&gt;&lt;/urls&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(29)</w:t>
      </w:r>
      <w:r w:rsidR="001A6DE9" w:rsidRPr="009918D0">
        <w:rPr>
          <w:rFonts w:asciiTheme="minorHAnsi" w:eastAsia="Cambria" w:hAnsiTheme="minorHAnsi" w:cstheme="minorHAnsi"/>
          <w:sz w:val="22"/>
          <w:szCs w:val="22"/>
          <w:lang w:val="en-GB"/>
        </w:rPr>
        <w:fldChar w:fldCharType="end"/>
      </w:r>
      <w:r w:rsidR="00B11621"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demonstrated that the &gt; 1 </w:t>
      </w:r>
      <w:del w:id="9" w:author="Guy Leonard" w:date="2017-05-17T14:50:00Z">
        <w:r w:rsidRPr="009918D0" w:rsidDel="009C1B83">
          <w:rPr>
            <w:rFonts w:asciiTheme="minorHAnsi" w:eastAsia="Cambria" w:hAnsiTheme="minorHAnsi" w:cstheme="minorHAnsi"/>
            <w:sz w:val="22"/>
            <w:szCs w:val="22"/>
            <w:lang w:val="en-GB"/>
          </w:rPr>
          <w:delText xml:space="preserve">kb </w:delText>
        </w:r>
      </w:del>
      <w:ins w:id="10" w:author="Guy Leonard" w:date="2017-05-17T14:50:00Z">
        <w:r w:rsidR="009C1B83">
          <w:rPr>
            <w:rFonts w:asciiTheme="minorHAnsi" w:eastAsia="Cambria" w:hAnsiTheme="minorHAnsi" w:cstheme="minorHAnsi"/>
            <w:sz w:val="22"/>
            <w:szCs w:val="22"/>
            <w:lang w:val="en-GB"/>
          </w:rPr>
          <w:t>Kbp</w:t>
        </w:r>
        <w:r w:rsidR="009C1B83" w:rsidRPr="009918D0">
          <w:rPr>
            <w:rFonts w:asciiTheme="minorHAnsi" w:eastAsia="Cambria" w:hAnsiTheme="minorHAnsi" w:cstheme="minorHAnsi"/>
            <w:sz w:val="22"/>
            <w:szCs w:val="22"/>
            <w:lang w:val="en-GB"/>
          </w:rPr>
          <w:t xml:space="preserve"> </w:t>
        </w:r>
      </w:ins>
      <w:r w:rsidRPr="009918D0">
        <w:rPr>
          <w:rFonts w:asciiTheme="minorHAnsi" w:eastAsia="Cambria" w:hAnsiTheme="minorHAnsi" w:cstheme="minorHAnsi"/>
          <w:sz w:val="22"/>
          <w:szCs w:val="22"/>
          <w:lang w:val="en-GB"/>
        </w:rPr>
        <w:t xml:space="preserve">genome assembly contained 9.53% repeat regions where 1.79% of the repeat sequence was assigned to transposable elements. The </w:t>
      </w:r>
      <w:r w:rsidRPr="009918D0">
        <w:rPr>
          <w:rFonts w:asciiTheme="minorHAnsi" w:eastAsia="Cambria" w:hAnsiTheme="minorHAnsi" w:cstheme="minorHAnsi"/>
          <w:i/>
          <w:sz w:val="22"/>
          <w:szCs w:val="22"/>
          <w:lang w:val="en-GB"/>
        </w:rPr>
        <w:t>Hyphochytrium</w:t>
      </w:r>
      <w:r w:rsidRPr="009918D0">
        <w:rPr>
          <w:rFonts w:asciiTheme="minorHAnsi" w:eastAsia="Cambria" w:hAnsiTheme="minorHAnsi" w:cstheme="minorHAnsi"/>
          <w:sz w:val="22"/>
          <w:szCs w:val="22"/>
          <w:lang w:val="en-GB"/>
        </w:rPr>
        <w:t xml:space="preserve"> genome contained a full set of tRNAs including an additional t</w:t>
      </w:r>
      <w:r w:rsidR="00F25812" w:rsidRPr="009918D0">
        <w:rPr>
          <w:rFonts w:asciiTheme="minorHAnsi" w:eastAsia="Cambria" w:hAnsiTheme="minorHAnsi" w:cstheme="minorHAnsi"/>
          <w:sz w:val="22"/>
          <w:szCs w:val="22"/>
          <w:lang w:val="en-GB"/>
        </w:rPr>
        <w:t>RNA for selenocysteine</w:t>
      </w:r>
      <w:r w:rsidRPr="009918D0">
        <w:rPr>
          <w:rFonts w:asciiTheme="minorHAnsi" w:eastAsia="Cambria" w:hAnsiTheme="minorHAnsi" w:cstheme="minorHAnsi"/>
          <w:sz w:val="22"/>
          <w:szCs w:val="22"/>
          <w:lang w:val="en-GB"/>
        </w:rPr>
        <w:t xml:space="preserve">. Putative genes and their predicted proteins were identified using a combined pathway </w:t>
      </w:r>
      <w:r w:rsidR="001C546F" w:rsidRPr="009918D0">
        <w:rPr>
          <w:rFonts w:asciiTheme="minorHAnsi" w:eastAsia="Cambria" w:hAnsiTheme="minorHAnsi" w:cstheme="minorHAnsi"/>
          <w:sz w:val="22"/>
          <w:szCs w:val="22"/>
          <w:lang w:val="en-GB"/>
        </w:rPr>
        <w:t>as</w:t>
      </w:r>
      <w:r w:rsidRPr="009918D0">
        <w:rPr>
          <w:rFonts w:asciiTheme="minorHAnsi" w:eastAsia="Cambria" w:hAnsiTheme="minorHAnsi" w:cstheme="minorHAnsi"/>
          <w:sz w:val="22"/>
          <w:szCs w:val="22"/>
          <w:lang w:val="en-GB"/>
        </w:rPr>
        <w:t xml:space="preserve"> </w:t>
      </w:r>
      <w:r w:rsidR="001C546F" w:rsidRPr="009918D0">
        <w:rPr>
          <w:rFonts w:asciiTheme="minorHAnsi" w:eastAsia="Cambria" w:hAnsiTheme="minorHAnsi" w:cstheme="minorHAnsi"/>
          <w:sz w:val="22"/>
          <w:szCs w:val="22"/>
          <w:lang w:val="en-GB"/>
        </w:rPr>
        <w:t xml:space="preserve">described in the </w:t>
      </w:r>
      <w:r w:rsidRPr="009918D0">
        <w:rPr>
          <w:rFonts w:asciiTheme="minorHAnsi" w:eastAsia="Cambria" w:hAnsiTheme="minorHAnsi" w:cstheme="minorHAnsi"/>
          <w:sz w:val="22"/>
          <w:szCs w:val="22"/>
          <w:lang w:val="en-GB"/>
        </w:rPr>
        <w:t>methods. This approach identified 18,481</w:t>
      </w:r>
      <w:r w:rsidR="00864686">
        <w:rPr>
          <w:rFonts w:asciiTheme="minorHAnsi" w:eastAsia="Cambria" w:hAnsiTheme="minorHAnsi" w:cstheme="minorHAnsi"/>
          <w:sz w:val="22"/>
          <w:szCs w:val="22"/>
          <w:lang w:val="en-GB"/>
        </w:rPr>
        <w:t xml:space="preserve"> putative gene models (</w:t>
      </w:r>
      <w:r w:rsidRPr="009918D0">
        <w:rPr>
          <w:rFonts w:asciiTheme="minorHAnsi" w:eastAsia="Cambria" w:hAnsiTheme="minorHAnsi" w:cstheme="minorHAnsi"/>
          <w:sz w:val="22"/>
          <w:szCs w:val="22"/>
          <w:lang w:val="en-GB"/>
        </w:rPr>
        <w:t>406</w:t>
      </w:r>
      <w:r w:rsidR="00D83E57">
        <w:rPr>
          <w:rFonts w:asciiTheme="minorHAnsi" w:eastAsia="Cambria" w:hAnsiTheme="minorHAnsi" w:cstheme="minorHAnsi"/>
          <w:sz w:val="22"/>
          <w:szCs w:val="22"/>
          <w:lang w:val="en-GB"/>
        </w:rPr>
        <w:t xml:space="preserve"> of </w:t>
      </w:r>
      <w:r w:rsidR="00864686">
        <w:rPr>
          <w:rFonts w:asciiTheme="minorHAnsi" w:eastAsia="Cambria" w:hAnsiTheme="minorHAnsi" w:cstheme="minorHAnsi"/>
          <w:sz w:val="22"/>
          <w:szCs w:val="22"/>
          <w:lang w:val="en-GB"/>
        </w:rPr>
        <w:t xml:space="preserve">which </w:t>
      </w:r>
      <w:r w:rsidRPr="009918D0">
        <w:rPr>
          <w:rFonts w:asciiTheme="minorHAnsi" w:eastAsia="Cambria" w:hAnsiTheme="minorHAnsi" w:cstheme="minorHAnsi"/>
          <w:sz w:val="22"/>
          <w:szCs w:val="22"/>
          <w:lang w:val="en-GB"/>
        </w:rPr>
        <w:t xml:space="preserve">represented different splice forms), a total </w:t>
      </w:r>
      <w:r w:rsidR="001C546F" w:rsidRPr="009918D0">
        <w:rPr>
          <w:rFonts w:asciiTheme="minorHAnsi" w:eastAsia="Cambria" w:hAnsiTheme="minorHAnsi" w:cstheme="minorHAnsi"/>
          <w:sz w:val="22"/>
          <w:szCs w:val="22"/>
          <w:lang w:val="en-GB"/>
        </w:rPr>
        <w:t xml:space="preserve">gene </w:t>
      </w:r>
      <w:r w:rsidRPr="009918D0">
        <w:rPr>
          <w:rFonts w:asciiTheme="minorHAnsi" w:eastAsia="Cambria" w:hAnsiTheme="minorHAnsi" w:cstheme="minorHAnsi"/>
          <w:sz w:val="22"/>
          <w:szCs w:val="22"/>
          <w:lang w:val="en-GB"/>
        </w:rPr>
        <w:t xml:space="preserve">number </w:t>
      </w:r>
      <w:r w:rsidR="001C546F" w:rsidRPr="009918D0">
        <w:rPr>
          <w:rFonts w:asciiTheme="minorHAnsi" w:eastAsia="Cambria" w:hAnsiTheme="minorHAnsi" w:cstheme="minorHAnsi"/>
          <w:sz w:val="22"/>
          <w:szCs w:val="22"/>
          <w:lang w:val="en-GB"/>
        </w:rPr>
        <w:t xml:space="preserve">similar to </w:t>
      </w:r>
      <w:r w:rsidRPr="009918D0">
        <w:rPr>
          <w:rFonts w:asciiTheme="minorHAnsi" w:eastAsia="Cambria" w:hAnsiTheme="minorHAnsi" w:cstheme="minorHAnsi"/>
          <w:sz w:val="22"/>
          <w:szCs w:val="22"/>
          <w:lang w:val="en-GB"/>
        </w:rPr>
        <w:t xml:space="preserve">the mean (15,946) for </w:t>
      </w:r>
      <w:r w:rsidR="00B41C53" w:rsidRPr="009918D0">
        <w:rPr>
          <w:rFonts w:asciiTheme="minorHAnsi" w:eastAsia="Cambria" w:hAnsiTheme="minorHAnsi" w:cstheme="minorHAnsi"/>
          <w:sz w:val="22"/>
          <w:szCs w:val="22"/>
          <w:lang w:val="en-GB"/>
        </w:rPr>
        <w:t>o</w:t>
      </w:r>
      <w:r w:rsidRPr="009918D0">
        <w:rPr>
          <w:rFonts w:asciiTheme="minorHAnsi" w:eastAsia="Cambria" w:hAnsiTheme="minorHAnsi" w:cstheme="minorHAnsi"/>
          <w:sz w:val="22"/>
          <w:szCs w:val="22"/>
          <w:lang w:val="en-GB"/>
        </w:rPr>
        <w:t>the</w:t>
      </w:r>
      <w:r w:rsidR="00B41C53" w:rsidRPr="009918D0">
        <w:rPr>
          <w:rFonts w:asciiTheme="minorHAnsi" w:eastAsia="Cambria" w:hAnsiTheme="minorHAnsi" w:cstheme="minorHAnsi"/>
          <w:sz w:val="22"/>
          <w:szCs w:val="22"/>
          <w:lang w:val="en-GB"/>
        </w:rPr>
        <w:t>r</w:t>
      </w:r>
      <w:r w:rsidRPr="009918D0">
        <w:rPr>
          <w:rFonts w:asciiTheme="minorHAnsi" w:eastAsia="Cambria" w:hAnsiTheme="minorHAnsi" w:cstheme="minorHAnsi"/>
          <w:sz w:val="22"/>
          <w:szCs w:val="22"/>
          <w:lang w:val="en-GB"/>
        </w:rPr>
        <w:t xml:space="preserve"> sequenced stramenopiles </w:t>
      </w:r>
      <w:r w:rsidRPr="009918D0">
        <w:rPr>
          <w:rFonts w:asciiTheme="minorHAnsi" w:eastAsia="Cambria" w:hAnsiTheme="minorHAnsi" w:cstheme="minorHAnsi"/>
          <w:sz w:val="22"/>
          <w:szCs w:val="22"/>
          <w:highlight w:val="green"/>
          <w:lang w:val="en-GB"/>
        </w:rPr>
        <w:t>(Fig. 1b).</w:t>
      </w:r>
      <w:r w:rsidRPr="009918D0">
        <w:rPr>
          <w:rFonts w:asciiTheme="minorHAnsi" w:eastAsia="Cambria" w:hAnsiTheme="minorHAnsi" w:cstheme="minorHAnsi"/>
          <w:sz w:val="22"/>
          <w:szCs w:val="22"/>
          <w:lang w:val="en-GB"/>
        </w:rPr>
        <w:t xml:space="preserve"> The number of introns and exons reported by the program Genome Annotation Generator (GAG) was</w:t>
      </w:r>
      <w:r w:rsidR="00A6629E" w:rsidRPr="009918D0">
        <w:rPr>
          <w:rFonts w:asciiTheme="minorHAnsi" w:eastAsia="Cambria" w:hAnsiTheme="minorHAnsi" w:cstheme="minorHAnsi"/>
          <w:sz w:val="22"/>
          <w:szCs w:val="22"/>
          <w:lang w:val="en-GB"/>
        </w:rPr>
        <w:t xml:space="preserve"> 67,332 and</w:t>
      </w:r>
      <w:r w:rsidRPr="009918D0">
        <w:rPr>
          <w:rFonts w:asciiTheme="minorHAnsi" w:eastAsia="Cambria" w:hAnsiTheme="minorHAnsi" w:cstheme="minorHAnsi"/>
          <w:sz w:val="22"/>
          <w:szCs w:val="22"/>
          <w:lang w:val="en-GB"/>
        </w:rPr>
        <w:t xml:space="preserve"> 85,813 respectively, with an average exon length of 22</w:t>
      </w:r>
      <w:r w:rsidR="00A6629E" w:rsidRPr="009918D0">
        <w:rPr>
          <w:rFonts w:asciiTheme="minorHAnsi" w:eastAsia="Cambria" w:hAnsiTheme="minorHAnsi" w:cstheme="minorHAnsi"/>
          <w:sz w:val="22"/>
          <w:szCs w:val="22"/>
          <w:lang w:val="en-GB"/>
        </w:rPr>
        <w:t>8</w:t>
      </w:r>
      <w:r w:rsidRPr="009918D0">
        <w:rPr>
          <w:rFonts w:asciiTheme="minorHAnsi" w:eastAsia="Cambria" w:hAnsiTheme="minorHAnsi" w:cstheme="minorHAnsi"/>
          <w:sz w:val="22"/>
          <w:szCs w:val="22"/>
          <w:lang w:val="en-GB"/>
        </w:rPr>
        <w:t xml:space="preserve"> and intron length of 20</w:t>
      </w:r>
      <w:r w:rsidR="00A6629E" w:rsidRPr="009918D0">
        <w:rPr>
          <w:rFonts w:asciiTheme="minorHAnsi" w:eastAsia="Cambria" w:hAnsiTheme="minorHAnsi" w:cstheme="minorHAnsi"/>
          <w:sz w:val="22"/>
          <w:szCs w:val="22"/>
          <w:lang w:val="en-GB"/>
        </w:rPr>
        <w:t>8</w:t>
      </w:r>
      <w:r w:rsidRPr="009918D0">
        <w:rPr>
          <w:rFonts w:asciiTheme="minorHAnsi" w:eastAsia="Cambria" w:hAnsiTheme="minorHAnsi" w:cstheme="minorHAnsi"/>
          <w:sz w:val="22"/>
          <w:szCs w:val="22"/>
          <w:lang w:val="en-GB"/>
        </w:rPr>
        <w:t xml:space="preserve">. </w:t>
      </w:r>
    </w:p>
    <w:p w14:paraId="2867DEE3" w14:textId="6F3216B3" w:rsidR="00352918"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 xml:space="preserve">Genome </w:t>
      </w:r>
      <w:r w:rsidR="00864686">
        <w:rPr>
          <w:rFonts w:asciiTheme="minorHAnsi" w:eastAsia="Cambria" w:hAnsiTheme="minorHAnsi" w:cstheme="minorHAnsi"/>
          <w:b/>
          <w:sz w:val="22"/>
          <w:szCs w:val="22"/>
          <w:lang w:val="en-GB"/>
        </w:rPr>
        <w:t xml:space="preserve">size, </w:t>
      </w:r>
      <w:r w:rsidRPr="009918D0">
        <w:rPr>
          <w:rFonts w:asciiTheme="minorHAnsi" w:eastAsia="Cambria" w:hAnsiTheme="minorHAnsi" w:cstheme="minorHAnsi"/>
          <w:b/>
          <w:sz w:val="22"/>
          <w:szCs w:val="22"/>
          <w:lang w:val="en-GB"/>
        </w:rPr>
        <w:t>ploidy and evidence of sexual reproduction</w:t>
      </w:r>
    </w:p>
    <w:p w14:paraId="64A22421" w14:textId="7A712395" w:rsidR="00864686" w:rsidRDefault="00864686" w:rsidP="00FB7FD4">
      <w:pPr>
        <w:widowControl w:val="0"/>
        <w:spacing w:after="120" w:line="480" w:lineRule="auto"/>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t xml:space="preserve">K-mer counting </w:t>
      </w:r>
      <w:r>
        <w:rPr>
          <w:rFonts w:asciiTheme="minorHAnsi" w:eastAsia="Cambria" w:hAnsiTheme="minorHAnsi" w:cstheme="minorHAnsi"/>
          <w:sz w:val="22"/>
          <w:szCs w:val="22"/>
          <w:lang w:val="en-GB"/>
        </w:rPr>
        <w:t xml:space="preserve">was </w:t>
      </w:r>
      <w:r w:rsidRPr="009918D0">
        <w:rPr>
          <w:rFonts w:asciiTheme="minorHAnsi" w:eastAsia="Cambria" w:hAnsiTheme="minorHAnsi" w:cstheme="minorHAnsi"/>
          <w:sz w:val="22"/>
          <w:szCs w:val="22"/>
          <w:lang w:val="en-GB"/>
        </w:rPr>
        <w:t xml:space="preserve">used to predict a haploid genome size of between </w:t>
      </w:r>
      <w:commentRangeStart w:id="11"/>
      <w:r w:rsidRPr="009918D0">
        <w:rPr>
          <w:rFonts w:asciiTheme="minorHAnsi" w:eastAsia="Cambria" w:hAnsiTheme="minorHAnsi" w:cstheme="minorHAnsi"/>
          <w:sz w:val="22"/>
          <w:szCs w:val="22"/>
          <w:lang w:val="en-GB"/>
        </w:rPr>
        <w:t>54.</w:t>
      </w:r>
      <w:del w:id="12" w:author="Guy Leonard" w:date="2017-05-17T14:51:00Z">
        <w:r w:rsidRPr="009918D0" w:rsidDel="009C1B83">
          <w:rPr>
            <w:rFonts w:asciiTheme="minorHAnsi" w:eastAsia="Cambria" w:hAnsiTheme="minorHAnsi" w:cstheme="minorHAnsi"/>
            <w:sz w:val="22"/>
            <w:szCs w:val="22"/>
            <w:lang w:val="en-GB"/>
          </w:rPr>
          <w:delText xml:space="preserve">2 </w:delText>
        </w:r>
      </w:del>
      <w:ins w:id="13" w:author="Guy Leonard" w:date="2017-05-17T14:51:00Z">
        <w:r w:rsidR="009C1B83">
          <w:rPr>
            <w:rFonts w:asciiTheme="minorHAnsi" w:eastAsia="Cambria" w:hAnsiTheme="minorHAnsi" w:cstheme="minorHAnsi"/>
            <w:sz w:val="22"/>
            <w:szCs w:val="22"/>
            <w:lang w:val="en-GB"/>
          </w:rPr>
          <w:t>1</w:t>
        </w:r>
        <w:r w:rsidR="009C1B83" w:rsidRPr="009918D0">
          <w:rPr>
            <w:rFonts w:asciiTheme="minorHAnsi" w:eastAsia="Cambria" w:hAnsiTheme="minorHAnsi" w:cstheme="minorHAnsi"/>
            <w:sz w:val="22"/>
            <w:szCs w:val="22"/>
            <w:lang w:val="en-GB"/>
          </w:rPr>
          <w:t xml:space="preserve"> </w:t>
        </w:r>
      </w:ins>
      <w:r w:rsidRPr="009918D0">
        <w:rPr>
          <w:rFonts w:asciiTheme="minorHAnsi" w:eastAsia="Cambria" w:hAnsiTheme="minorHAnsi" w:cstheme="minorHAnsi"/>
          <w:sz w:val="22"/>
          <w:szCs w:val="22"/>
          <w:lang w:val="en-GB"/>
        </w:rPr>
        <w:t xml:space="preserve">Mbp and </w:t>
      </w:r>
      <w:del w:id="14" w:author="Guy Leonard" w:date="2017-05-17T14:51:00Z">
        <w:r w:rsidRPr="009918D0" w:rsidDel="009C1B83">
          <w:rPr>
            <w:rFonts w:asciiTheme="minorHAnsi" w:eastAsia="Cambria" w:hAnsiTheme="minorHAnsi" w:cstheme="minorHAnsi"/>
            <w:sz w:val="22"/>
            <w:szCs w:val="22"/>
            <w:lang w:val="en-GB"/>
          </w:rPr>
          <w:delText>132.8</w:delText>
        </w:r>
      </w:del>
      <w:ins w:id="15" w:author="Guy Leonard" w:date="2017-05-17T14:51:00Z">
        <w:r w:rsidR="009C1B83">
          <w:rPr>
            <w:rFonts w:asciiTheme="minorHAnsi" w:eastAsia="Cambria" w:hAnsiTheme="minorHAnsi" w:cstheme="minorHAnsi"/>
            <w:sz w:val="22"/>
            <w:szCs w:val="22"/>
            <w:lang w:val="en-GB"/>
          </w:rPr>
          <w:t>68.6</w:t>
        </w:r>
      </w:ins>
      <w:r w:rsidRPr="009918D0">
        <w:rPr>
          <w:rFonts w:asciiTheme="minorHAnsi" w:eastAsia="Cambria" w:hAnsiTheme="minorHAnsi" w:cstheme="minorHAnsi"/>
          <w:sz w:val="22"/>
          <w:szCs w:val="22"/>
          <w:lang w:val="en-GB"/>
        </w:rPr>
        <w:t xml:space="preserve"> Mbp </w:t>
      </w:r>
      <w:commentRangeEnd w:id="11"/>
      <w:r>
        <w:rPr>
          <w:rStyle w:val="CommentReference"/>
        </w:rPr>
        <w:commentReference w:id="11"/>
      </w:r>
      <w:r w:rsidRPr="009918D0">
        <w:rPr>
          <w:rFonts w:asciiTheme="minorHAnsi" w:eastAsia="Cambria" w:hAnsiTheme="minorHAnsi" w:cstheme="minorHAnsi"/>
          <w:sz w:val="22"/>
          <w:szCs w:val="22"/>
          <w:lang w:val="en-GB"/>
        </w:rPr>
        <w:t xml:space="preserve"> with </w:t>
      </w:r>
      <w:r w:rsidR="00D83E57">
        <w:rPr>
          <w:rFonts w:asciiTheme="minorHAnsi" w:eastAsia="Cambria" w:hAnsiTheme="minorHAnsi" w:cstheme="minorHAnsi"/>
          <w:sz w:val="22"/>
          <w:szCs w:val="22"/>
          <w:lang w:val="en-GB"/>
        </w:rPr>
        <w:t xml:space="preserve">follow up analysis focusing specifically on </w:t>
      </w:r>
      <w:r w:rsidRPr="009918D0">
        <w:rPr>
          <w:rFonts w:asciiTheme="minorHAnsi" w:eastAsia="Cambria" w:hAnsiTheme="minorHAnsi" w:cstheme="minorHAnsi"/>
          <w:sz w:val="22"/>
          <w:szCs w:val="22"/>
          <w:lang w:val="en-GB"/>
        </w:rPr>
        <w:t>the &gt;=1</w:t>
      </w:r>
      <w:r>
        <w:rPr>
          <w:rFonts w:asciiTheme="minorHAnsi" w:eastAsia="Cambria" w:hAnsiTheme="minorHAnsi" w:cstheme="minorHAnsi"/>
          <w:sz w:val="22"/>
          <w:szCs w:val="22"/>
          <w:lang w:val="en-GB"/>
        </w:rPr>
        <w:t xml:space="preserve"> </w:t>
      </w:r>
      <w:r w:rsidR="00C130B3">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assembly </w:t>
      </w:r>
      <w:r w:rsidR="00D83E57">
        <w:rPr>
          <w:rFonts w:asciiTheme="minorHAnsi" w:eastAsia="Cambria" w:hAnsiTheme="minorHAnsi" w:cstheme="minorHAnsi"/>
          <w:sz w:val="22"/>
          <w:szCs w:val="22"/>
          <w:lang w:val="en-GB"/>
        </w:rPr>
        <w:t>suggestin</w:t>
      </w:r>
      <w:r w:rsidR="00CB0F49">
        <w:rPr>
          <w:rFonts w:asciiTheme="minorHAnsi" w:eastAsia="Cambria" w:hAnsiTheme="minorHAnsi" w:cstheme="minorHAnsi"/>
          <w:sz w:val="22"/>
          <w:szCs w:val="22"/>
          <w:lang w:val="en-GB"/>
        </w:rPr>
        <w:t>g</w:t>
      </w:r>
      <w:r w:rsidR="00D83E57">
        <w:rPr>
          <w:rFonts w:asciiTheme="minorHAnsi" w:eastAsia="Cambria" w:hAnsiTheme="minorHAnsi" w:cstheme="minorHAnsi"/>
          <w:sz w:val="22"/>
          <w:szCs w:val="22"/>
          <w:lang w:val="en-GB"/>
        </w:rPr>
        <w:t xml:space="preserve"> a genome size of </w:t>
      </w:r>
      <w:r w:rsidRPr="009918D0">
        <w:rPr>
          <w:rFonts w:asciiTheme="minorHAnsi" w:eastAsia="Cambria" w:hAnsiTheme="minorHAnsi" w:cstheme="minorHAnsi"/>
          <w:sz w:val="22"/>
          <w:szCs w:val="22"/>
          <w:lang w:val="en-GB"/>
        </w:rPr>
        <w:t xml:space="preserve">65.7 Mbp across 4,758 scaffolds </w:t>
      </w:r>
      <w:r>
        <w:rPr>
          <w:rFonts w:asciiTheme="minorHAnsi" w:eastAsia="Cambria" w:hAnsiTheme="minorHAnsi" w:cstheme="minorHAnsi"/>
          <w:sz w:val="22"/>
          <w:szCs w:val="22"/>
          <w:lang w:val="en-GB"/>
        </w:rPr>
        <w:t>and</w:t>
      </w:r>
      <w:r w:rsidRPr="009918D0">
        <w:rPr>
          <w:rFonts w:asciiTheme="minorHAnsi" w:eastAsia="Cambria" w:hAnsiTheme="minorHAnsi" w:cstheme="minorHAnsi"/>
          <w:sz w:val="22"/>
          <w:szCs w:val="22"/>
          <w:lang w:val="en-GB"/>
        </w:rPr>
        <w:t xml:space="preserve"> a scaffold N50 size of 35.57 </w:t>
      </w:r>
      <w:r w:rsidR="00C130B3">
        <w:rPr>
          <w:rFonts w:asciiTheme="minorHAnsi" w:eastAsia="Cambria" w:hAnsiTheme="minorHAnsi" w:cstheme="minorHAnsi"/>
          <w:sz w:val="22"/>
          <w:szCs w:val="22"/>
          <w:lang w:val="en-GB"/>
        </w:rPr>
        <w:t>Kbp</w:t>
      </w:r>
      <w:r w:rsidR="007B2E86">
        <w:rPr>
          <w:rFonts w:asciiTheme="minorHAnsi" w:eastAsia="Cambria" w:hAnsiTheme="minorHAnsi" w:cstheme="minorHAnsi"/>
          <w:sz w:val="22"/>
          <w:szCs w:val="22"/>
          <w:lang w:val="en-GB"/>
        </w:rPr>
        <w:t xml:space="preserve"> </w:t>
      </w:r>
      <w:r>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L50 of 399</w:t>
      </w:r>
      <w:r>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The average sequencing coverage of </w:t>
      </w:r>
      <w:del w:id="16" w:author="Guy Leonard" w:date="2017-05-17T14:51:00Z">
        <w:r w:rsidRPr="009918D0" w:rsidDel="009C1B83">
          <w:rPr>
            <w:rFonts w:asciiTheme="minorHAnsi" w:eastAsia="Cambria" w:hAnsiTheme="minorHAnsi" w:cstheme="minorHAnsi"/>
            <w:sz w:val="22"/>
            <w:szCs w:val="22"/>
            <w:lang w:val="en-GB"/>
          </w:rPr>
          <w:delText xml:space="preserve">this </w:delText>
        </w:r>
      </w:del>
      <w:ins w:id="17" w:author="Guy Leonard" w:date="2017-05-17T14:51:00Z">
        <w:r w:rsidR="009C1B83" w:rsidRPr="009918D0">
          <w:rPr>
            <w:rFonts w:asciiTheme="minorHAnsi" w:eastAsia="Cambria" w:hAnsiTheme="minorHAnsi" w:cstheme="minorHAnsi"/>
            <w:sz w:val="22"/>
            <w:szCs w:val="22"/>
            <w:lang w:val="en-GB"/>
          </w:rPr>
          <w:t>th</w:t>
        </w:r>
        <w:r w:rsidR="009C1B83">
          <w:rPr>
            <w:rFonts w:asciiTheme="minorHAnsi" w:eastAsia="Cambria" w:hAnsiTheme="minorHAnsi" w:cstheme="minorHAnsi"/>
            <w:sz w:val="22"/>
            <w:szCs w:val="22"/>
            <w:lang w:val="en-GB"/>
          </w:rPr>
          <w:t>e total</w:t>
        </w:r>
        <w:r w:rsidR="009C1B83" w:rsidRPr="009918D0">
          <w:rPr>
            <w:rFonts w:asciiTheme="minorHAnsi" w:eastAsia="Cambria" w:hAnsiTheme="minorHAnsi" w:cstheme="minorHAnsi"/>
            <w:sz w:val="22"/>
            <w:szCs w:val="22"/>
            <w:lang w:val="en-GB"/>
          </w:rPr>
          <w:t xml:space="preserve"> </w:t>
        </w:r>
      </w:ins>
      <w:r w:rsidRPr="009918D0">
        <w:rPr>
          <w:rFonts w:asciiTheme="minorHAnsi" w:eastAsia="Cambria" w:hAnsiTheme="minorHAnsi" w:cstheme="minorHAnsi"/>
          <w:sz w:val="22"/>
          <w:szCs w:val="22"/>
          <w:lang w:val="en-GB"/>
        </w:rPr>
        <w:t>assembly was estimated to be 312x</w:t>
      </w:r>
      <w:ins w:id="18" w:author="Guy Leonard" w:date="2017-05-17T14:52:00Z">
        <w:r w:rsidR="009C1B83">
          <w:rPr>
            <w:rFonts w:asciiTheme="minorHAnsi" w:eastAsia="Cambria" w:hAnsiTheme="minorHAnsi" w:cstheme="minorHAnsi"/>
            <w:sz w:val="22"/>
            <w:szCs w:val="22"/>
            <w:lang w:val="en-GB"/>
          </w:rPr>
          <w:t>,</w:t>
        </w:r>
      </w:ins>
      <w:r w:rsidR="00C130B3">
        <w:rPr>
          <w:rFonts w:asciiTheme="minorHAnsi" w:eastAsia="Cambria" w:hAnsiTheme="minorHAnsi" w:cstheme="minorHAnsi"/>
          <w:sz w:val="22"/>
          <w:szCs w:val="22"/>
          <w:lang w:val="en-GB"/>
        </w:rPr>
        <w:t xml:space="preserve"> </w:t>
      </w:r>
      <w:r w:rsidR="007B2E86">
        <w:rPr>
          <w:rFonts w:asciiTheme="minorHAnsi" w:eastAsia="Cambria" w:hAnsiTheme="minorHAnsi" w:cstheme="minorHAnsi"/>
          <w:sz w:val="22"/>
          <w:szCs w:val="22"/>
          <w:lang w:val="en-GB"/>
        </w:rPr>
        <w:t>and</w:t>
      </w:r>
      <w:r w:rsidRPr="009918D0">
        <w:rPr>
          <w:rFonts w:asciiTheme="minorHAnsi" w:eastAsia="Cambria" w:hAnsiTheme="minorHAnsi" w:cstheme="minorHAnsi"/>
          <w:sz w:val="22"/>
          <w:szCs w:val="22"/>
          <w:lang w:val="en-GB"/>
        </w:rPr>
        <w:t xml:space="preserve"> the average coverage over the &gt;=1</w:t>
      </w:r>
      <w:r>
        <w:rPr>
          <w:rFonts w:asciiTheme="minorHAnsi" w:eastAsia="Cambria" w:hAnsiTheme="minorHAnsi" w:cstheme="minorHAnsi"/>
          <w:sz w:val="22"/>
          <w:szCs w:val="22"/>
          <w:lang w:val="en-GB"/>
        </w:rPr>
        <w:t xml:space="preserve"> </w:t>
      </w:r>
      <w:r w:rsidR="00C130B3">
        <w:rPr>
          <w:rFonts w:asciiTheme="minorHAnsi" w:eastAsia="Cambria" w:hAnsiTheme="minorHAnsi" w:cstheme="minorHAnsi"/>
          <w:sz w:val="22"/>
          <w:szCs w:val="22"/>
          <w:lang w:val="en-GB"/>
        </w:rPr>
        <w:t>Kbp</w:t>
      </w:r>
      <w:r w:rsidR="00257618">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scaffolds is 610x. Extraction and purification of long strands of DNA was not </w:t>
      </w:r>
      <w:r>
        <w:rPr>
          <w:rFonts w:asciiTheme="minorHAnsi" w:eastAsia="Cambria" w:hAnsiTheme="minorHAnsi" w:cstheme="minorHAnsi"/>
          <w:sz w:val="22"/>
          <w:szCs w:val="22"/>
          <w:lang w:val="en-GB"/>
        </w:rPr>
        <w:t>achieved using</w:t>
      </w:r>
      <w:r w:rsidRPr="009918D0">
        <w:rPr>
          <w:rFonts w:asciiTheme="minorHAnsi" w:eastAsia="Cambria" w:hAnsiTheme="minorHAnsi" w:cstheme="minorHAnsi"/>
          <w:sz w:val="22"/>
          <w:szCs w:val="22"/>
          <w:lang w:val="en-GB"/>
        </w:rPr>
        <w:t xml:space="preserve"> multiple DNA extraction protocols preventing sequencing using a long-read technology and </w:t>
      </w:r>
      <w:r w:rsidRPr="009918D0">
        <w:rPr>
          <w:rFonts w:asciiTheme="minorHAnsi" w:hAnsiTheme="minorHAnsi" w:cstheme="minorHAnsi"/>
          <w:sz w:val="22"/>
          <w:szCs w:val="22"/>
          <w:lang w:val="en-GB"/>
        </w:rPr>
        <w:t>p</w:t>
      </w:r>
      <w:r w:rsidRPr="009918D0">
        <w:rPr>
          <w:rFonts w:asciiTheme="minorHAnsi" w:eastAsia="Cambria" w:hAnsiTheme="minorHAnsi" w:cstheme="minorHAnsi"/>
          <w:sz w:val="22"/>
          <w:szCs w:val="22"/>
          <w:lang w:val="en-GB"/>
        </w:rPr>
        <w:t xml:space="preserve">ulsed-field gel electrophoresis. As such we used a RT PCR method for estimation of genome size </w:t>
      </w:r>
      <w:r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&lt;EndNote&gt;&lt;Cite&gt;&lt;Author&gt;Wilhelm&lt;/Author&gt;&lt;Year&gt;2003&lt;/Year&gt;&lt;RecNum&gt;6637&lt;/RecNum&gt;&lt;DisplayText&gt;(30)&lt;/DisplayText&gt;&lt;record&gt;&lt;rec-number&gt;6637&lt;/rec-number&gt;&lt;foreign-keys&gt;&lt;key app="EN" db-id="aa0wwef99asf0aeesds5pf0ft29wa99fvf0s" timestamp="1478087890"&gt;6637&lt;/key&gt;&lt;/foreign-keys&gt;&lt;ref-type name="Journal Article"&gt;17&lt;/ref-type&gt;&lt;contributors&gt;&lt;authors&gt;&lt;author&gt;Wilhelm, Jochen&lt;/author&gt;&lt;author&gt;Pingoud, Alfred&lt;/author&gt;&lt;author&gt;Hahn, Meinhard&lt;/author&gt;&lt;/authors&gt;&lt;/contributors&gt;&lt;titles&gt;&lt;title&gt;Real-time PCR-based method for the estimation of genome sizes&lt;/title&gt;&lt;secondary-title&gt;Nucleic Acids Research&lt;/secondary-title&gt;&lt;/titles&gt;&lt;periodical&gt;&lt;full-title&gt;Nucleic Acids Research&lt;/full-title&gt;&lt;/periodical&gt;&lt;pages&gt;e56-e56&lt;/pages&gt;&lt;volume&gt;31&lt;/volume&gt;&lt;number&gt;10&lt;/number&gt;&lt;dates&gt;&lt;year&gt;2003&lt;/year&gt;&lt;pub-dates&gt;&lt;date&gt;12/24/received&amp;#xD;01/31/revised&amp;#xD;03/18/accepted&lt;/date&gt;&lt;/pub-dates&gt;&lt;/dates&gt;&lt;pub-location&gt;Oxford, UK&lt;/pub-location&gt;&lt;publisher&gt;Oxford University Press&lt;/publisher&gt;&lt;isbn&gt;0305-1048&amp;#xD;1362-4962&lt;/isbn&gt;&lt;accession-num&gt;PMC156059&lt;/accession-num&gt;&lt;urls&gt;&lt;related-urls&gt;&lt;url&gt;http://www.ncbi.nlm.nih.gov/pmc/articles/PMC156059/&lt;/url&gt;&lt;/related-urls&gt;&lt;/urls&gt;&lt;remote-database-name&gt;PMC&lt;/remote-database-name&gt;&lt;/record&gt;&lt;/Cite&gt;&lt;/EndNote&gt;</w:instrText>
      </w:r>
      <w:r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(30)</w:t>
      </w:r>
      <w:r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suggesting a haploid genome size of </w:t>
      </w:r>
      <w:commentRangeStart w:id="19"/>
      <w:ins w:id="20" w:author="Guy Leonard" w:date="2017-05-16T16:24:00Z">
        <w:r w:rsidR="00A84E0E">
          <w:rPr>
            <w:rFonts w:asciiTheme="minorHAnsi" w:eastAsia="Cambria" w:hAnsiTheme="minorHAnsi" w:cstheme="minorHAnsi"/>
            <w:sz w:val="22"/>
            <w:szCs w:val="22"/>
            <w:lang w:val="en-GB"/>
          </w:rPr>
          <w:t>46.9</w:t>
        </w:r>
      </w:ins>
      <w:r>
        <w:rPr>
          <w:rFonts w:asciiTheme="minorHAnsi" w:eastAsia="Cambria" w:hAnsiTheme="minorHAnsi" w:cstheme="minorHAnsi"/>
          <w:sz w:val="22"/>
          <w:szCs w:val="22"/>
          <w:lang w:val="en-GB"/>
        </w:rPr>
        <w:t xml:space="preserve"> Mb (S.E.M. = 1.</w:t>
      </w:r>
      <w:r w:rsidR="00A84E0E">
        <w:rPr>
          <w:rFonts w:asciiTheme="minorHAnsi" w:eastAsia="Cambria" w:hAnsiTheme="minorHAnsi" w:cstheme="minorHAnsi"/>
          <w:sz w:val="22"/>
          <w:szCs w:val="22"/>
          <w:lang w:val="en-GB"/>
        </w:rPr>
        <w:t>5</w:t>
      </w:r>
      <w:r w:rsidRPr="009918D0">
        <w:rPr>
          <w:rFonts w:asciiTheme="minorHAnsi" w:eastAsia="Cambria" w:hAnsiTheme="minorHAnsi" w:cstheme="minorHAnsi"/>
          <w:sz w:val="22"/>
          <w:szCs w:val="22"/>
          <w:lang w:val="en-GB"/>
        </w:rPr>
        <w:t>)</w:t>
      </w:r>
      <w:r w:rsidR="00C130B3"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w:t>
      </w:r>
      <w:commentRangeEnd w:id="19"/>
      <w:r>
        <w:rPr>
          <w:rStyle w:val="CommentReference"/>
        </w:rPr>
        <w:commentReference w:id="19"/>
      </w:r>
      <w:r w:rsidR="00C130B3">
        <w:rPr>
          <w:rFonts w:asciiTheme="minorHAnsi" w:eastAsia="Cambria" w:hAnsiTheme="minorHAnsi" w:cstheme="minorHAnsi"/>
          <w:sz w:val="22"/>
          <w:szCs w:val="22"/>
          <w:lang w:val="en-GB"/>
        </w:rPr>
        <w:t>Consequently, t</w:t>
      </w:r>
      <w:r w:rsidR="00C130B3" w:rsidRPr="009918D0">
        <w:rPr>
          <w:rFonts w:asciiTheme="minorHAnsi" w:eastAsia="Cambria" w:hAnsiTheme="minorHAnsi" w:cstheme="minorHAnsi"/>
          <w:sz w:val="22"/>
          <w:szCs w:val="22"/>
          <w:lang w:val="en-GB"/>
        </w:rPr>
        <w:t xml:space="preserve">hese </w:t>
      </w:r>
      <w:r w:rsidRPr="009918D0">
        <w:rPr>
          <w:rFonts w:asciiTheme="minorHAnsi" w:eastAsia="Cambria" w:hAnsiTheme="minorHAnsi" w:cstheme="minorHAnsi"/>
          <w:sz w:val="22"/>
          <w:szCs w:val="22"/>
          <w:lang w:val="en-GB"/>
        </w:rPr>
        <w:t xml:space="preserve">data suggest we recovered a tractable draft genome sequence of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w:t>
      </w:r>
    </w:p>
    <w:p w14:paraId="33DE735F" w14:textId="1AC4371D" w:rsidR="00352918" w:rsidRPr="009918D0" w:rsidRDefault="000F54FC" w:rsidP="00FB7FD4">
      <w:pPr>
        <w:widowControl w:val="0"/>
        <w:spacing w:after="120" w:line="480" w:lineRule="auto"/>
        <w:ind w:firstLine="720"/>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As mentioned previously</w:t>
      </w:r>
      <w:ins w:id="21" w:author="Bill Wickstead" w:date="2017-01-29T17:28:00Z">
        <w:r w:rsidR="00502713">
          <w:rPr>
            <w:rFonts w:asciiTheme="minorHAnsi" w:eastAsia="Cambria" w:hAnsiTheme="minorHAnsi" w:cstheme="minorHAnsi"/>
            <w:sz w:val="22"/>
            <w:szCs w:val="22"/>
            <w:lang w:val="en-GB"/>
          </w:rPr>
          <w:t>,</w:t>
        </w:r>
      </w:ins>
      <w:r w:rsidRPr="009918D0">
        <w:rPr>
          <w:rFonts w:asciiTheme="minorHAnsi" w:eastAsia="Cambria" w:hAnsiTheme="minorHAnsi" w:cstheme="minorHAnsi"/>
          <w:sz w:val="22"/>
          <w:szCs w:val="22"/>
          <w:lang w:val="en-GB"/>
        </w:rPr>
        <w:t xml:space="preserve"> the N50 of the genome assembly was much improved by the use of Platanus - an assembly algorithm optimised for multi-ploidy genomes. To further investigate evidence of ploidy in our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culture we mapped ~101 million reads to the 65.7 Mbp assembly identifying 1,393,505 single nucleotide polymorphisms (SNPs) with 1,332,610 (96%) of the SNPs</w:t>
      </w:r>
      <w:r w:rsidR="00D734FF" w:rsidRPr="009918D0">
        <w:rPr>
          <w:rFonts w:asciiTheme="minorHAnsi" w:eastAsia="Cambria" w:hAnsiTheme="minorHAnsi" w:cstheme="minorHAnsi"/>
          <w:sz w:val="22"/>
          <w:szCs w:val="22"/>
          <w:lang w:val="en-GB"/>
        </w:rPr>
        <w:t xml:space="preserve"> identified consisting of a two-</w:t>
      </w:r>
      <w:r w:rsidRPr="009918D0">
        <w:rPr>
          <w:rFonts w:asciiTheme="minorHAnsi" w:eastAsia="Cambria" w:hAnsiTheme="minorHAnsi" w:cstheme="minorHAnsi"/>
          <w:sz w:val="22"/>
          <w:szCs w:val="22"/>
          <w:lang w:val="en-GB"/>
        </w:rPr>
        <w:t>way nuc</w:t>
      </w:r>
      <w:r w:rsidR="00864686">
        <w:rPr>
          <w:rFonts w:asciiTheme="minorHAnsi" w:eastAsia="Cambria" w:hAnsiTheme="minorHAnsi" w:cstheme="minorHAnsi"/>
          <w:sz w:val="22"/>
          <w:szCs w:val="22"/>
          <w:lang w:val="en-GB"/>
        </w:rPr>
        <w:t>leotide polymorphism (i.e. 58.8/41.2</w:t>
      </w:r>
      <w:r w:rsidRPr="009918D0">
        <w:rPr>
          <w:rFonts w:asciiTheme="minorHAnsi" w:eastAsia="Cambria" w:hAnsiTheme="minorHAnsi" w:cstheme="minorHAnsi"/>
          <w:sz w:val="22"/>
          <w:szCs w:val="22"/>
          <w:lang w:val="en-GB"/>
        </w:rPr>
        <w:t xml:space="preserve">% </w:t>
      </w:r>
      <w:r w:rsidR="009C39C0" w:rsidRPr="009918D0">
        <w:rPr>
          <w:rFonts w:asciiTheme="minorHAnsi" w:eastAsia="Cambria" w:hAnsiTheme="minorHAnsi" w:cstheme="minorHAnsi"/>
          <w:sz w:val="22"/>
          <w:szCs w:val="22"/>
          <w:lang w:val="en-GB"/>
        </w:rPr>
        <w:t xml:space="preserve">mean </w:t>
      </w:r>
      <w:r w:rsidRPr="009918D0">
        <w:rPr>
          <w:rFonts w:asciiTheme="minorHAnsi" w:eastAsia="Cambria" w:hAnsiTheme="minorHAnsi" w:cstheme="minorHAnsi"/>
          <w:sz w:val="22"/>
          <w:szCs w:val="22"/>
          <w:lang w:val="en-GB"/>
        </w:rPr>
        <w:t>character split).</w:t>
      </w:r>
      <w:r w:rsidR="00D734FF" w:rsidRPr="009918D0">
        <w:rPr>
          <w:rFonts w:asciiTheme="minorHAnsi" w:eastAsia="Cambria" w:hAnsiTheme="minorHAnsi" w:cstheme="minorHAnsi"/>
          <w:sz w:val="22"/>
          <w:szCs w:val="22"/>
          <w:lang w:val="en-GB"/>
        </w:rPr>
        <w:t xml:space="preserve"> We also took all </w:t>
      </w:r>
      <w:r w:rsidR="009C39C0" w:rsidRPr="009918D0">
        <w:rPr>
          <w:rFonts w:asciiTheme="minorHAnsi" w:eastAsia="Cambria" w:hAnsiTheme="minorHAnsi" w:cstheme="minorHAnsi"/>
          <w:sz w:val="22"/>
          <w:szCs w:val="22"/>
          <w:lang w:val="en-GB"/>
        </w:rPr>
        <w:t xml:space="preserve">scaffolds </w:t>
      </w:r>
      <w:r w:rsidR="009C39C0" w:rsidRPr="009918D0">
        <w:rPr>
          <w:rFonts w:asciiTheme="minorHAnsi" w:eastAsia="Cambria" w:hAnsiTheme="minorHAnsi" w:cstheme="minorHAnsi"/>
          <w:sz w:val="22"/>
          <w:szCs w:val="22"/>
          <w:lang w:val="en-GB"/>
        </w:rPr>
        <w:lastRenderedPageBreak/>
        <w:t xml:space="preserve">and </w:t>
      </w:r>
      <w:r w:rsidR="00D734FF" w:rsidRPr="009918D0">
        <w:rPr>
          <w:rFonts w:asciiTheme="minorHAnsi" w:eastAsia="Cambria" w:hAnsiTheme="minorHAnsi" w:cstheme="minorHAnsi"/>
          <w:sz w:val="22"/>
          <w:szCs w:val="22"/>
          <w:lang w:val="en-GB"/>
        </w:rPr>
        <w:t xml:space="preserve">plotted </w:t>
      </w:r>
      <w:r w:rsidR="009C39C0" w:rsidRPr="009918D0">
        <w:rPr>
          <w:rFonts w:asciiTheme="minorHAnsi" w:eastAsia="Cambria" w:hAnsiTheme="minorHAnsi" w:cstheme="minorHAnsi"/>
          <w:sz w:val="22"/>
          <w:szCs w:val="22"/>
          <w:lang w:val="en-GB"/>
        </w:rPr>
        <w:t xml:space="preserve">SNP </w:t>
      </w:r>
      <w:r w:rsidR="00D734FF" w:rsidRPr="009918D0">
        <w:rPr>
          <w:rFonts w:asciiTheme="minorHAnsi" w:eastAsia="Cambria" w:hAnsiTheme="minorHAnsi" w:cstheme="minorHAnsi"/>
          <w:sz w:val="22"/>
          <w:szCs w:val="22"/>
          <w:lang w:val="en-GB"/>
        </w:rPr>
        <w:t xml:space="preserve">frequency </w:t>
      </w:r>
      <w:r w:rsidR="009C39C0" w:rsidRPr="009918D0">
        <w:rPr>
          <w:rFonts w:asciiTheme="minorHAnsi" w:eastAsia="Cambria" w:hAnsiTheme="minorHAnsi" w:cstheme="minorHAnsi"/>
          <w:sz w:val="22"/>
          <w:szCs w:val="22"/>
          <w:lang w:val="en-GB"/>
        </w:rPr>
        <w:t xml:space="preserve">against scaffold size demonstrating the majority of the scaffolds are clustered around a </w:t>
      </w:r>
      <w:r w:rsidR="00E01AD3">
        <w:rPr>
          <w:rFonts w:asciiTheme="minorHAnsi" w:eastAsia="Cambria" w:hAnsiTheme="minorHAnsi" w:cstheme="minorHAnsi"/>
          <w:sz w:val="22"/>
          <w:szCs w:val="22"/>
          <w:lang w:val="en-GB"/>
        </w:rPr>
        <w:t>SNP</w:t>
      </w:r>
      <w:r w:rsidR="00D734FF" w:rsidRPr="009918D0">
        <w:rPr>
          <w:rFonts w:asciiTheme="minorHAnsi" w:eastAsia="Cambria" w:hAnsiTheme="minorHAnsi" w:cstheme="minorHAnsi"/>
          <w:sz w:val="22"/>
          <w:szCs w:val="22"/>
          <w:lang w:val="en-GB"/>
        </w:rPr>
        <w:t xml:space="preserve"> </w:t>
      </w:r>
      <w:r w:rsidR="009C39C0" w:rsidRPr="000F7953">
        <w:rPr>
          <w:rFonts w:asciiTheme="minorHAnsi" w:eastAsia="Cambria" w:hAnsiTheme="minorHAnsi" w:cstheme="minorHAnsi"/>
          <w:sz w:val="22"/>
          <w:szCs w:val="22"/>
          <w:highlight w:val="red"/>
          <w:lang w:val="en-GB"/>
        </w:rPr>
        <w:t>frequency of ~0.0275</w:t>
      </w:r>
      <w:r w:rsidR="009C39C0" w:rsidRPr="009918D0">
        <w:rPr>
          <w:rFonts w:asciiTheme="minorHAnsi" w:eastAsia="Cambria" w:hAnsiTheme="minorHAnsi" w:cstheme="minorHAnsi"/>
          <w:sz w:val="22"/>
          <w:szCs w:val="22"/>
          <w:lang w:val="en-GB"/>
        </w:rPr>
        <w:t xml:space="preserve"> </w:t>
      </w:r>
      <w:r w:rsidR="00BF35AE" w:rsidRPr="009918D0">
        <w:rPr>
          <w:rFonts w:asciiTheme="minorHAnsi" w:eastAsia="Cambria" w:hAnsiTheme="minorHAnsi" w:cstheme="minorHAnsi"/>
          <w:sz w:val="22"/>
          <w:szCs w:val="22"/>
          <w:highlight w:val="green"/>
          <w:lang w:val="en-GB"/>
        </w:rPr>
        <w:t>(</w:t>
      </w:r>
      <w:commentRangeStart w:id="22"/>
      <w:r w:rsidR="00BF35AE" w:rsidRPr="009918D0">
        <w:rPr>
          <w:rFonts w:asciiTheme="minorHAnsi" w:eastAsia="Cambria" w:hAnsiTheme="minorHAnsi" w:cstheme="minorHAnsi"/>
          <w:sz w:val="22"/>
          <w:szCs w:val="22"/>
          <w:highlight w:val="green"/>
          <w:lang w:val="en-GB"/>
        </w:rPr>
        <w:t>Fig</w:t>
      </w:r>
      <w:commentRangeEnd w:id="22"/>
      <w:r w:rsidR="00AE0597">
        <w:rPr>
          <w:rStyle w:val="CommentReference"/>
        </w:rPr>
        <w:commentReference w:id="22"/>
      </w:r>
      <w:r w:rsidR="00B00F56" w:rsidRPr="009918D0">
        <w:rPr>
          <w:rFonts w:asciiTheme="minorHAnsi" w:eastAsia="Cambria" w:hAnsiTheme="minorHAnsi" w:cstheme="minorHAnsi"/>
          <w:sz w:val="22"/>
          <w:szCs w:val="22"/>
          <w:highlight w:val="green"/>
          <w:lang w:val="en-GB"/>
        </w:rPr>
        <w:t>.</w:t>
      </w:r>
      <w:r w:rsidR="00BF35AE" w:rsidRPr="009918D0">
        <w:rPr>
          <w:rFonts w:asciiTheme="minorHAnsi" w:eastAsia="Cambria" w:hAnsiTheme="minorHAnsi" w:cstheme="minorHAnsi"/>
          <w:sz w:val="22"/>
          <w:szCs w:val="22"/>
          <w:highlight w:val="green"/>
          <w:lang w:val="en-GB"/>
        </w:rPr>
        <w:t xml:space="preserve"> </w:t>
      </w:r>
      <w:r w:rsidR="00937482" w:rsidRPr="009918D0">
        <w:rPr>
          <w:rFonts w:asciiTheme="minorHAnsi" w:eastAsia="Cambria" w:hAnsiTheme="minorHAnsi" w:cstheme="minorHAnsi"/>
          <w:sz w:val="22"/>
          <w:szCs w:val="22"/>
          <w:highlight w:val="green"/>
          <w:lang w:val="en-GB"/>
        </w:rPr>
        <w:t>S4</w:t>
      </w:r>
      <w:r w:rsidR="00BF35AE" w:rsidRPr="009918D0">
        <w:rPr>
          <w:rFonts w:asciiTheme="minorHAnsi" w:eastAsia="Cambria" w:hAnsiTheme="minorHAnsi" w:cstheme="minorHAnsi"/>
          <w:sz w:val="22"/>
          <w:szCs w:val="22"/>
          <w:highlight w:val="green"/>
          <w:lang w:val="en-GB"/>
        </w:rPr>
        <w:t>)</w:t>
      </w:r>
      <w:r w:rsidR="00BF35AE" w:rsidRPr="009918D0">
        <w:rPr>
          <w:rFonts w:asciiTheme="minorHAnsi" w:eastAsia="Cambria" w:hAnsiTheme="minorHAnsi" w:cstheme="minorHAnsi"/>
          <w:sz w:val="22"/>
          <w:szCs w:val="22"/>
          <w:lang w:val="en-GB"/>
        </w:rPr>
        <w:t xml:space="preserve"> </w:t>
      </w:r>
      <w:r w:rsidR="00D734FF" w:rsidRPr="009918D0">
        <w:rPr>
          <w:rFonts w:asciiTheme="minorHAnsi" w:eastAsia="Cambria" w:hAnsiTheme="minorHAnsi" w:cstheme="minorHAnsi"/>
          <w:sz w:val="22"/>
          <w:szCs w:val="22"/>
          <w:lang w:val="en-GB"/>
        </w:rPr>
        <w:t>suggesting that this variation is consistent and not specific to a subset of chromosomes for example in the case of an aneuploidy.</w:t>
      </w:r>
      <w:r w:rsidR="00E01AD3">
        <w:rPr>
          <w:rFonts w:asciiTheme="minorHAnsi" w:eastAsia="Cambria" w:hAnsiTheme="minorHAnsi" w:cstheme="minorHAnsi"/>
          <w:sz w:val="22"/>
          <w:szCs w:val="22"/>
          <w:lang w:val="en-GB"/>
        </w:rPr>
        <w:t xml:space="preserve"> Interestingly this analysis showed two scaffolds with very low SNP frequency compared to th</w:t>
      </w:r>
      <w:r w:rsidR="009053BB">
        <w:rPr>
          <w:rFonts w:asciiTheme="minorHAnsi" w:eastAsia="Cambria" w:hAnsiTheme="minorHAnsi" w:cstheme="minorHAnsi"/>
          <w:sz w:val="22"/>
          <w:szCs w:val="22"/>
          <w:lang w:val="en-GB"/>
        </w:rPr>
        <w:t>e rest of the assembly. These S</w:t>
      </w:r>
      <w:r w:rsidR="00E01AD3">
        <w:rPr>
          <w:rFonts w:asciiTheme="minorHAnsi" w:eastAsia="Cambria" w:hAnsiTheme="minorHAnsi" w:cstheme="minorHAnsi"/>
          <w:sz w:val="22"/>
          <w:szCs w:val="22"/>
          <w:lang w:val="en-GB"/>
        </w:rPr>
        <w:t>caffolds contain a number of genes of recent large DNA virus derived ancestry, discussed below.</w:t>
      </w:r>
      <w:r w:rsidR="00D734FF" w:rsidRPr="009918D0">
        <w:rPr>
          <w:rFonts w:asciiTheme="minorHAnsi" w:eastAsia="Cambria" w:hAnsiTheme="minorHAnsi" w:cstheme="minorHAnsi"/>
          <w:sz w:val="22"/>
          <w:szCs w:val="22"/>
          <w:lang w:val="en-GB"/>
        </w:rPr>
        <w:t xml:space="preserve"> </w:t>
      </w:r>
      <w:r w:rsidR="00251CD3">
        <w:rPr>
          <w:rFonts w:asciiTheme="minorHAnsi" w:eastAsia="Cambria" w:hAnsiTheme="minorHAnsi" w:cstheme="minorHAnsi"/>
          <w:sz w:val="22"/>
          <w:szCs w:val="22"/>
          <w:lang w:val="en-GB"/>
        </w:rPr>
        <w:t xml:space="preserve">K-mer mapping </w:t>
      </w:r>
      <w:r w:rsidR="00251CD3"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&lt;EndNote&gt;&lt;Cite&gt;&lt;Author&gt;Marçais&lt;/Author&gt;&lt;Year&gt;2011&lt;/Year&gt;&lt;RecNum&gt;6927&lt;/RecNum&gt;&lt;DisplayText&gt;(31)&lt;/DisplayText&gt;&lt;record&gt;&lt;rec-number&gt;6927&lt;/rec-number&gt;&lt;foreign-keys&gt;&lt;key app="EN" db-id="aa0wwef99asf0aeesds5pf0ft29wa99fvf0s" timestamp="1478089441"&gt;6927&lt;/key&gt;&lt;/foreign-keys&gt;&lt;ref-type name="Journal Article"&gt;17&lt;/ref-type&gt;&lt;contributors&gt;&lt;authors&gt;&lt;author&gt;Marçais, Guillaume&lt;/author&gt;&lt;author&gt;Kingsford, Carl&lt;/author&gt;&lt;/authors&gt;&lt;/contributors&gt;&lt;titles&gt;&lt;title&gt;A fast, lock-free approach for efficient parallel counting of occurrences of k-mers&lt;/title&gt;&lt;secondary-title&gt;Bioinformatics&lt;/secondary-title&gt;&lt;/titles&gt;&lt;periodical&gt;&lt;full-title&gt;Bioinformatics&lt;/full-title&gt;&lt;/periodical&gt;&lt;pages&gt;764-770&lt;/pages&gt;&lt;volume&gt;27&lt;/volume&gt;&lt;number&gt;6&lt;/number&gt;&lt;dates&gt;&lt;year&gt;2011&lt;/year&gt;&lt;pub-dates&gt;&lt;date&gt;March 15, 2011&lt;/date&gt;&lt;/pub-dates&gt;&lt;/dates&gt;&lt;urls&gt;&lt;related-urls&gt;&lt;url&gt;http://bioinformatics.oxfordjournals.org/content/27/6/764.abstract&lt;/url&gt;&lt;/related-urls&gt;&lt;/urls&gt;&lt;electronic-resource-num&gt;10.1093/bioinformatics/btr011&lt;/electronic-resource-num&gt;&lt;/record&gt;&lt;/Cite&gt;&lt;/EndNote&gt;</w:instrText>
      </w:r>
      <w:r w:rsidR="00251CD3"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(31)</w:t>
      </w:r>
      <w:r w:rsidR="00251CD3" w:rsidRPr="009918D0">
        <w:rPr>
          <w:rFonts w:asciiTheme="minorHAnsi" w:eastAsia="Cambria" w:hAnsiTheme="minorHAnsi" w:cstheme="minorHAnsi"/>
          <w:sz w:val="22"/>
          <w:szCs w:val="22"/>
          <w:lang w:val="en-GB"/>
        </w:rPr>
        <w:fldChar w:fldCharType="end"/>
      </w:r>
      <w:r w:rsidR="00251CD3">
        <w:rPr>
          <w:rFonts w:asciiTheme="minorHAnsi" w:eastAsia="Cambria" w:hAnsiTheme="minorHAnsi" w:cstheme="minorHAnsi"/>
          <w:sz w:val="22"/>
          <w:szCs w:val="22"/>
          <w:lang w:val="en-GB"/>
        </w:rPr>
        <w:t xml:space="preserve"> showed </w:t>
      </w:r>
      <w:r w:rsidRPr="009918D0">
        <w:rPr>
          <w:rFonts w:asciiTheme="minorHAnsi" w:eastAsia="Cambria" w:hAnsiTheme="minorHAnsi" w:cstheme="minorHAnsi"/>
          <w:sz w:val="22"/>
          <w:szCs w:val="22"/>
          <w:lang w:val="en-GB"/>
        </w:rPr>
        <w:t xml:space="preserve">two peaks in the coverage frequency, which is also consistent with the reads mapping to a diploid genome </w:t>
      </w:r>
      <w:r w:rsidRPr="009918D0">
        <w:rPr>
          <w:rFonts w:asciiTheme="minorHAnsi" w:eastAsia="Cambria" w:hAnsiTheme="minorHAnsi" w:cstheme="minorHAnsi"/>
          <w:sz w:val="22"/>
          <w:szCs w:val="22"/>
          <w:highlight w:val="green"/>
          <w:lang w:val="en-GB"/>
        </w:rPr>
        <w:t>(Fig</w:t>
      </w:r>
      <w:r w:rsidR="00B00F56" w:rsidRPr="009918D0">
        <w:rPr>
          <w:rFonts w:asciiTheme="minorHAnsi" w:eastAsia="Cambria" w:hAnsiTheme="minorHAnsi" w:cstheme="minorHAnsi"/>
          <w:sz w:val="22"/>
          <w:szCs w:val="22"/>
          <w:highlight w:val="green"/>
          <w:lang w:val="en-GB"/>
        </w:rPr>
        <w:t>.</w:t>
      </w:r>
      <w:r w:rsidRPr="009918D0">
        <w:rPr>
          <w:rFonts w:asciiTheme="minorHAnsi" w:eastAsia="Cambria" w:hAnsiTheme="minorHAnsi" w:cstheme="minorHAnsi"/>
          <w:sz w:val="22"/>
          <w:szCs w:val="22"/>
          <w:highlight w:val="green"/>
          <w:lang w:val="en-GB"/>
        </w:rPr>
        <w:t xml:space="preserve"> </w:t>
      </w:r>
      <w:r w:rsidR="00937482" w:rsidRPr="009918D0">
        <w:rPr>
          <w:rFonts w:asciiTheme="minorHAnsi" w:eastAsia="Cambria" w:hAnsiTheme="minorHAnsi" w:cstheme="minorHAnsi"/>
          <w:sz w:val="22"/>
          <w:szCs w:val="22"/>
          <w:highlight w:val="green"/>
          <w:lang w:val="en-GB"/>
        </w:rPr>
        <w:t>S5</w:t>
      </w:r>
      <w:r w:rsidRPr="009918D0">
        <w:rPr>
          <w:rFonts w:asciiTheme="minorHAnsi" w:eastAsia="Cambria" w:hAnsiTheme="minorHAnsi" w:cstheme="minorHAnsi"/>
          <w:sz w:val="22"/>
          <w:szCs w:val="22"/>
          <w:highlight w:val="green"/>
          <w:lang w:val="en-GB"/>
        </w:rPr>
        <w:t>)</w:t>
      </w:r>
      <w:r w:rsidRPr="009918D0">
        <w:rPr>
          <w:rFonts w:asciiTheme="minorHAnsi" w:eastAsia="Cambria" w:hAnsiTheme="minorHAnsi" w:cstheme="minorHAnsi"/>
          <w:sz w:val="22"/>
          <w:szCs w:val="22"/>
          <w:highlight w:val="yellow"/>
          <w:lang w:val="en-GB"/>
        </w:rPr>
        <w:t>.</w:t>
      </w:r>
      <w:r w:rsidR="00042D01" w:rsidRPr="009918D0">
        <w:rPr>
          <w:rFonts w:asciiTheme="minorHAnsi" w:eastAsia="Cambria" w:hAnsiTheme="minorHAnsi" w:cstheme="minorHAnsi"/>
          <w:sz w:val="22"/>
          <w:szCs w:val="22"/>
          <w:lang w:val="en-GB"/>
        </w:rPr>
        <w:t xml:space="preserve"> Taken together these data are consistent with the </w:t>
      </w:r>
      <w:r w:rsidR="00042D01" w:rsidRPr="009918D0">
        <w:rPr>
          <w:rFonts w:asciiTheme="minorHAnsi" w:eastAsia="Cambria" w:hAnsiTheme="minorHAnsi" w:cstheme="minorHAnsi"/>
          <w:i/>
          <w:sz w:val="22"/>
          <w:szCs w:val="22"/>
          <w:lang w:val="en-GB"/>
        </w:rPr>
        <w:t>H. catenoides</w:t>
      </w:r>
      <w:r w:rsidR="00042D01" w:rsidRPr="009918D0">
        <w:rPr>
          <w:rFonts w:asciiTheme="minorHAnsi" w:eastAsia="Cambria" w:hAnsiTheme="minorHAnsi" w:cstheme="minorHAnsi"/>
          <w:sz w:val="22"/>
          <w:szCs w:val="22"/>
          <w:lang w:val="en-GB"/>
        </w:rPr>
        <w:t xml:space="preserve"> </w:t>
      </w:r>
      <w:r w:rsidR="00D87424" w:rsidRPr="009918D0">
        <w:rPr>
          <w:rFonts w:asciiTheme="minorHAnsi" w:eastAsia="Cambria" w:hAnsiTheme="minorHAnsi" w:cstheme="minorHAnsi"/>
          <w:sz w:val="22"/>
          <w:szCs w:val="22"/>
          <w:lang w:val="en-GB"/>
        </w:rPr>
        <w:t xml:space="preserve">sampled for sequencing containing a </w:t>
      </w:r>
      <w:r w:rsidR="00042D01" w:rsidRPr="009918D0">
        <w:rPr>
          <w:rFonts w:asciiTheme="minorHAnsi" w:eastAsia="Cambria" w:hAnsiTheme="minorHAnsi" w:cstheme="minorHAnsi"/>
          <w:sz w:val="22"/>
          <w:szCs w:val="22"/>
          <w:lang w:val="en-GB"/>
        </w:rPr>
        <w:t>diploid</w:t>
      </w:r>
      <w:r w:rsidR="00D87424" w:rsidRPr="009918D0">
        <w:rPr>
          <w:rFonts w:asciiTheme="minorHAnsi" w:eastAsia="Cambria" w:hAnsiTheme="minorHAnsi" w:cstheme="minorHAnsi"/>
          <w:sz w:val="22"/>
          <w:szCs w:val="22"/>
          <w:lang w:val="en-GB"/>
        </w:rPr>
        <w:t xml:space="preserve"> variant during </w:t>
      </w:r>
      <w:r w:rsidR="004D42E2" w:rsidRPr="009918D0">
        <w:rPr>
          <w:rFonts w:asciiTheme="minorHAnsi" w:eastAsia="Cambria" w:hAnsiTheme="minorHAnsi" w:cstheme="minorHAnsi"/>
          <w:sz w:val="22"/>
          <w:szCs w:val="22"/>
          <w:lang w:val="en-GB"/>
        </w:rPr>
        <w:t>its</w:t>
      </w:r>
      <w:r w:rsidR="00D87424" w:rsidRPr="009918D0">
        <w:rPr>
          <w:rFonts w:asciiTheme="minorHAnsi" w:eastAsia="Cambria" w:hAnsiTheme="minorHAnsi" w:cstheme="minorHAnsi"/>
          <w:sz w:val="22"/>
          <w:szCs w:val="22"/>
          <w:lang w:val="en-GB"/>
        </w:rPr>
        <w:t xml:space="preserve"> multifaceted life-cycle</w:t>
      </w:r>
      <w:r w:rsidR="004D42E2" w:rsidRPr="009918D0">
        <w:rPr>
          <w:rFonts w:asciiTheme="minorHAnsi" w:eastAsia="Cambria" w:hAnsiTheme="minorHAnsi" w:cstheme="minorHAnsi"/>
          <w:sz w:val="22"/>
          <w:szCs w:val="22"/>
          <w:lang w:val="en-GB"/>
        </w:rPr>
        <w:t xml:space="preserve"> </w:t>
      </w:r>
      <w:r w:rsidR="001A6DE9" w:rsidRPr="009918D0">
        <w:rPr>
          <w:rFonts w:asciiTheme="minorHAnsi" w:eastAsia="Cambria" w:hAnsiTheme="minorHAnsi" w:cstheme="minorHAnsi"/>
          <w:sz w:val="22"/>
          <w:szCs w:val="22"/>
          <w:lang w:val="en-GB"/>
        </w:rPr>
        <w:fldChar w:fldCharType="begin"/>
      </w:r>
      <w:r w:rsidR="001A6DE9" w:rsidRPr="009918D0">
        <w:rPr>
          <w:rFonts w:asciiTheme="minorHAnsi" w:eastAsia="Cambria" w:hAnsiTheme="minorHAnsi" w:cstheme="minorHAnsi"/>
          <w:sz w:val="22"/>
          <w:szCs w:val="22"/>
          <w:lang w:val="en-GB"/>
        </w:rPr>
        <w:instrText xml:space="preserve"> ADDIN EN.CITE &lt;EndNote&gt;&lt;Cite&gt;&lt;Author&gt;Cooney&lt;/Author&gt;&lt;Year&gt;1985&lt;/Year&gt;&lt;RecNum&gt;5882&lt;/RecNum&gt;&lt;DisplayText&gt;(6, 20)&lt;/DisplayText&gt;&lt;record&gt;&lt;rec-number&gt;5882&lt;/rec-number&gt;&lt;foreign-keys&gt;&lt;key app="EN" db-id="aa0wwef99asf0aeesds5pf0ft29wa99fvf0s" timestamp="1444897819"&gt;5882&lt;/key&gt;&lt;/foreign-keys&gt;&lt;ref-type name="Journal Article"&gt;17&lt;/ref-type&gt;&lt;contributors&gt;&lt;authors&gt;&lt;author&gt;Cooney, Elizabeth W.&lt;/author&gt;&lt;author&gt;Barr, Donald J. S.&lt;/author&gt;&lt;author&gt;Barstow, William E.&lt;/author&gt;&lt;/authors&gt;&lt;/contributors&gt;&lt;titles&gt;&lt;title&gt;The ultrastructure of the zoospore of Hyphochytrium catenoides&lt;/title&gt;&lt;secondary-title&gt;Canadian Journal of Botany&lt;/secondary-title&gt;&lt;/titles&gt;&lt;periodical&gt;&lt;full-title&gt;Canadian Journal of Botany&lt;/full-title&gt;&lt;/periodical&gt;&lt;pages&gt;497-505&lt;/pages&gt;&lt;volume&gt;63&lt;/volume&gt;&lt;number&gt;3&lt;/number&gt;&lt;dates&gt;&lt;year&gt;1985&lt;/year&gt;&lt;pub-dates&gt;&lt;date&gt;1985/03/01&lt;/date&gt;&lt;/pub-dates&gt;&lt;/dates&gt;&lt;publisher&gt;NRC Research Press&lt;/publisher&gt;&lt;isbn&gt;0008-4026&lt;/isbn&gt;&lt;urls&gt;&lt;related-urls&gt;&lt;url&gt;http://dx.doi.org/10.1139/b85-062&lt;/url&gt;&lt;/related-urls&gt;&lt;/urls&gt;&lt;electronic-resource-num&gt;10.1139/b85-062&lt;/electronic-resource-num&gt;&lt;access-date&gt;2015/10/15&lt;/access-date&gt;&lt;/record&gt;&lt;/Cite&gt;&lt;Cite&gt;&lt;Author&gt;Karling&lt;/Author&gt;&lt;Year&gt;1939&lt;/Year&gt;&lt;RecNum&gt;6128&lt;/RecNum&gt;&lt;record&gt;&lt;rec-number&gt;6128&lt;/rec-number&gt;&lt;foreign-keys&gt;&lt;key app="EN" db-id="aa0wwef99asf0aeesds5pf0ft29wa99fvf0s" timestamp="1458647374"&gt;6128&lt;/key&gt;&lt;/foreign-keys&gt;&lt;ref-type name="Journal Article"&gt;17&lt;/ref-type&gt;&lt;contributors&gt;&lt;authors&gt;&lt;author&gt;Karling, J. S.&lt;/author&gt;&lt;/authors&gt;&lt;/contributors&gt;&lt;titles&gt;&lt;title&gt;A New Fungus with Anteriorly Uniciliate Zoospores: Hyphochytrium catenoides&lt;/title&gt;&lt;secondary-title&gt;American Journal of Botany&lt;/secondary-title&gt;&lt;/titles&gt;&lt;periodical&gt;&lt;full-title&gt;American Journal of Botany&lt;/full-title&gt;&lt;/periodical&gt;&lt;pages&gt;512-519&lt;/pages&gt;&lt;volume&gt;26&lt;/volume&gt;&lt;number&gt;7&lt;/number&gt;&lt;dates&gt;&lt;year&gt;1939&lt;/year&gt;&lt;/dates&gt;&lt;urls&gt;&lt;/urls&gt;&lt;/record&gt;&lt;/Cite&gt;&lt;/EndNote&gt;</w:instrText>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(6, 20)</w:t>
      </w:r>
      <w:r w:rsidR="001A6DE9" w:rsidRPr="009918D0">
        <w:rPr>
          <w:rFonts w:asciiTheme="minorHAnsi" w:eastAsia="Cambria" w:hAnsiTheme="minorHAnsi" w:cstheme="minorHAnsi"/>
          <w:sz w:val="22"/>
          <w:szCs w:val="22"/>
          <w:lang w:val="en-GB"/>
        </w:rPr>
        <w:fldChar w:fldCharType="end"/>
      </w:r>
      <w:r w:rsidR="00042D01" w:rsidRPr="009918D0">
        <w:rPr>
          <w:rFonts w:asciiTheme="minorHAnsi" w:eastAsia="Cambria" w:hAnsiTheme="minorHAnsi" w:cstheme="minorHAnsi"/>
          <w:sz w:val="22"/>
          <w:szCs w:val="22"/>
          <w:lang w:val="en-GB"/>
        </w:rPr>
        <w:t>.</w:t>
      </w:r>
    </w:p>
    <w:p w14:paraId="394088D4" w14:textId="1A992630" w:rsidR="00352918" w:rsidRPr="009918D0" w:rsidRDefault="000F54FC" w:rsidP="00FB7FD4">
      <w:pPr>
        <w:widowControl w:val="0"/>
        <w:spacing w:after="120" w:line="480" w:lineRule="auto"/>
        <w:ind w:firstLine="720"/>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We </w:t>
      </w:r>
      <w:r w:rsidR="00042D01" w:rsidRPr="009918D0">
        <w:rPr>
          <w:rFonts w:asciiTheme="minorHAnsi" w:eastAsia="Cambria" w:hAnsiTheme="minorHAnsi" w:cstheme="minorHAnsi"/>
          <w:sz w:val="22"/>
          <w:szCs w:val="22"/>
          <w:lang w:val="en-GB"/>
        </w:rPr>
        <w:t>also</w:t>
      </w:r>
      <w:r w:rsidRPr="009918D0">
        <w:rPr>
          <w:rFonts w:asciiTheme="minorHAnsi" w:eastAsia="Cambria" w:hAnsiTheme="minorHAnsi" w:cstheme="minorHAnsi"/>
          <w:sz w:val="22"/>
          <w:szCs w:val="22"/>
          <w:lang w:val="en-GB"/>
        </w:rPr>
        <w:t xml:space="preserve"> checked the predicted proteome for evidence of the seven meiosis specific gene families previously shown to be present across a wide diversity of eukaryotes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&lt;EndNote&gt;&lt;Cite&gt;&lt;Author&gt;Ramesh&lt;/Author&gt;&lt;Year&gt;2005&lt;/Year&gt;&lt;RecNum&gt;1135&lt;/RecNum&gt;&lt;DisplayText&gt;(32)&lt;/DisplayText&gt;&lt;record&gt;&lt;rec-number&gt;1135&lt;/rec-number&gt;&lt;foreign-keys&gt;&lt;key app="EN" db-id="aa0wwef99asf0aeesds5pf0ft29wa99fvf0s" timestamp="0"&gt;1135&lt;/key&gt;&lt;/foreign-keys&gt;&lt;ref-type name="Journal Article"&gt;17&lt;/ref-type&gt;&lt;contributors&gt;&lt;authors&gt;&lt;author&gt;Ramesh, M. A.&lt;/author&gt;&lt;author&gt;Malik, S. B.&lt;/author&gt;&lt;author&gt;Logsdon, J. M., Jr.&lt;/author&gt;&lt;/authors&gt;&lt;/contributors&gt;&lt;titles&gt;&lt;title&gt;&lt;style face="normal" font="default" size="100%"&gt;A phylogenomic inventory of meiotic genes; evidence for sex in &lt;/style&gt;&lt;style face="italic" font="default" size="100%"&gt;Giardia &lt;/style&gt;&lt;style face="normal" font="default" size="100%"&gt;and an early eukaryotic origin of meiosis&lt;/style&gt;&lt;/title&gt;&lt;secondary-title&gt;Curr. Biol.&lt;/secondary-title&gt;&lt;/titles&gt;&lt;periodical&gt;&lt;full-title&gt;Curr. Biol.&lt;/full-title&gt;&lt;/periodical&gt;&lt;pages&gt;185-191&lt;/pages&gt;&lt;volume&gt;15&lt;/volume&gt;&lt;dates&gt;&lt;year&gt;2005&lt;/year&gt;&lt;/dates&gt;&lt;call-num&gt;551&lt;/call-num&gt;&lt;urls&gt;&lt;/urls&gt;&lt;/record&gt;&lt;/Cite&gt;&lt;/EndNote&gt;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(32)</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Using reciprocal BLAST </w:t>
      </w:r>
      <w:r w:rsidR="004E43A6" w:rsidRPr="009918D0">
        <w:rPr>
          <w:rFonts w:asciiTheme="minorHAnsi" w:eastAsia="Cambria" w:hAnsiTheme="minorHAnsi" w:cstheme="minorHAnsi"/>
          <w:sz w:val="22"/>
          <w:szCs w:val="22"/>
          <w:lang w:val="en-GB"/>
        </w:rPr>
        <w:t>searches,</w:t>
      </w:r>
      <w:r w:rsidRPr="009918D0">
        <w:rPr>
          <w:rFonts w:asciiTheme="minorHAnsi" w:eastAsia="Cambria" w:hAnsiTheme="minorHAnsi" w:cstheme="minorHAnsi"/>
          <w:sz w:val="22"/>
          <w:szCs w:val="22"/>
          <w:lang w:val="en-GB"/>
        </w:rPr>
        <w:t xml:space="preserve"> we found evidence that genes putatively encoding all seven meiosis specific genes were present on the assembled genome and that these genes were also present in the transcriptome gene set</w:t>
      </w:r>
      <w:r w:rsidR="00B86421" w:rsidRPr="009918D0">
        <w:rPr>
          <w:rFonts w:asciiTheme="minorHAnsi" w:eastAsia="Cambria" w:hAnsiTheme="minorHAnsi" w:cstheme="minorHAnsi"/>
          <w:sz w:val="22"/>
          <w:szCs w:val="22"/>
          <w:lang w:val="en-GB"/>
        </w:rPr>
        <w:t xml:space="preserve"> </w:t>
      </w:r>
      <w:commentRangeStart w:id="23"/>
      <w:commentRangeStart w:id="24"/>
      <w:r w:rsidR="00B86421" w:rsidRPr="009918D0">
        <w:rPr>
          <w:rFonts w:asciiTheme="minorHAnsi" w:eastAsia="Cambria" w:hAnsiTheme="minorHAnsi" w:cstheme="minorHAnsi"/>
          <w:sz w:val="22"/>
          <w:szCs w:val="22"/>
          <w:highlight w:val="yellow"/>
          <w:lang w:val="en-GB"/>
        </w:rPr>
        <w:t xml:space="preserve">(see </w:t>
      </w:r>
      <w:commentRangeEnd w:id="23"/>
      <w:r w:rsidR="00B86421" w:rsidRPr="009918D0">
        <w:rPr>
          <w:rStyle w:val="CommentReference"/>
          <w:rFonts w:asciiTheme="minorHAnsi" w:hAnsiTheme="minorHAnsi"/>
          <w:sz w:val="22"/>
          <w:szCs w:val="22"/>
        </w:rPr>
        <w:commentReference w:id="23"/>
      </w:r>
      <w:commentRangeEnd w:id="24"/>
      <w:r w:rsidR="009C1B83">
        <w:rPr>
          <w:rStyle w:val="CommentReference"/>
        </w:rPr>
        <w:commentReference w:id="24"/>
      </w:r>
      <w:r w:rsidR="00B86421" w:rsidRPr="009918D0">
        <w:rPr>
          <w:rFonts w:asciiTheme="minorHAnsi" w:eastAsia="Cambria" w:hAnsiTheme="minorHAnsi" w:cstheme="minorHAnsi"/>
          <w:sz w:val="22"/>
          <w:szCs w:val="22"/>
          <w:highlight w:val="yellow"/>
          <w:lang w:val="en-GB"/>
        </w:rPr>
        <w:t>Table Sx)</w:t>
      </w:r>
      <w:r w:rsidRPr="009918D0">
        <w:rPr>
          <w:rFonts w:asciiTheme="minorHAnsi" w:eastAsia="Cambria" w:hAnsiTheme="minorHAnsi" w:cstheme="minorHAnsi"/>
          <w:sz w:val="22"/>
          <w:szCs w:val="22"/>
          <w:lang w:val="en-GB"/>
        </w:rPr>
        <w:t xml:space="preserve"> and therefore likely expressed in the culture conditions used to grow </w:t>
      </w:r>
      <w:r w:rsidRPr="009918D0">
        <w:rPr>
          <w:rFonts w:asciiTheme="minorHAnsi" w:eastAsia="Cambria" w:hAnsiTheme="minorHAnsi" w:cstheme="minorHAnsi"/>
          <w:i/>
          <w:sz w:val="22"/>
          <w:szCs w:val="22"/>
          <w:lang w:val="en-GB"/>
        </w:rPr>
        <w:t xml:space="preserve">H. catenoides </w:t>
      </w:r>
      <w:r w:rsidRPr="009918D0">
        <w:rPr>
          <w:rFonts w:asciiTheme="minorHAnsi" w:eastAsia="Cambria" w:hAnsiTheme="minorHAnsi" w:cstheme="minorHAnsi"/>
          <w:sz w:val="22"/>
          <w:szCs w:val="22"/>
          <w:lang w:val="en-GB"/>
        </w:rPr>
        <w:t xml:space="preserve">prior to sequencing. Sexual recombination has rarely been observed in Hyphochytriomycota cultures, with only Johnson (1957) identifying cellular forms suggestive of zygote production as a result of fusion in the resting spore development of </w:t>
      </w:r>
      <w:r w:rsidRPr="009918D0">
        <w:rPr>
          <w:rFonts w:asciiTheme="minorHAnsi" w:eastAsia="Cambria" w:hAnsiTheme="minorHAnsi" w:cstheme="minorHAnsi"/>
          <w:i/>
          <w:sz w:val="22"/>
          <w:szCs w:val="22"/>
          <w:lang w:val="en-GB"/>
        </w:rPr>
        <w:t>Anisolpidium ectocarpii</w:t>
      </w:r>
      <w:r w:rsidR="00042D01" w:rsidRPr="009918D0">
        <w:rPr>
          <w:rFonts w:asciiTheme="minorHAnsi" w:eastAsia="Cambria" w:hAnsiTheme="minorHAnsi" w:cstheme="minorHAnsi"/>
          <w:i/>
          <w:sz w:val="22"/>
          <w:szCs w:val="22"/>
          <w:lang w:val="en-GB"/>
        </w:rPr>
        <w:t xml:space="preserve">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&lt;EndNote&gt;&lt;Cite&gt;&lt;Author&gt;Johnson&lt;/Author&gt;&lt;Year&gt;1957&lt;/Year&gt;&lt;RecNum&gt;5877&lt;/RecNum&gt;&lt;DisplayText&gt;(33)&lt;/DisplayText&gt;&lt;record&gt;&lt;rec-number&gt;5877&lt;/rec-number&gt;&lt;foreign-keys&gt;&lt;key app="EN" db-id="aa0wwef99asf0aeesds5pf0ft29wa99fvf0s" timestamp="1443093205"&gt;5877&lt;/key&gt;&lt;/foreign-keys&gt;&lt;ref-type name="Journal Article"&gt;17&lt;/ref-type&gt;&lt;contributors&gt;&lt;authors&gt;&lt;author&gt;Johnson, T. W., Jr.&lt;/author&gt;&lt;/authors&gt;&lt;/contributors&gt;&lt;titles&gt;&lt;title&gt;Resting Spore Development in the Marine Phycomycete Anisolpidium ectocarpii&lt;/title&gt;&lt;secondary-title&gt;American Journal of Botany&lt;/secondary-title&gt;&lt;/titles&gt;&lt;periodical&gt;&lt;full-title&gt;American Journal of Botany&lt;/full-title&gt;&lt;/periodical&gt;&lt;pages&gt;875-878&lt;/pages&gt;&lt;volume&gt;44&lt;/volume&gt;&lt;number&gt;10&lt;/number&gt;&lt;dates&gt;&lt;year&gt;1957&lt;/year&gt;&lt;/dates&gt;&lt;publisher&gt;Botanical Society of America&lt;/publisher&gt;&lt;isbn&gt;00029122&lt;/isbn&gt;&lt;urls&gt;&lt;related-urls&gt;&lt;url&gt;http://www.jstor.org/stable/2438908&lt;/url&gt;&lt;/related-urls&gt;&lt;/urls&gt;&lt;electronic-resource-num&gt;10.2307/2438908&lt;/electronic-resource-num&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(33)</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t>
      </w:r>
      <w:r w:rsidR="00D0433C">
        <w:rPr>
          <w:rFonts w:asciiTheme="minorHAnsi" w:eastAsia="Cambria" w:hAnsiTheme="minorHAnsi" w:cstheme="minorHAnsi"/>
          <w:sz w:val="22"/>
          <w:szCs w:val="22"/>
          <w:lang w:val="en-GB"/>
        </w:rPr>
        <w:t>However, a</w:t>
      </w:r>
      <w:r w:rsidRPr="009918D0">
        <w:rPr>
          <w:rFonts w:asciiTheme="minorHAnsi" w:eastAsia="Cambria" w:hAnsiTheme="minorHAnsi" w:cstheme="minorHAnsi"/>
          <w:sz w:val="22"/>
          <w:szCs w:val="22"/>
          <w:lang w:val="en-GB"/>
        </w:rPr>
        <w:t xml:space="preserve"> range of different sexual reproductions systems have been identified in the oomycetes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&lt;EndNote&gt;&lt;Cite&gt;&lt;Author&gt;Beakes&lt;/Author&gt;&lt;Year&gt;2012&lt;/Year&gt;&lt;RecNum&gt;5545&lt;/RecNum&gt;&lt;DisplayText&gt;(34)&lt;/DisplayText&gt;&lt;record&gt;&lt;rec-number&gt;5545&lt;/rec-number&gt;&lt;foreign-keys&gt;&lt;key app="EN" db-id="aa0wwef99asf0aeesds5pf0ft29wa99fvf0s" timestamp="1421748241"&gt;5545&lt;/key&gt;&lt;/foreign-keys&gt;&lt;ref-type name="Journal Article"&gt;17&lt;/ref-type&gt;&lt;contributors&gt;&lt;authors&gt;&lt;author&gt;Beakes, GordonW&lt;/author&gt;&lt;author&gt;Glockling, SallyL&lt;/author&gt;&lt;author&gt;Sekimoto, Satoshi&lt;/author&gt;&lt;/authors&gt;&lt;/contributors&gt;&lt;titles&gt;&lt;title&gt;The evolutionary phylogeny of the oomycete “fungi”&lt;/title&gt;&lt;secondary-title&gt;Protoplasma&lt;/secondary-title&gt;&lt;alt-title&gt;Protoplasma&lt;/alt-title&gt;&lt;/titles&gt;&lt;periodical&gt;&lt;full-title&gt;Protoplasma&lt;/full-title&gt;&lt;abbr-1&gt;Protoplasma&lt;/abbr-1&gt;&lt;/periodical&gt;&lt;alt-periodical&gt;&lt;full-title&gt;Protoplasma&lt;/full-title&gt;&lt;abbr-1&gt;Protoplasma&lt;/abbr-1&gt;&lt;/alt-periodical&gt;&lt;pages&gt;3-19&lt;/pages&gt;&lt;volume&gt;249&lt;/volume&gt;&lt;number&gt;1&lt;/number&gt;&lt;keywords&gt;&lt;keyword&gt;Apicocomplexa&lt;/keyword&gt;&lt;keyword&gt;Chromalveolates&lt;/keyword&gt;&lt;keyword&gt;Eurychasma&lt;/keyword&gt;&lt;keyword&gt;Haliphthoros&lt;/keyword&gt;&lt;keyword&gt;Olpidiopsis&lt;/keyword&gt;&lt;keyword&gt;Oomycetes&lt;/keyword&gt;&lt;keyword&gt;Pathogenicity&lt;/keyword&gt;&lt;keyword&gt;Phylogeny&lt;/keyword&gt;&lt;keyword&gt;Ultrastructure&lt;/keyword&gt;&lt;/keywords&gt;&lt;dates&gt;&lt;year&gt;2012&lt;/year&gt;&lt;pub-dates&gt;&lt;date&gt;2012/01/01&lt;/date&gt;&lt;/pub-dates&gt;&lt;/dates&gt;&lt;publisher&gt;Springer Vienna&lt;/publisher&gt;&lt;isbn&gt;0033-183X&lt;/isbn&gt;&lt;urls&gt;&lt;related-urls&gt;&lt;url&gt;http://dx.doi.org/10.1007/s00709-011-0269-2&lt;/url&gt;&lt;/related-urls&gt;&lt;/urls&gt;&lt;electronic-resource-num&gt;10.1007/s00709-011-0269-2&lt;/electronic-resource-num&gt;&lt;language&gt;English&lt;/language&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(34)</w:t>
      </w:r>
      <w:r w:rsidR="001A6DE9" w:rsidRPr="009918D0">
        <w:rPr>
          <w:rFonts w:asciiTheme="minorHAnsi" w:eastAsia="Cambria" w:hAnsiTheme="minorHAnsi" w:cstheme="minorHAnsi"/>
          <w:sz w:val="22"/>
          <w:szCs w:val="22"/>
          <w:lang w:val="en-GB"/>
        </w:rPr>
        <w:fldChar w:fldCharType="end"/>
      </w:r>
      <w:r w:rsidR="00D0433C">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w:t>
      </w:r>
      <w:r w:rsidR="00D87424" w:rsidRPr="009918D0">
        <w:rPr>
          <w:rFonts w:asciiTheme="minorHAnsi" w:eastAsia="Cambria" w:hAnsiTheme="minorHAnsi" w:cstheme="minorHAnsi"/>
          <w:sz w:val="22"/>
          <w:szCs w:val="22"/>
          <w:lang w:val="en-GB"/>
        </w:rPr>
        <w:t>collectively</w:t>
      </w:r>
      <w:r w:rsidR="009C39C0" w:rsidRPr="009918D0">
        <w:rPr>
          <w:rFonts w:asciiTheme="minorHAnsi" w:eastAsia="Cambria" w:hAnsiTheme="minorHAnsi" w:cstheme="minorHAnsi"/>
          <w:sz w:val="22"/>
          <w:szCs w:val="22"/>
          <w:lang w:val="en-GB"/>
        </w:rPr>
        <w:t xml:space="preserve"> these data suggest</w:t>
      </w:r>
      <w:r w:rsidRPr="009918D0">
        <w:rPr>
          <w:rFonts w:asciiTheme="minorHAnsi" w:eastAsia="Cambria" w:hAnsiTheme="minorHAnsi" w:cstheme="minorHAnsi"/>
          <w:sz w:val="22"/>
          <w:szCs w:val="22"/>
          <w:lang w:val="en-GB"/>
        </w:rPr>
        <w:t xml:space="preserve"> meiosis </w:t>
      </w:r>
      <w:r w:rsidR="00041975" w:rsidRPr="009918D0">
        <w:rPr>
          <w:rFonts w:asciiTheme="minorHAnsi" w:eastAsia="Cambria" w:hAnsiTheme="minorHAnsi" w:cstheme="minorHAnsi"/>
          <w:sz w:val="22"/>
          <w:szCs w:val="22"/>
          <w:lang w:val="en-GB"/>
        </w:rPr>
        <w:t xml:space="preserve">is </w:t>
      </w:r>
      <w:r w:rsidR="00D0433C">
        <w:rPr>
          <w:rFonts w:asciiTheme="minorHAnsi" w:eastAsia="Cambria" w:hAnsiTheme="minorHAnsi" w:cstheme="minorHAnsi"/>
          <w:sz w:val="22"/>
          <w:szCs w:val="22"/>
          <w:lang w:val="en-GB"/>
        </w:rPr>
        <w:t xml:space="preserve">present </w:t>
      </w:r>
      <w:r w:rsidR="00077937" w:rsidRPr="009918D0">
        <w:rPr>
          <w:rFonts w:asciiTheme="minorHAnsi" w:eastAsia="Cambria" w:hAnsiTheme="minorHAnsi" w:cstheme="minorHAnsi"/>
          <w:sz w:val="22"/>
          <w:szCs w:val="22"/>
          <w:lang w:val="en-GB"/>
        </w:rPr>
        <w:t xml:space="preserve">in representative taxa </w:t>
      </w:r>
      <w:r w:rsidRPr="009918D0">
        <w:rPr>
          <w:rFonts w:asciiTheme="minorHAnsi" w:eastAsia="Cambria" w:hAnsiTheme="minorHAnsi" w:cstheme="minorHAnsi"/>
          <w:sz w:val="22"/>
          <w:szCs w:val="22"/>
          <w:lang w:val="en-GB"/>
        </w:rPr>
        <w:t>across the Pseudofungi.</w:t>
      </w:r>
    </w:p>
    <w:p w14:paraId="7BCDF35F" w14:textId="24C0531C" w:rsidR="00352918" w:rsidRPr="009918D0" w:rsidRDefault="000F54FC" w:rsidP="00FB7FD4">
      <w:pPr>
        <w:widowControl w:val="0"/>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 xml:space="preserve">Phylogenetic position of </w:t>
      </w:r>
      <w:r w:rsidRPr="009918D0">
        <w:rPr>
          <w:rFonts w:asciiTheme="minorHAnsi" w:eastAsia="Cambria" w:hAnsiTheme="minorHAnsi" w:cstheme="minorHAnsi"/>
          <w:b/>
          <w:i/>
          <w:sz w:val="22"/>
          <w:szCs w:val="22"/>
          <w:lang w:val="en-GB"/>
        </w:rPr>
        <w:t xml:space="preserve">Hyphochytrium </w:t>
      </w:r>
      <w:r w:rsidRPr="009918D0">
        <w:rPr>
          <w:rFonts w:asciiTheme="minorHAnsi" w:eastAsia="Cambria" w:hAnsiTheme="minorHAnsi" w:cstheme="minorHAnsi"/>
          <w:b/>
          <w:sz w:val="22"/>
          <w:szCs w:val="22"/>
          <w:lang w:val="en-GB"/>
        </w:rPr>
        <w:t xml:space="preserve">and </w:t>
      </w:r>
      <w:r w:rsidR="008434B4" w:rsidRPr="009918D0">
        <w:rPr>
          <w:rFonts w:asciiTheme="minorHAnsi" w:eastAsia="Cambria" w:hAnsiTheme="minorHAnsi" w:cstheme="minorHAnsi"/>
          <w:b/>
          <w:sz w:val="22"/>
          <w:szCs w:val="22"/>
          <w:lang w:val="en-GB"/>
        </w:rPr>
        <w:t>traits</w:t>
      </w:r>
      <w:r w:rsidRPr="009918D0">
        <w:rPr>
          <w:rFonts w:asciiTheme="minorHAnsi" w:eastAsia="Cambria" w:hAnsiTheme="minorHAnsi" w:cstheme="minorHAnsi"/>
          <w:b/>
          <w:sz w:val="22"/>
          <w:szCs w:val="22"/>
          <w:lang w:val="en-GB"/>
        </w:rPr>
        <w:t xml:space="preserve"> shared across the Pseudofungi.</w:t>
      </w:r>
    </w:p>
    <w:p w14:paraId="26FE72DB" w14:textId="3813473B" w:rsidR="00352918" w:rsidRPr="009918D0" w:rsidRDefault="000F54FC" w:rsidP="00FB7FD4">
      <w:pPr>
        <w:widowControl w:val="0"/>
        <w:autoSpaceDE w:val="0"/>
        <w:autoSpaceDN w:val="0"/>
        <w:adjustRightInd w:val="0"/>
        <w:spacing w:after="120" w:line="480" w:lineRule="auto"/>
        <w:jc w:val="both"/>
        <w:rPr>
          <w:rFonts w:asciiTheme="minorHAnsi" w:eastAsia="Cambria" w:hAnsiTheme="minorHAnsi" w:cstheme="minorHAnsi"/>
          <w:sz w:val="22"/>
          <w:szCs w:val="22"/>
          <w:lang w:val="en-GB"/>
        </w:rPr>
      </w:pPr>
      <w:r w:rsidRPr="009918D0">
        <w:rPr>
          <w:rFonts w:asciiTheme="minorHAnsi" w:eastAsia="Cambria" w:hAnsiTheme="minorHAnsi" w:cstheme="minorHAnsi"/>
          <w:i/>
          <w:sz w:val="22"/>
          <w:szCs w:val="22"/>
          <w:lang w:val="en-GB"/>
        </w:rPr>
        <w:t>Hyphochytrium</w:t>
      </w:r>
      <w:r w:rsidRPr="009918D0">
        <w:rPr>
          <w:rFonts w:asciiTheme="minorHAnsi" w:eastAsia="Cambria" w:hAnsiTheme="minorHAnsi" w:cstheme="minorHAnsi"/>
          <w:sz w:val="22"/>
          <w:szCs w:val="22"/>
          <w:lang w:val="en-GB"/>
        </w:rPr>
        <w:t xml:space="preserve"> has been shown to branch as a sister-group to the oomycetes in </w:t>
      </w:r>
      <w:r w:rsidR="00D87424" w:rsidRPr="009918D0">
        <w:rPr>
          <w:rFonts w:asciiTheme="minorHAnsi" w:eastAsia="Cambria" w:hAnsiTheme="minorHAnsi" w:cstheme="minorHAnsi"/>
          <w:sz w:val="22"/>
          <w:szCs w:val="22"/>
          <w:lang w:val="en-GB"/>
        </w:rPr>
        <w:t>rRNA</w:t>
      </w:r>
      <w:r w:rsidRPr="009918D0">
        <w:rPr>
          <w:rFonts w:asciiTheme="minorHAnsi" w:eastAsia="Cambria" w:hAnsiTheme="minorHAnsi" w:cstheme="minorHAnsi"/>
          <w:sz w:val="22"/>
          <w:szCs w:val="22"/>
          <w:lang w:val="en-GB"/>
        </w:rPr>
        <w:t xml:space="preserve"> gene phylogenies </w:t>
      </w:r>
      <w:r w:rsidR="004E43A6" w:rsidRPr="009918D0">
        <w:rPr>
          <w:rFonts w:asciiTheme="minorHAnsi" w:eastAsia="Cambria" w:hAnsiTheme="minorHAnsi" w:cstheme="minorHAnsi"/>
          <w:sz w:val="22"/>
          <w:szCs w:val="22"/>
          <w:lang w:val="en-GB"/>
        </w:rPr>
        <w:t xml:space="preserve">(e.g. </w:t>
      </w:r>
      <w:r w:rsidR="001A6DE9" w:rsidRPr="009918D0">
        <w:rPr>
          <w:rFonts w:asciiTheme="minorHAnsi" w:eastAsia="Cambria" w:hAnsiTheme="minorHAnsi" w:cstheme="minorHAnsi"/>
          <w:sz w:val="22"/>
          <w:szCs w:val="22"/>
          <w:lang w:val="en-GB"/>
        </w:rPr>
        <w:fldChar w:fldCharType="begin">
          <w:fldData xml:space="preserve">PEVuZE5vdGU+PENpdGU+PEF1dGhvcj5DYXZhbGllci1TbWl0aDwvQXV0aG9yPjxZZWFyPjIwMDY8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</w:fldData>
        </w:fldChar>
      </w:r>
      <w:r w:rsidR="001A6DE9" w:rsidRPr="009918D0">
        <w:rPr>
          <w:rFonts w:asciiTheme="minorHAnsi" w:eastAsia="Cambria" w:hAnsiTheme="minorHAnsi" w:cstheme="minorHAnsi"/>
          <w:sz w:val="22"/>
          <w:szCs w:val="22"/>
          <w:lang w:val="en-GB"/>
        </w:rPr>
        <w:instrText xml:space="preserve"> ADDIN EN.CITE </w:instrText>
      </w:r>
      <w:r w:rsidR="001A6DE9" w:rsidRPr="009918D0">
        <w:rPr>
          <w:rFonts w:asciiTheme="minorHAnsi" w:eastAsia="Cambria" w:hAnsiTheme="minorHAnsi" w:cstheme="minorHAnsi"/>
          <w:sz w:val="22"/>
          <w:szCs w:val="22"/>
          <w:lang w:val="en-GB"/>
        </w:rPr>
        <w:fldChar w:fldCharType="begin">
          <w:fldData xml:space="preserve">PEVuZE5vdGU+PENpdGU+PEF1dGhvcj5DYXZhbGllci1TbWl0aDwvQXV0aG9yPjxZZWFyPjIwMDY8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</w:fldData>
        </w:fldChar>
      </w:r>
      <w:r w:rsidR="001A6DE9" w:rsidRPr="009918D0">
        <w:rPr>
          <w:rFonts w:asciiTheme="minorHAnsi" w:eastAsia="Cambria" w:hAnsiTheme="minorHAnsi" w:cstheme="minorHAnsi"/>
          <w:sz w:val="22"/>
          <w:szCs w:val="22"/>
          <w:lang w:val="en-GB"/>
        </w:rPr>
        <w:instrText xml:space="preserve"> ADDIN EN.CITE.DATA </w:instrText>
      </w:r>
      <w:r w:rsidR="001A6DE9" w:rsidRPr="009918D0">
        <w:rPr>
          <w:rFonts w:asciiTheme="minorHAnsi" w:eastAsia="Cambria" w:hAnsiTheme="minorHAnsi" w:cstheme="minorHAnsi"/>
          <w:sz w:val="22"/>
          <w:szCs w:val="22"/>
          <w:lang w:val="en-GB"/>
        </w:rPr>
      </w:r>
      <w:r w:rsidR="001A6DE9" w:rsidRPr="009918D0">
        <w:rPr>
          <w:rFonts w:asciiTheme="minorHAnsi" w:eastAsia="Cambria" w:hAnsiTheme="minorHAnsi" w:cstheme="minorHAnsi"/>
          <w:sz w:val="22"/>
          <w:szCs w:val="22"/>
          <w:lang w:val="en-GB"/>
        </w:rPr>
        <w:fldChar w:fldCharType="end"/>
      </w:r>
      <w:r w:rsidR="001A6DE9" w:rsidRPr="009918D0">
        <w:rPr>
          <w:rFonts w:asciiTheme="minorHAnsi" w:eastAsia="Cambria" w:hAnsiTheme="minorHAnsi" w:cstheme="minorHAnsi"/>
          <w:sz w:val="22"/>
          <w:szCs w:val="22"/>
          <w:lang w:val="en-GB"/>
        </w:rPr>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(3, 21)</w:t>
      </w:r>
      <w:r w:rsidR="001A6DE9" w:rsidRPr="009918D0">
        <w:rPr>
          <w:rFonts w:asciiTheme="minorHAnsi" w:eastAsia="Cambria" w:hAnsiTheme="minorHAnsi" w:cstheme="minorHAnsi"/>
          <w:sz w:val="22"/>
          <w:szCs w:val="22"/>
          <w:lang w:val="en-GB"/>
        </w:rPr>
        <w:fldChar w:fldCharType="end"/>
      </w:r>
      <w:r w:rsidR="004E43A6"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w:t>
      </w:r>
      <w:r w:rsidR="00082A89" w:rsidRPr="009918D0">
        <w:rPr>
          <w:rFonts w:asciiTheme="minorHAnsi" w:hAnsiTheme="minorHAnsi" w:cstheme="minorHAnsi"/>
          <w:iCs/>
          <w:color w:val="16191F"/>
          <w:sz w:val="22"/>
          <w:szCs w:val="22"/>
          <w:lang w:val="en-GB"/>
        </w:rPr>
        <w:t xml:space="preserve">To test this phylogenetic </w:t>
      </w:r>
      <w:r w:rsidR="00124CE9" w:rsidRPr="009918D0">
        <w:rPr>
          <w:rFonts w:asciiTheme="minorHAnsi" w:hAnsiTheme="minorHAnsi" w:cstheme="minorHAnsi"/>
          <w:iCs/>
          <w:color w:val="16191F"/>
          <w:sz w:val="22"/>
          <w:szCs w:val="22"/>
          <w:lang w:val="en-GB"/>
        </w:rPr>
        <w:t>relationship,</w:t>
      </w:r>
      <w:r w:rsidR="00082A89" w:rsidRPr="009918D0">
        <w:rPr>
          <w:rFonts w:asciiTheme="minorHAnsi" w:hAnsiTheme="minorHAnsi" w:cstheme="minorHAnsi"/>
          <w:iCs/>
          <w:color w:val="16191F"/>
          <w:sz w:val="22"/>
          <w:szCs w:val="22"/>
          <w:lang w:val="en-GB"/>
        </w:rPr>
        <w:t xml:space="preserve"> we generated a concatenated amino acid alignment of 245 putative orthologues (85 taxa and 71,862 amino acid sites) and including a comprehensive sampling of eukaryotic taxa based on previously published papers</w:t>
      </w:r>
      <w:r w:rsidR="00436185" w:rsidRPr="009918D0">
        <w:rPr>
          <w:rFonts w:asciiTheme="minorHAnsi" w:hAnsiTheme="minorHAnsi" w:cstheme="minorHAnsi"/>
          <w:iCs/>
          <w:color w:val="16191F"/>
          <w:sz w:val="22"/>
          <w:szCs w:val="22"/>
          <w:lang w:val="en-GB"/>
        </w:rPr>
        <w:t xml:space="preserve"> </w:t>
      </w:r>
      <w:r w:rsidR="001A6DE9" w:rsidRPr="009918D0">
        <w:rPr>
          <w:rFonts w:asciiTheme="minorHAnsi" w:hAnsiTheme="minorHAnsi" w:cstheme="minorHAnsi"/>
          <w:iCs/>
          <w:color w:val="16191F"/>
          <w:sz w:val="22"/>
          <w:szCs w:val="22"/>
          <w:lang w:val="en-GB"/>
        </w:rPr>
        <w:fldChar w:fldCharType="begin">
          <w:fldData xml:space="preserve">PEVuZE5vdGU+PENpdGU+PEF1dGhvcj5Ccm93bjwvQXV0aG9yPjxZZWFyPjIwMTM8L1llYXI+PFJl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</w:fldData>
        </w:fldChar>
      </w:r>
      <w:r w:rsidR="005C02A1">
        <w:rPr>
          <w:rFonts w:asciiTheme="minorHAnsi" w:hAnsiTheme="minorHAnsi" w:cstheme="minorHAnsi"/>
          <w:iCs/>
          <w:color w:val="16191F"/>
          <w:sz w:val="22"/>
          <w:szCs w:val="22"/>
          <w:lang w:val="en-GB"/>
        </w:rPr>
        <w:instrText xml:space="preserve"> ADDIN EN.CITE </w:instrText>
      </w:r>
      <w:r w:rsidR="005C02A1">
        <w:rPr>
          <w:rFonts w:asciiTheme="minorHAnsi" w:hAnsiTheme="minorHAnsi" w:cstheme="minorHAnsi"/>
          <w:iCs/>
          <w:color w:val="16191F"/>
          <w:sz w:val="22"/>
          <w:szCs w:val="22"/>
          <w:lang w:val="en-GB"/>
        </w:rPr>
        <w:fldChar w:fldCharType="begin">
          <w:fldData xml:space="preserve">PEVuZE5vdGU+PENpdGU+PEF1dGhvcj5Ccm93bjwvQXV0aG9yPjxZZWFyPjIwMTM8L1llYXI+PFJl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</w:fldData>
        </w:fldChar>
      </w:r>
      <w:r w:rsidR="005C02A1">
        <w:rPr>
          <w:rFonts w:asciiTheme="minorHAnsi" w:hAnsiTheme="minorHAnsi" w:cstheme="minorHAnsi"/>
          <w:iCs/>
          <w:color w:val="16191F"/>
          <w:sz w:val="22"/>
          <w:szCs w:val="22"/>
          <w:lang w:val="en-GB"/>
        </w:rPr>
        <w:instrText xml:space="preserve"> ADDIN EN.CITE.DATA </w:instrText>
      </w:r>
      <w:r w:rsidR="005C02A1">
        <w:rPr>
          <w:rFonts w:asciiTheme="minorHAnsi" w:hAnsiTheme="minorHAnsi" w:cstheme="minorHAnsi"/>
          <w:iCs/>
          <w:color w:val="16191F"/>
          <w:sz w:val="22"/>
          <w:szCs w:val="22"/>
          <w:lang w:val="en-GB"/>
        </w:rPr>
      </w:r>
      <w:r w:rsidR="005C02A1">
        <w:rPr>
          <w:rFonts w:asciiTheme="minorHAnsi" w:hAnsiTheme="minorHAnsi" w:cstheme="minorHAnsi"/>
          <w:iCs/>
          <w:color w:val="16191F"/>
          <w:sz w:val="22"/>
          <w:szCs w:val="22"/>
          <w:lang w:val="en-GB"/>
        </w:rPr>
        <w:fldChar w:fldCharType="end"/>
      </w:r>
      <w:r w:rsidR="001A6DE9" w:rsidRPr="009918D0">
        <w:rPr>
          <w:rFonts w:asciiTheme="minorHAnsi" w:hAnsiTheme="minorHAnsi" w:cstheme="minorHAnsi"/>
          <w:iCs/>
          <w:color w:val="16191F"/>
          <w:sz w:val="22"/>
          <w:szCs w:val="22"/>
          <w:lang w:val="en-GB"/>
        </w:rPr>
      </w:r>
      <w:r w:rsidR="001A6DE9" w:rsidRPr="009918D0">
        <w:rPr>
          <w:rFonts w:asciiTheme="minorHAnsi" w:hAnsiTheme="minorHAnsi" w:cstheme="minorHAnsi"/>
          <w:iCs/>
          <w:color w:val="16191F"/>
          <w:sz w:val="22"/>
          <w:szCs w:val="22"/>
          <w:lang w:val="en-GB"/>
        </w:rPr>
        <w:fldChar w:fldCharType="separate"/>
      </w:r>
      <w:r w:rsidR="005C02A1">
        <w:rPr>
          <w:rFonts w:asciiTheme="minorHAnsi" w:hAnsiTheme="minorHAnsi" w:cstheme="minorHAnsi"/>
          <w:iCs/>
          <w:noProof/>
          <w:color w:val="16191F"/>
          <w:sz w:val="22"/>
          <w:szCs w:val="22"/>
          <w:lang w:val="en-GB"/>
        </w:rPr>
        <w:t>(35, 36)</w:t>
      </w:r>
      <w:r w:rsidR="001A6DE9" w:rsidRPr="009918D0">
        <w:rPr>
          <w:rFonts w:asciiTheme="minorHAnsi" w:hAnsiTheme="minorHAnsi" w:cstheme="minorHAnsi"/>
          <w:iCs/>
          <w:color w:val="16191F"/>
          <w:sz w:val="22"/>
          <w:szCs w:val="22"/>
          <w:lang w:val="en-GB"/>
        </w:rPr>
        <w:fldChar w:fldCharType="end"/>
      </w:r>
      <w:r w:rsidR="00082A89" w:rsidRPr="009918D0">
        <w:rPr>
          <w:rFonts w:asciiTheme="minorHAnsi" w:hAnsiTheme="minorHAnsi" w:cstheme="minorHAnsi"/>
          <w:iCs/>
          <w:color w:val="16191F"/>
          <w:sz w:val="22"/>
          <w:szCs w:val="22"/>
          <w:lang w:val="en-GB"/>
        </w:rPr>
        <w:t>. </w:t>
      </w:r>
      <w:r w:rsidRPr="009918D0">
        <w:rPr>
          <w:rFonts w:asciiTheme="minorHAnsi" w:eastAsia="Cambria" w:hAnsiTheme="minorHAnsi" w:cstheme="minorHAnsi"/>
          <w:sz w:val="22"/>
          <w:szCs w:val="22"/>
          <w:lang w:val="en-GB"/>
        </w:rPr>
        <w:t xml:space="preserve"> The resulting tree topology </w:t>
      </w:r>
      <w:r w:rsidRPr="009918D0">
        <w:rPr>
          <w:rFonts w:asciiTheme="minorHAnsi" w:eastAsia="Cambria" w:hAnsiTheme="minorHAnsi" w:cstheme="minorHAnsi"/>
          <w:sz w:val="22"/>
          <w:szCs w:val="22"/>
          <w:highlight w:val="green"/>
          <w:lang w:val="en-GB"/>
        </w:rPr>
        <w:t>(Fig. 1a</w:t>
      </w:r>
      <w:r w:rsidR="00175512">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demonstrated that </w:t>
      </w:r>
      <w:r w:rsidR="006618AD"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i/>
          <w:sz w:val="22"/>
          <w:szCs w:val="22"/>
          <w:lang w:val="en-GB"/>
        </w:rPr>
        <w:t xml:space="preserve"> </w:t>
      </w:r>
      <w:r w:rsidRPr="009918D0">
        <w:rPr>
          <w:rFonts w:asciiTheme="minorHAnsi" w:eastAsia="Cambria" w:hAnsiTheme="minorHAnsi" w:cstheme="minorHAnsi"/>
          <w:sz w:val="22"/>
          <w:szCs w:val="22"/>
          <w:lang w:val="en-GB"/>
        </w:rPr>
        <w:t>forms a sister-branch to the oomycete radiation with 100% bootstrap support consistent with the Pseudofungi h</w:t>
      </w:r>
      <w:r w:rsidR="000B4EC1" w:rsidRPr="009918D0">
        <w:rPr>
          <w:rFonts w:asciiTheme="minorHAnsi" w:eastAsia="Cambria" w:hAnsiTheme="minorHAnsi" w:cstheme="minorHAnsi"/>
          <w:sz w:val="22"/>
          <w:szCs w:val="22"/>
          <w:lang w:val="en-GB"/>
        </w:rPr>
        <w:t>ypothesis, i.e. the hyphochytr</w:t>
      </w:r>
      <w:r w:rsidRPr="009918D0">
        <w:rPr>
          <w:rFonts w:asciiTheme="minorHAnsi" w:eastAsia="Cambria" w:hAnsiTheme="minorHAnsi" w:cstheme="minorHAnsi"/>
          <w:sz w:val="22"/>
          <w:szCs w:val="22"/>
          <w:lang w:val="en-GB"/>
        </w:rPr>
        <w:t xml:space="preserve">iomycetes are a sister-group to the oomycetes and therefore share a common evolutionary trend towards fungal-like osmotrophic feeding and </w:t>
      </w:r>
      <w:r w:rsidRPr="009918D0">
        <w:rPr>
          <w:rFonts w:asciiTheme="minorHAnsi" w:eastAsia="Cambria" w:hAnsiTheme="minorHAnsi" w:cstheme="minorHAnsi"/>
          <w:sz w:val="22"/>
          <w:szCs w:val="22"/>
          <w:lang w:val="en-GB"/>
        </w:rPr>
        <w:lastRenderedPageBreak/>
        <w:t xml:space="preserve">polarized </w:t>
      </w:r>
      <w:r w:rsidR="00082A89" w:rsidRPr="009918D0">
        <w:rPr>
          <w:rFonts w:asciiTheme="minorHAnsi" w:eastAsia="Cambria" w:hAnsiTheme="minorHAnsi" w:cstheme="minorHAnsi"/>
          <w:sz w:val="22"/>
          <w:szCs w:val="22"/>
          <w:lang w:val="en-GB"/>
        </w:rPr>
        <w:t xml:space="preserve">cell </w:t>
      </w:r>
      <w:r w:rsidRPr="009918D0">
        <w:rPr>
          <w:rFonts w:asciiTheme="minorHAnsi" w:eastAsia="Cambria" w:hAnsiTheme="minorHAnsi" w:cstheme="minorHAnsi"/>
          <w:sz w:val="22"/>
          <w:szCs w:val="22"/>
          <w:lang w:val="en-GB"/>
        </w:rPr>
        <w:t xml:space="preserve">growth </w:t>
      </w:r>
      <w:r w:rsidR="001A6DE9" w:rsidRPr="009918D0">
        <w:rPr>
          <w:rFonts w:asciiTheme="minorHAnsi" w:eastAsia="Cambria" w:hAnsiTheme="minorHAnsi" w:cstheme="minorHAnsi"/>
          <w:sz w:val="22"/>
          <w:szCs w:val="22"/>
          <w:lang w:val="en-GB"/>
        </w:rPr>
        <w:fldChar w:fldCharType="begin">
          <w:fldData xml:space="preserve">PEVuZE5vdGU+PENpdGU+PEF1dGhvcj5DYXZhbGllci1TbWl0aDwvQXV0aG9yPjxZZWFyPjE5ODc8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</w:fldData>
        </w:fldChar>
      </w:r>
      <w:r w:rsidR="001A6DE9" w:rsidRPr="009918D0">
        <w:rPr>
          <w:rFonts w:asciiTheme="minorHAnsi" w:eastAsia="Cambria" w:hAnsiTheme="minorHAnsi" w:cstheme="minorHAnsi"/>
          <w:sz w:val="22"/>
          <w:szCs w:val="22"/>
          <w:lang w:val="en-GB"/>
        </w:rPr>
        <w:instrText xml:space="preserve"> ADDIN EN.CITE </w:instrText>
      </w:r>
      <w:r w:rsidR="001A6DE9" w:rsidRPr="009918D0">
        <w:rPr>
          <w:rFonts w:asciiTheme="minorHAnsi" w:eastAsia="Cambria" w:hAnsiTheme="minorHAnsi" w:cstheme="minorHAnsi"/>
          <w:sz w:val="22"/>
          <w:szCs w:val="22"/>
          <w:lang w:val="en-GB"/>
        </w:rPr>
        <w:fldChar w:fldCharType="begin">
          <w:fldData xml:space="preserve">PEVuZE5vdGU+PENpdGU+PEF1dGhvcj5DYXZhbGllci1TbWl0aDwvQXV0aG9yPjxZZWFyPjE5ODc8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</w:fldData>
        </w:fldChar>
      </w:r>
      <w:r w:rsidR="001A6DE9" w:rsidRPr="009918D0">
        <w:rPr>
          <w:rFonts w:asciiTheme="minorHAnsi" w:eastAsia="Cambria" w:hAnsiTheme="minorHAnsi" w:cstheme="minorHAnsi"/>
          <w:sz w:val="22"/>
          <w:szCs w:val="22"/>
          <w:lang w:val="en-GB"/>
        </w:rPr>
        <w:instrText xml:space="preserve"> ADDIN EN.CITE.DATA </w:instrText>
      </w:r>
      <w:r w:rsidR="001A6DE9" w:rsidRPr="009918D0">
        <w:rPr>
          <w:rFonts w:asciiTheme="minorHAnsi" w:eastAsia="Cambria" w:hAnsiTheme="minorHAnsi" w:cstheme="minorHAnsi"/>
          <w:sz w:val="22"/>
          <w:szCs w:val="22"/>
          <w:lang w:val="en-GB"/>
        </w:rPr>
      </w:r>
      <w:r w:rsidR="001A6DE9" w:rsidRPr="009918D0">
        <w:rPr>
          <w:rFonts w:asciiTheme="minorHAnsi" w:eastAsia="Cambria" w:hAnsiTheme="minorHAnsi" w:cstheme="minorHAnsi"/>
          <w:sz w:val="22"/>
          <w:szCs w:val="22"/>
          <w:lang w:val="en-GB"/>
        </w:rPr>
        <w:fldChar w:fldCharType="end"/>
      </w:r>
      <w:r w:rsidR="001A6DE9" w:rsidRPr="009918D0">
        <w:rPr>
          <w:rFonts w:asciiTheme="minorHAnsi" w:eastAsia="Cambria" w:hAnsiTheme="minorHAnsi" w:cstheme="minorHAnsi"/>
          <w:sz w:val="22"/>
          <w:szCs w:val="22"/>
          <w:lang w:val="en-GB"/>
        </w:rPr>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(3, 4)</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Our tree places the Pseudofungi as a sister group to the photosynthetic stramenopiles (i.e. the Ochrophyta) consistent with previously published phylogenetic analysis based on three nuclear encoded genes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&lt;EndNote&gt;&lt;Cite&gt;&lt;Author&gt;Tsui&lt;/Author&gt;&lt;Year&gt;2009&lt;/Year&gt;&lt;RecNum&gt;5554&lt;/RecNum&gt;&lt;DisplayText&gt;(37)&lt;/DisplayText&gt;&lt;record&gt;&lt;rec-number&gt;5554&lt;/rec-number&gt;&lt;foreign-keys&gt;&lt;key app="EN" db-id="aa0wwef99asf0aeesds5pf0ft29wa99fvf0s" timestamp="1421840310"&gt;5554&lt;/key&gt;&lt;/foreign-keys&gt;&lt;ref-type name="Journal Article"&gt;17&lt;/ref-type&gt;&lt;contributors&gt;&lt;authors&gt;&lt;author&gt;Tsui, CK&lt;/author&gt;&lt;author&gt;Marshall, W&lt;/author&gt;&lt;author&gt;Yokoyama, R&lt;/author&gt;&lt;author&gt;Honda, D&lt;/author&gt;&lt;author&gt;Lippmeier, JC&lt;/author&gt;&lt;author&gt;Craven, KD&lt;/author&gt;&lt;author&gt;Peterson, PD&lt;/author&gt;&lt;author&gt;Berbee, ML&lt;/author&gt;&lt;/authors&gt;&lt;/contributors&gt;&lt;titles&gt;&lt;title&gt;Labyrinthulomycetes phylogeny and its implications for the evolutionary loss of chloroplasts and gain of ectoplasmic gliding&lt;/title&gt;&lt;secondary-title&gt;Mol Phylogenet Evol&lt;/secondary-title&gt;&lt;/titles&gt;&lt;periodical&gt;&lt;full-title&gt;Mol Phylogenet Evol&lt;/full-title&gt;&lt;/periodical&gt;&lt;pages&gt;129 - 140&lt;/pages&gt;&lt;volume&gt;50&lt;/volume&gt;&lt;dates&gt;&lt;year&gt;2009&lt;/year&gt;&lt;/dates&gt;&lt;accession-num&gt;doi:10.1016/j.ympev.2008.09.027&lt;/accession-num&gt;&lt;urls&gt;&lt;/urls&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(37)</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t>
      </w:r>
      <w:r w:rsidR="006618AD" w:rsidRPr="009918D0">
        <w:rPr>
          <w:rFonts w:asciiTheme="minorHAnsi" w:eastAsia="Cambria" w:hAnsiTheme="minorHAnsi" w:cstheme="minorHAnsi"/>
          <w:sz w:val="22"/>
          <w:szCs w:val="22"/>
          <w:lang w:val="en-GB"/>
        </w:rPr>
        <w:t xml:space="preserve">and wider phylogenomic analysis of </w:t>
      </w:r>
      <w:r w:rsidR="00A73271" w:rsidRPr="009918D0">
        <w:rPr>
          <w:rFonts w:asciiTheme="minorHAnsi" w:eastAsia="Cambria" w:hAnsiTheme="minorHAnsi" w:cstheme="minorHAnsi"/>
          <w:sz w:val="22"/>
          <w:szCs w:val="22"/>
          <w:lang w:val="en-GB"/>
        </w:rPr>
        <w:t xml:space="preserve">339 protein sequences </w:t>
      </w:r>
      <w:r w:rsidR="001A6DE9" w:rsidRPr="009918D0">
        <w:rPr>
          <w:rFonts w:asciiTheme="minorHAnsi" w:eastAsia="Cambria" w:hAnsiTheme="minorHAnsi" w:cstheme="minorHAnsi"/>
          <w:sz w:val="22"/>
          <w:szCs w:val="22"/>
          <w:lang w:val="en-GB"/>
        </w:rPr>
        <w:fldChar w:fldCharType="begin"/>
      </w:r>
      <w:r w:rsidR="001A6DE9" w:rsidRPr="009918D0">
        <w:rPr>
          <w:rFonts w:asciiTheme="minorHAnsi" w:eastAsia="Cambria" w:hAnsiTheme="minorHAnsi" w:cstheme="minorHAnsi"/>
          <w:sz w:val="22"/>
          <w:szCs w:val="22"/>
          <w:lang w:val="en-GB"/>
        </w:rPr>
        <w:instrText xml:space="preserve"> ADDIN EN.CITE &lt;EndNote&gt;&lt;Cite&gt;&lt;Author&gt;Derelle&lt;/Author&gt;&lt;Year&gt;2016&lt;/Year&gt;&lt;RecNum&gt;6930&lt;/RecNum&gt;&lt;DisplayText&gt;(8)&lt;/DisplayText&gt;&lt;record&gt;&lt;rec-number&gt;6930&lt;/rec-number&gt;&lt;foreign-keys&gt;&lt;key app="EN" db-id="aa0wwef99asf0aeesds5pf0ft29wa99fvf0s" timestamp="1478169492"&gt;6930&lt;/key&gt;&lt;/foreign-keys&gt;&lt;ref-type name="Journal Article"&gt;17&lt;/ref-type&gt;&lt;contributors&gt;&lt;authors&gt;&lt;author&gt;Derelle, Romain&lt;/author&gt;&lt;author&gt;López-García, Purificación&lt;/author&gt;&lt;author&gt;Timpano, Hélène&lt;/author&gt;&lt;author&gt;Moreira, David&lt;/author&gt;&lt;/authors&gt;&lt;/contributors&gt;&lt;titles&gt;&lt;title&gt;A phylogenomic framework to study the diversity and evolution of stramenopiles (=heterokonts)&lt;/title&gt;&lt;secondary-title&gt;Molecular Biology and Evolution&lt;/secondary-title&gt;&lt;/titles&gt;&lt;periodical&gt;&lt;full-title&gt;Molecular Biology and Evolution&lt;/full-title&gt;&lt;/periodical&gt;&lt;dates&gt;&lt;year&gt;2016&lt;/year&gt;&lt;pub-dates&gt;&lt;date&gt;August 10, 2016&lt;/date&gt;&lt;/pub-dates&gt;&lt;/dates&gt;&lt;urls&gt;&lt;related-urls&gt;&lt;url&gt;http://mbe.oxfordjournals.org/content/early/2016/08/10/molbev.msw168.abstract&lt;/url&gt;&lt;/related-urls&gt;&lt;/urls&gt;&lt;electronic-resource-num&gt;10.1093/molbev/msw168&lt;/electronic-resource-num&gt;&lt;/record&gt;&lt;/Cite&gt;&lt;/EndNote&gt;</w:instrText>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(8)</w:t>
      </w:r>
      <w:r w:rsidR="001A6DE9" w:rsidRPr="009918D0">
        <w:rPr>
          <w:rFonts w:asciiTheme="minorHAnsi" w:eastAsia="Cambria" w:hAnsiTheme="minorHAnsi" w:cstheme="minorHAnsi"/>
          <w:sz w:val="22"/>
          <w:szCs w:val="22"/>
          <w:lang w:val="en-GB"/>
        </w:rPr>
        <w:fldChar w:fldCharType="end"/>
      </w:r>
      <w:r w:rsidR="00A73271"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and in contradiction to analyses of mitochondrial gene phylogenies (concatenation of ten genes, 7,479 positions) which have demonstrated that Labyrinthulida (</w:t>
      </w:r>
      <w:r w:rsidR="004E43A6" w:rsidRPr="009918D0">
        <w:rPr>
          <w:rFonts w:asciiTheme="minorHAnsi" w:eastAsia="Cambria" w:hAnsiTheme="minorHAnsi" w:cstheme="minorHAnsi"/>
          <w:sz w:val="22"/>
          <w:szCs w:val="22"/>
          <w:lang w:val="en-GB"/>
        </w:rPr>
        <w:t xml:space="preserve">i.e. </w:t>
      </w:r>
      <w:r w:rsidRPr="009918D0">
        <w:rPr>
          <w:rFonts w:asciiTheme="minorHAnsi" w:eastAsia="Cambria" w:hAnsiTheme="minorHAnsi" w:cstheme="minorHAnsi"/>
          <w:sz w:val="22"/>
          <w:szCs w:val="22"/>
          <w:lang w:val="en-GB"/>
        </w:rPr>
        <w:t xml:space="preserve">Bigyra) form a sister-group to the oomycetes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&lt;EndNote&gt;&lt;Cite&gt;&lt;Author&gt;Secq&lt;/Author&gt;&lt;Year&gt;2005&lt;/Year&gt;&lt;RecNum&gt;5928&lt;/RecNum&gt;&lt;DisplayText&gt;(38)&lt;/DisplayText&gt;&lt;record&gt;&lt;rec-number&gt;5928&lt;/rec-number&gt;&lt;foreign-keys&gt;&lt;key app="EN" db-id="aa0wwef99asf0aeesds5pf0ft29wa99fvf0s" timestamp="1453303048"&gt;5928&lt;/key&gt;&lt;/foreign-keys&gt;&lt;ref-type name="Journal Article"&gt;17&lt;/ref-type&gt;&lt;contributors&gt;&lt;authors&gt;&lt;author&gt;Oudot-Le Secq, Marie-Pierre&lt;/author&gt;&lt;author&gt;Loiseaux-de Goër, Susan &lt;/author&gt;&lt;author&gt;Stam, Wytze T.&lt;/author&gt;&lt;author&gt;Olsen, Jeanine L.&lt;/author&gt;&lt;/authors&gt;&lt;/contributors&gt;&lt;titles&gt;&lt;title&gt;Complete mitochondrial genomes of the three brown algae (Heterokonta: Phaeophyceae) Dictyota dichotoma, Fucus vesiculosus and Desmarestia viridis&lt;/title&gt;&lt;secondary-title&gt;Current Genetics&lt;/secondary-title&gt;&lt;/titles&gt;&lt;periodical&gt;&lt;full-title&gt;Current Genetics&lt;/full-title&gt;&lt;/periodical&gt;&lt;pages&gt;47-58&lt;/pages&gt;&lt;volume&gt;49&lt;/volume&gt;&lt;number&gt;1&lt;/number&gt;&lt;dates&gt;&lt;year&gt;2005&lt;/year&gt;&lt;pub-dates&gt;&lt;date&gt;2005//&lt;/date&gt;&lt;/pub-dates&gt;&lt;/dates&gt;&lt;isbn&gt;1432-0983&lt;/isbn&gt;&lt;urls&gt;&lt;related-urls&gt;&lt;url&gt;http://dx.doi.org/10.1007/s00294-005-0031-4&lt;/url&gt;&lt;/related-urls&gt;&lt;/urls&gt;&lt;electronic-resource-num&gt;10.1007/s00294-005-0031-4&lt;/electronic-resource-num&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(38)</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w:t>
      </w:r>
      <w:r w:rsidR="00AA7933" w:rsidRPr="009918D0">
        <w:rPr>
          <w:rFonts w:asciiTheme="minorHAnsi" w:eastAsia="Cambria" w:hAnsiTheme="minorHAnsi" w:cstheme="minorHAnsi"/>
          <w:sz w:val="22"/>
          <w:szCs w:val="22"/>
          <w:lang w:val="en-GB"/>
        </w:rPr>
        <w:t xml:space="preserve"> The tree recovered here is broadly similar to that reported by Derelle </w:t>
      </w:r>
      <w:r w:rsidR="00AA7933" w:rsidRPr="009918D0">
        <w:rPr>
          <w:rFonts w:asciiTheme="minorHAnsi" w:eastAsia="Cambria" w:hAnsiTheme="minorHAnsi" w:cstheme="minorHAnsi"/>
          <w:i/>
          <w:sz w:val="22"/>
          <w:szCs w:val="22"/>
          <w:lang w:val="en-GB"/>
        </w:rPr>
        <w:t>et al.</w:t>
      </w:r>
      <w:r w:rsidR="00AA7933" w:rsidRPr="009918D0">
        <w:rPr>
          <w:rFonts w:asciiTheme="minorHAnsi" w:eastAsia="Cambria" w:hAnsiTheme="minorHAnsi" w:cstheme="minorHAnsi"/>
          <w:sz w:val="22"/>
          <w:szCs w:val="22"/>
          <w:lang w:val="en-GB"/>
        </w:rPr>
        <w:t xml:space="preserve"> </w:t>
      </w:r>
      <w:r w:rsidR="00BF35AE" w:rsidRPr="009918D0">
        <w:rPr>
          <w:rFonts w:asciiTheme="minorHAnsi" w:eastAsia="Cambria" w:hAnsiTheme="minorHAnsi" w:cstheme="minorHAnsi"/>
          <w:sz w:val="22"/>
          <w:szCs w:val="22"/>
          <w:lang w:val="en-GB"/>
        </w:rPr>
        <w:t xml:space="preserve">which uses a large </w:t>
      </w:r>
      <w:r w:rsidR="00AA7933" w:rsidRPr="009918D0">
        <w:rPr>
          <w:rFonts w:asciiTheme="minorHAnsi" w:eastAsia="Cambria" w:hAnsiTheme="minorHAnsi" w:cstheme="minorHAnsi"/>
          <w:sz w:val="22"/>
          <w:szCs w:val="22"/>
          <w:lang w:val="en-GB"/>
        </w:rPr>
        <w:t>phylogenomic dataset</w:t>
      </w:r>
      <w:r w:rsidR="00175512">
        <w:rPr>
          <w:rFonts w:asciiTheme="minorHAnsi" w:eastAsia="Cambria" w:hAnsiTheme="minorHAnsi" w:cstheme="minorHAnsi"/>
          <w:sz w:val="22"/>
          <w:szCs w:val="22"/>
          <w:lang w:val="en-GB"/>
        </w:rPr>
        <w:t xml:space="preserve"> from </w:t>
      </w:r>
      <w:r w:rsidR="00251CD3">
        <w:rPr>
          <w:rFonts w:asciiTheme="minorHAnsi" w:eastAsia="Cambria" w:hAnsiTheme="minorHAnsi" w:cstheme="minorHAnsi"/>
          <w:sz w:val="22"/>
          <w:szCs w:val="22"/>
          <w:lang w:val="en-GB"/>
        </w:rPr>
        <w:t>different taxa</w:t>
      </w:r>
      <w:r w:rsidR="00AA7933" w:rsidRPr="009918D0">
        <w:rPr>
          <w:rFonts w:asciiTheme="minorHAnsi" w:eastAsia="Cambria" w:hAnsiTheme="minorHAnsi" w:cstheme="minorHAnsi"/>
          <w:sz w:val="22"/>
          <w:szCs w:val="22"/>
          <w:lang w:val="en-GB"/>
        </w:rPr>
        <w:t xml:space="preserve">. This work convincingly argued for monophyly of Bigyra (e.g. </w:t>
      </w:r>
      <w:r w:rsidR="00AA7933" w:rsidRPr="009918D0">
        <w:rPr>
          <w:rFonts w:asciiTheme="minorHAnsi" w:eastAsia="Cambria" w:hAnsiTheme="minorHAnsi" w:cstheme="minorHAnsi"/>
          <w:i/>
          <w:sz w:val="22"/>
          <w:szCs w:val="22"/>
          <w:lang w:val="en-GB"/>
        </w:rPr>
        <w:t xml:space="preserve">Blastocystis + </w:t>
      </w:r>
      <w:r w:rsidR="00AA7933" w:rsidRPr="009918D0">
        <w:rPr>
          <w:rFonts w:asciiTheme="minorHAnsi" w:hAnsiTheme="minorHAnsi" w:cstheme="minorHAnsi"/>
          <w:i/>
          <w:iCs/>
          <w:color w:val="auto"/>
          <w:sz w:val="22"/>
          <w:szCs w:val="22"/>
          <w:lang w:val="en-GB"/>
        </w:rPr>
        <w:t xml:space="preserve">Aplanochytrium </w:t>
      </w:r>
      <w:r w:rsidR="00BF35AE" w:rsidRPr="009918D0">
        <w:rPr>
          <w:rFonts w:asciiTheme="minorHAnsi" w:hAnsiTheme="minorHAnsi" w:cstheme="minorHAnsi"/>
          <w:iCs/>
          <w:color w:val="auto"/>
          <w:sz w:val="22"/>
          <w:szCs w:val="22"/>
          <w:lang w:val="en-GB"/>
        </w:rPr>
        <w:t>and</w:t>
      </w:r>
      <w:r w:rsidR="00AA7933" w:rsidRPr="009918D0">
        <w:rPr>
          <w:rFonts w:asciiTheme="minorHAnsi" w:hAnsiTheme="minorHAnsi" w:cstheme="minorHAnsi"/>
          <w:iCs/>
          <w:color w:val="auto"/>
          <w:sz w:val="22"/>
          <w:szCs w:val="22"/>
          <w:lang w:val="en-GB"/>
        </w:rPr>
        <w:t xml:space="preserve"> </w:t>
      </w:r>
      <w:r w:rsidR="00AA7933" w:rsidRPr="009918D0">
        <w:rPr>
          <w:rFonts w:asciiTheme="minorHAnsi" w:hAnsiTheme="minorHAnsi" w:cstheme="minorHAnsi"/>
          <w:i/>
          <w:iCs/>
          <w:color w:val="auto"/>
          <w:sz w:val="22"/>
          <w:szCs w:val="22"/>
          <w:lang w:val="en-GB"/>
        </w:rPr>
        <w:t>Schizochytrium</w:t>
      </w:r>
      <w:r w:rsidR="00AA7933" w:rsidRPr="009918D0">
        <w:rPr>
          <w:rFonts w:asciiTheme="minorHAnsi" w:hAnsiTheme="minorHAnsi" w:cstheme="minorHAnsi"/>
          <w:iCs/>
          <w:color w:val="auto"/>
          <w:sz w:val="22"/>
          <w:szCs w:val="22"/>
          <w:lang w:val="en-GB"/>
        </w:rPr>
        <w:t>)</w:t>
      </w:r>
      <w:r w:rsidR="00AA7933" w:rsidRPr="009918D0">
        <w:rPr>
          <w:rFonts w:asciiTheme="minorHAnsi" w:eastAsia="Cambria" w:hAnsiTheme="minorHAnsi" w:cstheme="minorHAnsi"/>
          <w:sz w:val="22"/>
          <w:szCs w:val="22"/>
          <w:lang w:val="en-GB"/>
        </w:rPr>
        <w:t xml:space="preserve"> although our tree shows that this group is paraphyletic. Derelle </w:t>
      </w:r>
      <w:r w:rsidR="00AA7933" w:rsidRPr="009918D0">
        <w:rPr>
          <w:rFonts w:asciiTheme="minorHAnsi" w:eastAsia="Cambria" w:hAnsiTheme="minorHAnsi" w:cstheme="minorHAnsi"/>
          <w:i/>
          <w:sz w:val="22"/>
          <w:szCs w:val="22"/>
          <w:lang w:val="en-GB"/>
        </w:rPr>
        <w:t>et al.</w:t>
      </w:r>
      <w:r w:rsidR="00AA7933" w:rsidRPr="009918D0">
        <w:rPr>
          <w:rFonts w:asciiTheme="minorHAnsi" w:eastAsia="Cambria" w:hAnsiTheme="minorHAnsi" w:cstheme="minorHAnsi"/>
          <w:sz w:val="22"/>
          <w:szCs w:val="22"/>
          <w:lang w:val="en-GB"/>
        </w:rPr>
        <w:t xml:space="preserve"> also recovered paraphyly </w:t>
      </w:r>
      <w:r w:rsidR="00E01AD3">
        <w:rPr>
          <w:rFonts w:asciiTheme="minorHAnsi" w:eastAsia="Cambria" w:hAnsiTheme="minorHAnsi" w:cstheme="minorHAnsi"/>
          <w:sz w:val="22"/>
          <w:szCs w:val="22"/>
          <w:lang w:val="en-GB"/>
        </w:rPr>
        <w:t xml:space="preserve">of this group </w:t>
      </w:r>
      <w:r w:rsidR="00AA7933" w:rsidRPr="009918D0">
        <w:rPr>
          <w:rFonts w:asciiTheme="minorHAnsi" w:eastAsia="Cambria" w:hAnsiTheme="minorHAnsi" w:cstheme="minorHAnsi"/>
          <w:sz w:val="22"/>
          <w:szCs w:val="22"/>
          <w:lang w:val="en-GB"/>
        </w:rPr>
        <w:t>in a subset of their Bayesian analysis and in their ML analysis but</w:t>
      </w:r>
      <w:r w:rsidR="00E01AD3">
        <w:rPr>
          <w:rFonts w:asciiTheme="minorHAnsi" w:eastAsia="Cambria" w:hAnsiTheme="minorHAnsi" w:cstheme="minorHAnsi"/>
          <w:sz w:val="22"/>
          <w:szCs w:val="22"/>
          <w:lang w:val="en-GB"/>
        </w:rPr>
        <w:t xml:space="preserve"> then went on to demonstrate that</w:t>
      </w:r>
      <w:r w:rsidR="00AA7933" w:rsidRPr="009918D0">
        <w:rPr>
          <w:rFonts w:asciiTheme="minorHAnsi" w:eastAsia="Cambria" w:hAnsiTheme="minorHAnsi" w:cstheme="minorHAnsi"/>
          <w:sz w:val="22"/>
          <w:szCs w:val="22"/>
          <w:lang w:val="en-GB"/>
        </w:rPr>
        <w:t xml:space="preserve"> this</w:t>
      </w:r>
      <w:r w:rsidR="00E01AD3">
        <w:rPr>
          <w:rFonts w:asciiTheme="minorHAnsi" w:eastAsia="Cambria" w:hAnsiTheme="minorHAnsi" w:cstheme="minorHAnsi"/>
          <w:sz w:val="22"/>
          <w:szCs w:val="22"/>
          <w:lang w:val="en-GB"/>
        </w:rPr>
        <w:t xml:space="preserve"> relationship</w:t>
      </w:r>
      <w:r w:rsidR="00AA7933" w:rsidRPr="009918D0">
        <w:rPr>
          <w:rFonts w:asciiTheme="minorHAnsi" w:eastAsia="Cambria" w:hAnsiTheme="minorHAnsi" w:cstheme="minorHAnsi"/>
          <w:sz w:val="22"/>
          <w:szCs w:val="22"/>
          <w:lang w:val="en-GB"/>
        </w:rPr>
        <w:t xml:space="preserve"> is likely due to a long branch attraction artefact</w:t>
      </w:r>
      <w:r w:rsidR="00F45070" w:rsidRPr="009918D0">
        <w:rPr>
          <w:rFonts w:asciiTheme="minorHAnsi" w:eastAsia="Cambria" w:hAnsiTheme="minorHAnsi" w:cstheme="minorHAnsi"/>
          <w:sz w:val="22"/>
          <w:szCs w:val="22"/>
          <w:lang w:val="en-GB"/>
        </w:rPr>
        <w:t xml:space="preserve"> </w:t>
      </w:r>
      <w:r w:rsidR="00AF6F6A" w:rsidRPr="009918D0">
        <w:rPr>
          <w:rFonts w:asciiTheme="minorHAnsi" w:eastAsia="Cambria" w:hAnsiTheme="minorHAnsi" w:cstheme="minorHAnsi"/>
          <w:sz w:val="22"/>
          <w:szCs w:val="22"/>
          <w:lang w:val="en-GB"/>
        </w:rPr>
        <w:t xml:space="preserve">(e.g.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&lt;EndNote&gt;&lt;Cite&gt;&lt;Author&gt;Philippe&lt;/Author&gt;&lt;Year&gt;2000&lt;/Year&gt;&lt;RecNum&gt;171&lt;/RecNum&gt;&lt;DisplayText&gt;(39)&lt;/DisplayText&gt;&lt;record&gt;&lt;rec-number&gt;171&lt;/rec-number&gt;&lt;foreign-keys&gt;&lt;key app="EN" db-id="aa0wwef99asf0aeesds5pf0ft29wa99fvf0s" timestamp="0"&gt;171&lt;/key&gt;&lt;/foreign-keys&gt;&lt;ref-type name="Journal Article"&gt;17&lt;/ref-type&gt;&lt;contributors&gt;&lt;authors&gt;&lt;author&gt;Philippe, H.&lt;/author&gt;&lt;/authors&gt;&lt;/contributors&gt;&lt;titles&gt;&lt;title&gt;Opinion: long branch attraction and protist phylogeny&lt;/title&gt;&lt;secondary-title&gt;Protist&lt;/secondary-title&gt;&lt;/titles&gt;&lt;periodical&gt;&lt;full-title&gt;Protist&lt;/full-title&gt;&lt;/periodical&gt;&lt;pages&gt;307-316&lt;/pages&gt;&lt;volume&gt;151&lt;/volume&gt;&lt;number&gt;4&lt;/number&gt;&lt;keywords&gt;&lt;keyword&gt;Alphaproteobacteria/physiology&lt;/keyword&gt;&lt;keyword&gt;Animals&lt;/keyword&gt;&lt;keyword&gt;Artifacts&lt;/keyword&gt;&lt;keyword&gt;Evolution&lt;/keyword&gt;&lt;keyword&gt;Microspora/physiology&lt;/keyword&gt;&lt;keyword&gt;*Models, Molecular&lt;/keyword&gt;&lt;keyword&gt;*Phylogeny&lt;/keyword&gt;&lt;keyword&gt;Protozoa/*physiology&lt;/keyword&gt;&lt;keyword&gt;RNA, Ribosomal&lt;/keyword&gt;&lt;keyword&gt;Selection Bias&lt;/keyword&gt;&lt;/keywords&gt;&lt;dates&gt;&lt;year&gt;2000&lt;/year&gt;&lt;pub-dates&gt;&lt;date&gt;Dec&lt;/date&gt;&lt;/pub-dates&gt;&lt;/dates&gt;&lt;accession-num&gt;11212891&lt;/accession-num&gt;&lt;urls&gt;&lt;related-urls&gt;&lt;url&gt;http://www.ncbi.nlm.nih.gov/entrez/query.fcgi?cmd=Retrieve&amp;amp;db=PubMed&amp;amp;dopt=Citation&amp;amp;list_uids=11212891&lt;/url&gt;&lt;/related-urls&gt;&lt;/urls&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(39)</w:t>
      </w:r>
      <w:r w:rsidR="001A6DE9" w:rsidRPr="009918D0">
        <w:rPr>
          <w:rFonts w:asciiTheme="minorHAnsi" w:eastAsia="Cambria" w:hAnsiTheme="minorHAnsi" w:cstheme="minorHAnsi"/>
          <w:sz w:val="22"/>
          <w:szCs w:val="22"/>
          <w:lang w:val="en-GB"/>
        </w:rPr>
        <w:fldChar w:fldCharType="end"/>
      </w:r>
      <w:r w:rsidR="00AF6F6A" w:rsidRPr="009918D0">
        <w:rPr>
          <w:rFonts w:asciiTheme="minorHAnsi" w:eastAsia="Cambria" w:hAnsiTheme="minorHAnsi" w:cstheme="minorHAnsi"/>
          <w:sz w:val="22"/>
          <w:szCs w:val="22"/>
          <w:lang w:val="en-GB"/>
        </w:rPr>
        <w:t xml:space="preserve">) </w:t>
      </w:r>
      <w:r w:rsidR="00F45070" w:rsidRPr="009918D0">
        <w:rPr>
          <w:rFonts w:asciiTheme="minorHAnsi" w:eastAsia="Cambria" w:hAnsiTheme="minorHAnsi" w:cstheme="minorHAnsi"/>
          <w:sz w:val="22"/>
          <w:szCs w:val="22"/>
          <w:lang w:val="en-GB"/>
        </w:rPr>
        <w:t xml:space="preserve">associated with the </w:t>
      </w:r>
      <w:r w:rsidR="00F45070" w:rsidRPr="009918D0">
        <w:rPr>
          <w:rFonts w:asciiTheme="minorHAnsi" w:eastAsia="Cambria" w:hAnsiTheme="minorHAnsi" w:cstheme="minorHAnsi"/>
          <w:i/>
          <w:sz w:val="22"/>
          <w:szCs w:val="22"/>
          <w:lang w:val="en-GB"/>
        </w:rPr>
        <w:t xml:space="preserve">Blastocystis </w:t>
      </w:r>
      <w:r w:rsidR="00F45070" w:rsidRPr="009918D0">
        <w:rPr>
          <w:rFonts w:asciiTheme="minorHAnsi" w:eastAsia="Cambria" w:hAnsiTheme="minorHAnsi" w:cstheme="minorHAnsi"/>
          <w:sz w:val="22"/>
          <w:szCs w:val="22"/>
          <w:lang w:val="en-GB"/>
        </w:rPr>
        <w:t>branch</w:t>
      </w:r>
      <w:r w:rsidR="00BF35AE" w:rsidRPr="009918D0">
        <w:rPr>
          <w:rFonts w:asciiTheme="minorHAnsi" w:eastAsia="Cambria" w:hAnsiTheme="minorHAnsi" w:cstheme="minorHAnsi"/>
          <w:sz w:val="22"/>
          <w:szCs w:val="22"/>
          <w:lang w:val="en-GB"/>
        </w:rPr>
        <w:t xml:space="preserve"> leading to the misplacement of Opalozoa (e.g. </w:t>
      </w:r>
      <w:r w:rsidR="00BF35AE" w:rsidRPr="009918D0">
        <w:rPr>
          <w:rFonts w:asciiTheme="minorHAnsi" w:eastAsia="Cambria" w:hAnsiTheme="minorHAnsi" w:cstheme="minorHAnsi"/>
          <w:i/>
          <w:sz w:val="22"/>
          <w:szCs w:val="22"/>
          <w:lang w:val="en-GB"/>
        </w:rPr>
        <w:t>Blastocystis</w:t>
      </w:r>
      <w:r w:rsidR="00BF35AE" w:rsidRPr="009918D0">
        <w:rPr>
          <w:rFonts w:asciiTheme="minorHAnsi" w:eastAsia="Cambria" w:hAnsiTheme="minorHAnsi" w:cstheme="minorHAnsi"/>
          <w:sz w:val="22"/>
          <w:szCs w:val="22"/>
          <w:lang w:val="en-GB"/>
        </w:rPr>
        <w:t>)</w:t>
      </w:r>
      <w:r w:rsidR="00AA7933" w:rsidRPr="009918D0">
        <w:rPr>
          <w:rFonts w:asciiTheme="minorHAnsi" w:eastAsia="Cambria" w:hAnsiTheme="minorHAnsi" w:cstheme="minorHAnsi"/>
          <w:sz w:val="22"/>
          <w:szCs w:val="22"/>
          <w:lang w:val="en-GB"/>
        </w:rPr>
        <w:t xml:space="preserve">. </w:t>
      </w:r>
      <w:r w:rsidR="00BF35AE" w:rsidRPr="009918D0">
        <w:rPr>
          <w:rFonts w:asciiTheme="minorHAnsi" w:eastAsia="Cambria" w:hAnsiTheme="minorHAnsi" w:cstheme="minorHAnsi"/>
          <w:sz w:val="22"/>
          <w:szCs w:val="22"/>
          <w:lang w:val="en-GB"/>
        </w:rPr>
        <w:t>Interestingly, s</w:t>
      </w:r>
      <w:r w:rsidRPr="009918D0">
        <w:rPr>
          <w:rFonts w:asciiTheme="minorHAnsi" w:eastAsia="Cambria" w:hAnsiTheme="minorHAnsi" w:cstheme="minorHAnsi"/>
          <w:sz w:val="22"/>
          <w:szCs w:val="22"/>
          <w:lang w:val="en-GB"/>
        </w:rPr>
        <w:t xml:space="preserve">isterhood of the Pseudofungi and Ochrophyta implies </w:t>
      </w:r>
      <w:r w:rsidR="00E043AC" w:rsidRPr="009918D0">
        <w:rPr>
          <w:rFonts w:asciiTheme="minorHAnsi" w:eastAsia="Cambria" w:hAnsiTheme="minorHAnsi" w:cstheme="minorHAnsi"/>
          <w:sz w:val="22"/>
          <w:szCs w:val="22"/>
          <w:lang w:val="en-GB"/>
        </w:rPr>
        <w:t>a minimum of two</w:t>
      </w:r>
      <w:r w:rsidRPr="009918D0">
        <w:rPr>
          <w:rFonts w:asciiTheme="minorHAnsi" w:eastAsia="Cambria" w:hAnsiTheme="minorHAnsi" w:cstheme="minorHAnsi"/>
          <w:sz w:val="22"/>
          <w:szCs w:val="22"/>
          <w:lang w:val="en-GB"/>
        </w:rPr>
        <w:t xml:space="preserve"> losses of photosynthesis</w:t>
      </w:r>
      <w:r w:rsidR="00E043AC" w:rsidRPr="009918D0">
        <w:rPr>
          <w:rFonts w:asciiTheme="minorHAnsi" w:eastAsia="Cambria" w:hAnsiTheme="minorHAnsi" w:cstheme="minorHAnsi"/>
          <w:sz w:val="22"/>
          <w:szCs w:val="22"/>
          <w:lang w:val="en-GB"/>
        </w:rPr>
        <w:t xml:space="preserve"> </w:t>
      </w:r>
      <w:r w:rsidR="001A6DE9" w:rsidRPr="009918D0">
        <w:rPr>
          <w:rFonts w:asciiTheme="minorHAnsi" w:eastAsia="Cambria" w:hAnsiTheme="minorHAnsi" w:cstheme="minorHAnsi"/>
          <w:sz w:val="22"/>
          <w:szCs w:val="22"/>
          <w:lang w:val="en-GB"/>
        </w:rPr>
        <w:fldChar w:fldCharType="begin"/>
      </w:r>
      <w:r w:rsidR="001A6DE9" w:rsidRPr="009918D0">
        <w:rPr>
          <w:rFonts w:asciiTheme="minorHAnsi" w:eastAsia="Cambria" w:hAnsiTheme="minorHAnsi" w:cstheme="minorHAnsi"/>
          <w:sz w:val="22"/>
          <w:szCs w:val="22"/>
          <w:lang w:val="en-GB"/>
        </w:rPr>
        <w:instrText xml:space="preserve"> ADDIN EN.CITE &lt;EndNote&gt;&lt;Cite&gt;&lt;Author&gt;Derelle&lt;/Author&gt;&lt;Year&gt;2016&lt;/Year&gt;&lt;RecNum&gt;6930&lt;/RecNum&gt;&lt;DisplayText&gt;(8)&lt;/DisplayText&gt;&lt;record&gt;&lt;rec-number&gt;6930&lt;/rec-number&gt;&lt;foreign-keys&gt;&lt;key app="EN" db-id="aa0wwef99asf0aeesds5pf0ft29wa99fvf0s" timestamp="1478169492"&gt;6930&lt;/key&gt;&lt;/foreign-keys&gt;&lt;ref-type name="Journal Article"&gt;17&lt;/ref-type&gt;&lt;contributors&gt;&lt;authors&gt;&lt;author&gt;Derelle, Romain&lt;/author&gt;&lt;author&gt;López-García, Purificación&lt;/author&gt;&lt;author&gt;Timpano, Hélène&lt;/author&gt;&lt;author&gt;Moreira, David&lt;/author&gt;&lt;/authors&gt;&lt;/contributors&gt;&lt;titles&gt;&lt;title&gt;A phylogenomic framework to study the diversity and evolution of stramenopiles (=heterokonts)&lt;/title&gt;&lt;secondary-title&gt;Molecular Biology and Evolution&lt;/secondary-title&gt;&lt;/titles&gt;&lt;periodical&gt;&lt;full-title&gt;Molecular Biology and Evolution&lt;/full-title&gt;&lt;/periodical&gt;&lt;dates&gt;&lt;year&gt;2016&lt;/year&gt;&lt;pub-dates&gt;&lt;date&gt;August 10, 2016&lt;/date&gt;&lt;/pub-dates&gt;&lt;/dates&gt;&lt;urls&gt;&lt;related-urls&gt;&lt;url&gt;http://mbe.oxfordjournals.org/content/early/2016/08/10/molbev.msw168.abstract&lt;/url&gt;&lt;/related-urls&gt;&lt;/urls&gt;&lt;electronic-resource-num&gt;10.1093/molbev/msw168&lt;/electronic-resource-num&gt;&lt;/record&gt;&lt;/Cite&gt;&lt;/EndNote&gt;</w:instrText>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(8)</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and independent specialization of </w:t>
      </w:r>
      <w:r w:rsidR="004E43A6"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osmotrophic lifestyles</w:t>
      </w:r>
      <w:r w:rsidR="004E43A6"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in the Bigyra </w:t>
      </w:r>
      <w:r w:rsidR="00BF35AE" w:rsidRPr="009918D0">
        <w:rPr>
          <w:rFonts w:asciiTheme="minorHAnsi" w:eastAsia="Cambria" w:hAnsiTheme="minorHAnsi" w:cstheme="minorHAnsi"/>
          <w:sz w:val="22"/>
          <w:szCs w:val="22"/>
          <w:lang w:val="en-GB"/>
        </w:rPr>
        <w:t xml:space="preserve">(e.g. </w:t>
      </w:r>
      <w:r w:rsidR="00BF35AE" w:rsidRPr="009918D0">
        <w:rPr>
          <w:rFonts w:asciiTheme="minorHAnsi" w:hAnsiTheme="minorHAnsi" w:cstheme="minorHAnsi"/>
          <w:i/>
          <w:iCs/>
          <w:color w:val="auto"/>
          <w:sz w:val="22"/>
          <w:szCs w:val="22"/>
          <w:lang w:val="en-GB"/>
        </w:rPr>
        <w:t xml:space="preserve">Aplanochytrium </w:t>
      </w:r>
      <w:r w:rsidR="00BF35AE" w:rsidRPr="009918D0">
        <w:rPr>
          <w:rFonts w:asciiTheme="minorHAnsi" w:hAnsiTheme="minorHAnsi" w:cstheme="minorHAnsi"/>
          <w:iCs/>
          <w:color w:val="auto"/>
          <w:sz w:val="22"/>
          <w:szCs w:val="22"/>
          <w:lang w:val="en-GB"/>
        </w:rPr>
        <w:t xml:space="preserve">and </w:t>
      </w:r>
      <w:r w:rsidR="00BF35AE" w:rsidRPr="009918D0">
        <w:rPr>
          <w:rFonts w:asciiTheme="minorHAnsi" w:hAnsiTheme="minorHAnsi" w:cstheme="minorHAnsi"/>
          <w:i/>
          <w:iCs/>
          <w:color w:val="auto"/>
          <w:sz w:val="22"/>
          <w:szCs w:val="22"/>
          <w:lang w:val="en-GB"/>
        </w:rPr>
        <w:t>Schizochytrium</w:t>
      </w:r>
      <w:r w:rsidR="00BF35AE" w:rsidRPr="009918D0">
        <w:rPr>
          <w:rFonts w:asciiTheme="minorHAnsi" w:hAnsiTheme="minorHAnsi" w:cstheme="minorHAnsi"/>
          <w:iCs/>
          <w:color w:val="auto"/>
          <w:sz w:val="22"/>
          <w:szCs w:val="22"/>
          <w:lang w:val="en-GB"/>
        </w:rPr>
        <w:t>)</w:t>
      </w:r>
      <w:r w:rsidR="00BF35AE"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and the Pseudofungi </w:t>
      </w:r>
      <w:r w:rsidR="00BF35AE" w:rsidRPr="009918D0">
        <w:rPr>
          <w:rFonts w:asciiTheme="minorHAnsi" w:eastAsia="Cambria" w:hAnsiTheme="minorHAnsi" w:cstheme="minorHAnsi"/>
          <w:sz w:val="22"/>
          <w:szCs w:val="22"/>
          <w:lang w:val="en-GB"/>
        </w:rPr>
        <w:t xml:space="preserve">(e.g. </w:t>
      </w:r>
      <w:r w:rsidR="00BF35AE" w:rsidRPr="009918D0">
        <w:rPr>
          <w:rFonts w:asciiTheme="minorHAnsi" w:eastAsia="Cambria" w:hAnsiTheme="minorHAnsi" w:cstheme="minorHAnsi"/>
          <w:i/>
          <w:sz w:val="22"/>
          <w:szCs w:val="22"/>
          <w:lang w:val="en-GB"/>
        </w:rPr>
        <w:t xml:space="preserve">Hyphochytrium </w:t>
      </w:r>
      <w:r w:rsidR="00BF35AE" w:rsidRPr="009918D0">
        <w:rPr>
          <w:rFonts w:asciiTheme="minorHAnsi" w:eastAsia="Cambria" w:hAnsiTheme="minorHAnsi" w:cstheme="minorHAnsi"/>
          <w:sz w:val="22"/>
          <w:szCs w:val="22"/>
          <w:lang w:val="en-GB"/>
        </w:rPr>
        <w:t>and</w:t>
      </w:r>
      <w:r w:rsidR="00BF35AE" w:rsidRPr="009918D0">
        <w:rPr>
          <w:rFonts w:asciiTheme="minorHAnsi" w:eastAsia="Cambria" w:hAnsiTheme="minorHAnsi" w:cstheme="minorHAnsi"/>
          <w:i/>
          <w:sz w:val="22"/>
          <w:szCs w:val="22"/>
          <w:lang w:val="en-GB"/>
        </w:rPr>
        <w:t xml:space="preserve"> Phytophthora</w:t>
      </w:r>
      <w:r w:rsidR="00BF35AE" w:rsidRPr="009918D0">
        <w:rPr>
          <w:rFonts w:asciiTheme="minorHAnsi" w:eastAsia="Cambria" w:hAnsiTheme="minorHAnsi" w:cstheme="minorHAnsi"/>
          <w:sz w:val="22"/>
          <w:szCs w:val="22"/>
          <w:lang w:val="en-GB"/>
        </w:rPr>
        <w:t>)</w:t>
      </w:r>
      <w:r w:rsidR="00BF35AE" w:rsidRPr="009918D0">
        <w:rPr>
          <w:rFonts w:asciiTheme="minorHAnsi" w:eastAsia="Cambria" w:hAnsiTheme="minorHAnsi" w:cstheme="minorHAnsi"/>
          <w:i/>
          <w:sz w:val="22"/>
          <w:szCs w:val="22"/>
          <w:lang w:val="en-GB"/>
        </w:rPr>
        <w:t xml:space="preserve"> </w:t>
      </w:r>
      <w:r w:rsidRPr="009918D0">
        <w:rPr>
          <w:rFonts w:asciiTheme="minorHAnsi" w:eastAsia="Cambria" w:hAnsiTheme="minorHAnsi" w:cstheme="minorHAnsi"/>
          <w:sz w:val="22"/>
          <w:szCs w:val="22"/>
          <w:lang w:val="en-GB"/>
        </w:rPr>
        <w:t xml:space="preserve">clade within the stramenopiles. However, this scenario implies that the stramenopile lineage was ancestrally photosynthetic </w:t>
      </w:r>
      <w:r w:rsidR="001A6DE9" w:rsidRPr="009918D0">
        <w:rPr>
          <w:rFonts w:asciiTheme="minorHAnsi" w:eastAsia="Cambria" w:hAnsiTheme="minorHAnsi" w:cstheme="minorHAnsi"/>
          <w:sz w:val="22"/>
          <w:szCs w:val="22"/>
          <w:lang w:val="en-GB"/>
        </w:rPr>
        <w:fldChar w:fldCharType="begin"/>
      </w:r>
      <w:r w:rsidR="001A6DE9" w:rsidRPr="009918D0">
        <w:rPr>
          <w:rFonts w:asciiTheme="minorHAnsi" w:eastAsia="Cambria" w:hAnsiTheme="minorHAnsi" w:cstheme="minorHAnsi"/>
          <w:sz w:val="22"/>
          <w:szCs w:val="22"/>
          <w:lang w:val="en-GB"/>
        </w:rPr>
        <w:instrText xml:space="preserve"> ADDIN EN.CITE &lt;EndNote&gt;&lt;Cite&gt;&lt;Author&gt;Cavalier-Smith&lt;/Author&gt;&lt;Year&gt;2000&lt;/Year&gt;&lt;RecNum&gt;450&lt;/RecNum&gt;&lt;DisplayText&gt;(9)&lt;/DisplayText&gt;&lt;record&gt;&lt;rec-number&gt;450&lt;/rec-number&gt;&lt;foreign-keys&gt;&lt;key app="EN" db-id="aa0wwef99asf0aeesds5pf0ft29wa99fvf0s" timestamp="0"&gt;450&lt;/key&gt;&lt;/foreign-keys&gt;&lt;ref-type name="Journal Article"&gt;17&lt;/ref-type&gt;&lt;contributors&gt;&lt;authors&gt;&lt;author&gt;Cavalier-Smith, T.&lt;/author&gt;&lt;/authors&gt;&lt;/contributors&gt;&lt;auth-address&gt;Dept of Zoology, University of Oxford, UK. tom.cavalier-smith@zoo.ox.ac.uk&lt;/auth-address&gt;&lt;titles&gt;&lt;title&gt;Membrane heredity and early chloroplast evolution&lt;/title&gt;&lt;secondary-title&gt;Trends Plant Sci.&lt;/secondary-title&gt;&lt;/titles&gt;&lt;pages&gt;174-182&lt;/pages&gt;&lt;volume&gt;5&lt;/volume&gt;&lt;number&gt;4&lt;/number&gt;&lt;keywords&gt;&lt;keyword&gt;Cell Nucleus/metabolism&lt;/keyword&gt;&lt;keyword&gt;Chloroplasts/*genetics&lt;/keyword&gt;&lt;keyword&gt;*Evolution&lt;/keyword&gt;&lt;keyword&gt;Plants/*genetics&lt;/keyword&gt;&lt;keyword&gt;Plastics/metabolism&lt;/keyword&gt;&lt;keyword&gt;Symbiosis&lt;/keyword&gt;&lt;/keywords&gt;&lt;dates&gt;&lt;year&gt;2000&lt;/year&gt;&lt;pub-dates&gt;&lt;date&gt;Apr&lt;/date&gt;&lt;/pub-dates&gt;&lt;/dates&gt;&lt;accession-num&gt;10740299&lt;/accession-num&gt;&lt;call-num&gt;530&lt;/call-num&gt;&lt;urls&gt;&lt;related-urls&gt;&lt;url&gt;http://www.ncbi.nlm.nih.gov/entrez/query.fcgi?cmd=Retrieve&amp;amp;db=PubMed&amp;amp;dopt=Citation&amp;amp;list_uids=10740299&lt;/url&gt;&lt;/related-urls&gt;&lt;/urls&gt;&lt;/record&gt;&lt;/Cite&gt;&lt;/EndNote&gt;</w:instrText>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(9)</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a subject of debate </w:t>
      </w:r>
      <w:r w:rsidR="001A6DE9" w:rsidRPr="009918D0">
        <w:rPr>
          <w:rFonts w:asciiTheme="minorHAnsi" w:eastAsia="Cambria" w:hAnsiTheme="minorHAnsi" w:cstheme="minorHAnsi"/>
          <w:sz w:val="22"/>
          <w:szCs w:val="22"/>
          <w:lang w:val="en-GB"/>
        </w:rPr>
        <w:fldChar w:fldCharType="begin"/>
      </w:r>
      <w:r w:rsidR="001A6DE9" w:rsidRPr="009918D0">
        <w:rPr>
          <w:rFonts w:asciiTheme="minorHAnsi" w:eastAsia="Cambria" w:hAnsiTheme="minorHAnsi" w:cstheme="minorHAnsi"/>
          <w:sz w:val="22"/>
          <w:szCs w:val="22"/>
          <w:lang w:val="en-GB"/>
        </w:rPr>
        <w:instrText xml:space="preserve"> ADDIN EN.CITE &lt;EndNote&gt;&lt;Cite&gt;&lt;Author&gt;Stiller&lt;/Author&gt;&lt;Year&gt;2009&lt;/Year&gt;&lt;RecNum&gt;5929&lt;/RecNum&gt;&lt;DisplayText&gt;(13)&lt;/DisplayText&gt;&lt;record&gt;&lt;rec-number&gt;5929&lt;/rec-number&gt;&lt;foreign-keys&gt;&lt;key app="EN" db-id="aa0wwef99asf0aeesds5pf0ft29wa99fvf0s" timestamp="1453303391"&gt;5929&lt;/key&gt;&lt;/foreign-keys&gt;&lt;ref-type name="Journal Article"&gt;17&lt;/ref-type&gt;&lt;contributors&gt;&lt;authors&gt;&lt;author&gt;Stiller, John W.&lt;/author&gt;&lt;author&gt;Huang, Jinling&lt;/author&gt;&lt;author&gt;Ding, Qin&lt;/author&gt;&lt;author&gt;Tian, Jing&lt;/author&gt;&lt;author&gt;Goodwillie, Carol&lt;/author&gt;&lt;/authors&gt;&lt;/contributors&gt;&lt;titles&gt;&lt;title&gt;Are algal genes in nonphotosynthetic protists evidence of historical plastid endosymbioses?&lt;/title&gt;&lt;secondary-title&gt;BMC Genomics&lt;/secondary-title&gt;&lt;/titles&gt;&lt;periodical&gt;&lt;full-title&gt;BMC Genomics&lt;/full-title&gt;&lt;/periodical&gt;&lt;pages&gt;484-484&lt;/pages&gt;&lt;volume&gt;10&lt;/volume&gt;&lt;dates&gt;&lt;year&gt;2009&lt;/year&gt;&lt;pub-dates&gt;&lt;date&gt;10/20&amp;#xD;01/28/received&amp;#xD;10/20/accepted&lt;/date&gt;&lt;/pub-dates&gt;&lt;/dates&gt;&lt;publisher&gt;BioMed Central&lt;/publisher&gt;&lt;isbn&gt;1471-2164&lt;/isbn&gt;&lt;accession-num&gt;PMC2770532&lt;/accession-num&gt;&lt;urls&gt;&lt;related-urls&gt;&lt;url&gt;http://www.ncbi.nlm.nih.gov/pmc/articles/PMC2770532/&lt;/url&gt;&lt;/related-urls&gt;&lt;/urls&gt;&lt;electronic-resource-num&gt;10.1186/1471-2164-10-484&lt;/electronic-resource-num&gt;&lt;remote-database-name&gt;PMC&lt;/remote-database-name&gt;&lt;/record&gt;&lt;/Cite&gt;&lt;/EndNote&gt;</w:instrText>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(13)</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t>
      </w:r>
      <w:r w:rsidR="004E43A6" w:rsidRPr="009918D0">
        <w:rPr>
          <w:rFonts w:asciiTheme="minorHAnsi" w:eastAsia="Cambria" w:hAnsiTheme="minorHAnsi" w:cstheme="minorHAnsi"/>
          <w:sz w:val="22"/>
          <w:szCs w:val="22"/>
          <w:lang w:val="en-GB"/>
        </w:rPr>
        <w:t xml:space="preserve">which is </w:t>
      </w:r>
      <w:r w:rsidRPr="009918D0">
        <w:rPr>
          <w:rFonts w:asciiTheme="minorHAnsi" w:eastAsia="Cambria" w:hAnsiTheme="minorHAnsi" w:cstheme="minorHAnsi"/>
          <w:sz w:val="22"/>
          <w:szCs w:val="22"/>
          <w:lang w:val="en-GB"/>
        </w:rPr>
        <w:t xml:space="preserve">discussed below. </w:t>
      </w:r>
    </w:p>
    <w:p w14:paraId="5B085FDA" w14:textId="0F477B1C" w:rsidR="00AF6F6A" w:rsidRPr="009918D0" w:rsidRDefault="00AF6F6A" w:rsidP="00FB7FD4">
      <w:pPr>
        <w:widowControl w:val="0"/>
        <w:autoSpaceDE w:val="0"/>
        <w:autoSpaceDN w:val="0"/>
        <w:adjustRightInd w:val="0"/>
        <w:spacing w:after="120" w:line="480" w:lineRule="auto"/>
        <w:jc w:val="both"/>
        <w:outlineLvl w:val="0"/>
        <w:rPr>
          <w:rFonts w:asciiTheme="minorHAnsi" w:hAnsiTheme="minorHAnsi" w:cstheme="minorHAnsi"/>
          <w:b/>
          <w:color w:val="auto"/>
          <w:sz w:val="22"/>
          <w:szCs w:val="22"/>
          <w:lang w:val="en-GB"/>
        </w:rPr>
      </w:pPr>
      <w:r w:rsidRPr="009918D0">
        <w:rPr>
          <w:rFonts w:asciiTheme="minorHAnsi" w:eastAsia="Cambria" w:hAnsiTheme="minorHAnsi" w:cstheme="minorHAnsi"/>
          <w:b/>
          <w:sz w:val="22"/>
          <w:szCs w:val="22"/>
          <w:lang w:val="en-GB"/>
        </w:rPr>
        <w:t>Shared derived traits across the Pseudofungi</w:t>
      </w:r>
    </w:p>
    <w:p w14:paraId="0AB7CE7C" w14:textId="1CEB9BBA" w:rsidR="00352918" w:rsidRPr="009918D0" w:rsidRDefault="004E43A6" w:rsidP="00FB7FD4">
      <w:pPr>
        <w:widowControl w:val="0"/>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Given the placement of </w:t>
      </w:r>
      <w:r w:rsidRPr="009918D0">
        <w:rPr>
          <w:rFonts w:asciiTheme="minorHAnsi" w:eastAsia="Cambria" w:hAnsiTheme="minorHAnsi" w:cstheme="minorHAnsi"/>
          <w:i/>
          <w:sz w:val="22"/>
          <w:szCs w:val="22"/>
          <w:lang w:val="en-GB"/>
        </w:rPr>
        <w:t xml:space="preserve">H. catenoides </w:t>
      </w:r>
      <w:r w:rsidRPr="009918D0">
        <w:rPr>
          <w:rFonts w:asciiTheme="minorHAnsi" w:eastAsia="Cambria" w:hAnsiTheme="minorHAnsi" w:cstheme="minorHAnsi"/>
          <w:sz w:val="22"/>
          <w:szCs w:val="22"/>
          <w:lang w:val="en-GB"/>
        </w:rPr>
        <w:t>as a sister branch to the oomycetes, we were interested to investigate the conservation of cellular, biochemical and genetic traits shared across these Pseudofungal taxa</w:t>
      </w:r>
      <w:r w:rsidRPr="009918D0">
        <w:rPr>
          <w:rFonts w:asciiTheme="minorHAnsi" w:eastAsia="Cambria" w:hAnsiTheme="minorHAnsi" w:cstheme="minorHAnsi"/>
          <w:i/>
          <w:sz w:val="22"/>
          <w:szCs w:val="22"/>
          <w:lang w:val="en-GB"/>
        </w:rPr>
        <w:t>.</w:t>
      </w:r>
      <w:r w:rsidRPr="009918D0">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sz w:val="22"/>
          <w:szCs w:val="22"/>
          <w:lang w:val="en-GB"/>
        </w:rPr>
        <w:t>Oomycete plant pathogens</w:t>
      </w:r>
      <w:r w:rsidR="00A12306" w:rsidRPr="009918D0">
        <w:rPr>
          <w:rFonts w:asciiTheme="minorHAnsi" w:eastAsia="Cambria" w:hAnsiTheme="minorHAnsi" w:cstheme="minorHAnsi"/>
          <w:sz w:val="22"/>
          <w:szCs w:val="22"/>
          <w:lang w:val="en-GB"/>
        </w:rPr>
        <w:t>,</w:t>
      </w:r>
      <w:r w:rsidR="000F54FC" w:rsidRPr="009918D0">
        <w:rPr>
          <w:rFonts w:asciiTheme="minorHAnsi" w:eastAsia="Cambria" w:hAnsiTheme="minorHAnsi" w:cstheme="minorHAnsi"/>
          <w:sz w:val="22"/>
          <w:szCs w:val="22"/>
          <w:lang w:val="en-GB"/>
        </w:rPr>
        <w:t xml:space="preserve"> for example </w:t>
      </w:r>
      <w:r w:rsidR="000F54FC" w:rsidRPr="009918D0">
        <w:rPr>
          <w:rFonts w:asciiTheme="minorHAnsi" w:eastAsia="Cambria" w:hAnsiTheme="minorHAnsi" w:cstheme="minorHAnsi"/>
          <w:i/>
          <w:sz w:val="22"/>
          <w:szCs w:val="22"/>
          <w:lang w:val="en-GB"/>
        </w:rPr>
        <w:t>Phytophthora</w:t>
      </w:r>
      <w:r w:rsidR="000F54FC" w:rsidRPr="009918D0">
        <w:rPr>
          <w:rFonts w:asciiTheme="minorHAnsi" w:eastAsia="Cambria" w:hAnsiTheme="minorHAnsi" w:cstheme="minorHAnsi"/>
          <w:sz w:val="22"/>
          <w:szCs w:val="22"/>
          <w:lang w:val="en-GB"/>
        </w:rPr>
        <w:t xml:space="preserve"> sp.</w:t>
      </w:r>
      <w:r w:rsidR="00A12306" w:rsidRPr="009918D0">
        <w:rPr>
          <w:rFonts w:asciiTheme="minorHAnsi" w:eastAsia="Cambria" w:hAnsiTheme="minorHAnsi" w:cstheme="minorHAnsi"/>
          <w:sz w:val="22"/>
          <w:szCs w:val="22"/>
          <w:lang w:val="en-GB"/>
        </w:rPr>
        <w:t>,</w:t>
      </w:r>
      <w:r w:rsidR="000F54FC" w:rsidRPr="009918D0">
        <w:rPr>
          <w:rFonts w:asciiTheme="minorHAnsi" w:eastAsia="Cambria" w:hAnsiTheme="minorHAnsi" w:cstheme="minorHAnsi"/>
          <w:sz w:val="22"/>
          <w:szCs w:val="22"/>
          <w:lang w:val="en-GB"/>
        </w:rPr>
        <w:t xml:space="preserve"> are sterol auxotrophs and appear to have lost many of the enzymes involved in sterol biosynthesi</w:t>
      </w:r>
      <w:r w:rsidR="00A12306" w:rsidRPr="009918D0">
        <w:rPr>
          <w:rFonts w:asciiTheme="minorHAnsi" w:eastAsia="Cambria" w:hAnsiTheme="minorHAnsi" w:cstheme="minorHAnsi"/>
          <w:sz w:val="22"/>
          <w:szCs w:val="22"/>
          <w:lang w:val="en-GB"/>
        </w:rPr>
        <w:t xml:space="preserve">s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&lt;EndNote&gt;&lt;Cite&gt;&lt;Author&gt;Gaulin&lt;/Author&gt;&lt;Year&gt;2010&lt;/Year&gt;&lt;RecNum&gt;5927&lt;/RecNum&gt;&lt;DisplayText&gt;(40)&lt;/DisplayText&gt;&lt;record&gt;&lt;rec-number&gt;5927&lt;/rec-number&gt;&lt;foreign-keys&gt;&lt;key app="EN" db-id="aa0wwef99asf0aeesds5pf0ft29wa99fvf0s" timestamp="1452868060"&gt;5927&lt;/key&gt;&lt;/foreign-keys&gt;&lt;ref-type name="Journal Article"&gt;17&lt;/ref-type&gt;&lt;contributors&gt;&lt;authors&gt;&lt;author&gt;Gaulin, Elodie&lt;/author&gt;&lt;author&gt;Bottin, Arnaud&lt;/author&gt;&lt;author&gt;Dumas, Bernard&lt;/author&gt;&lt;/authors&gt;&lt;/contributors&gt;&lt;titles&gt;&lt;title&gt;Sterol biosynthesis in oomycete pathogens&lt;/title&gt;&lt;secondary-title&gt;Plant Signaling &amp;amp; Behavior&lt;/secondary-title&gt;&lt;/titles&gt;&lt;periodical&gt;&lt;full-title&gt;Plant Signaling &amp;amp; Behavior&lt;/full-title&gt;&lt;/periodical&gt;&lt;pages&gt;258-260&lt;/pages&gt;&lt;volume&gt;5&lt;/volume&gt;&lt;number&gt;3&lt;/number&gt;&lt;dates&gt;&lt;year&gt;2010&lt;/year&gt;&lt;pub-dates&gt;&lt;date&gt;2010/03/01&lt;/date&gt;&lt;/pub-dates&gt;&lt;/dates&gt;&lt;publisher&gt;Taylor &amp;amp; Francis&lt;/publisher&gt;&lt;isbn&gt;null&lt;/isbn&gt;&lt;urls&gt;&lt;related-urls&gt;&lt;url&gt;http://dx.doi.org/10.4161/psb.5.3.10551&lt;/url&gt;&lt;/related-urls&gt;&lt;/urls&gt;&lt;electronic-resource-num&gt;10.4161/psb.5.3.10551&lt;/electronic-resource-num&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(40)</w:t>
      </w:r>
      <w:r w:rsidR="001A6DE9" w:rsidRPr="009918D0">
        <w:rPr>
          <w:rFonts w:asciiTheme="minorHAnsi" w:eastAsia="Cambria" w:hAnsiTheme="minorHAnsi" w:cstheme="minorHAnsi"/>
          <w:sz w:val="22"/>
          <w:szCs w:val="22"/>
          <w:lang w:val="en-GB"/>
        </w:rPr>
        <w:fldChar w:fldCharType="end"/>
      </w:r>
      <w:r w:rsidR="00A12306" w:rsidRPr="009918D0">
        <w:rPr>
          <w:rFonts w:asciiTheme="minorHAnsi" w:eastAsia="Cambria" w:hAnsiTheme="minorHAnsi" w:cstheme="minorHAnsi"/>
          <w:sz w:val="22"/>
          <w:szCs w:val="22"/>
          <w:lang w:val="en-GB"/>
        </w:rPr>
        <w:t>. S</w:t>
      </w:r>
      <w:r w:rsidR="000F54FC" w:rsidRPr="009918D0">
        <w:rPr>
          <w:rFonts w:asciiTheme="minorHAnsi" w:eastAsia="Cambria" w:hAnsiTheme="minorHAnsi" w:cstheme="minorHAnsi"/>
          <w:sz w:val="22"/>
          <w:szCs w:val="22"/>
          <w:lang w:val="en-GB"/>
        </w:rPr>
        <w:t>terol biosynthesis pathway has been predicted to function in</w:t>
      </w:r>
      <w:r w:rsidR="000F54FC" w:rsidRPr="009918D0">
        <w:rPr>
          <w:rFonts w:asciiTheme="minorHAnsi" w:eastAsia="Cambria" w:hAnsiTheme="minorHAnsi" w:cstheme="minorHAnsi"/>
          <w:i/>
          <w:sz w:val="22"/>
          <w:szCs w:val="22"/>
          <w:lang w:val="en-GB"/>
        </w:rPr>
        <w:t xml:space="preserve"> Saprolegnia </w:t>
      </w:r>
      <w:r w:rsidR="000F54FC" w:rsidRPr="009918D0">
        <w:rPr>
          <w:rFonts w:asciiTheme="minorHAnsi" w:eastAsia="Cambria" w:hAnsiTheme="minorHAnsi" w:cstheme="minorHAnsi"/>
          <w:sz w:val="22"/>
          <w:szCs w:val="22"/>
          <w:lang w:val="en-GB"/>
        </w:rPr>
        <w:t>and a putative CYP51 sterol-demethylase encoding gene</w:t>
      </w:r>
      <w:r w:rsidR="00E90977" w:rsidRPr="009918D0">
        <w:rPr>
          <w:rFonts w:asciiTheme="minorHAnsi" w:eastAsia="Cambria" w:hAnsiTheme="minorHAnsi" w:cstheme="minorHAnsi"/>
          <w:sz w:val="22"/>
          <w:szCs w:val="22"/>
          <w:lang w:val="en-GB"/>
        </w:rPr>
        <w:t xml:space="preserve"> was identified from the </w:t>
      </w:r>
      <w:r w:rsidR="00E90977" w:rsidRPr="009918D0">
        <w:rPr>
          <w:rFonts w:asciiTheme="minorHAnsi" w:eastAsia="Cambria" w:hAnsiTheme="minorHAnsi" w:cstheme="minorHAnsi"/>
          <w:i/>
          <w:sz w:val="22"/>
          <w:szCs w:val="22"/>
          <w:lang w:val="en-GB"/>
        </w:rPr>
        <w:t xml:space="preserve">Saprolegnia </w:t>
      </w:r>
      <w:r w:rsidR="00E90977" w:rsidRPr="009918D0">
        <w:rPr>
          <w:rFonts w:asciiTheme="minorHAnsi" w:eastAsia="Cambria" w:hAnsiTheme="minorHAnsi" w:cstheme="minorHAnsi"/>
          <w:sz w:val="22"/>
          <w:szCs w:val="22"/>
          <w:lang w:val="en-GB"/>
        </w:rPr>
        <w:t xml:space="preserve">genome and transcriptome data </w:t>
      </w:r>
      <w:r w:rsidR="001A6DE9" w:rsidRPr="009918D0">
        <w:rPr>
          <w:rFonts w:asciiTheme="minorHAnsi" w:eastAsia="Cambria" w:hAnsiTheme="minorHAnsi" w:cstheme="minorHAnsi"/>
          <w:sz w:val="22"/>
          <w:szCs w:val="22"/>
          <w:lang w:val="en-GB"/>
        </w:rPr>
        <w:fldChar w:fldCharType="begin">
          <w:fldData xml:space="preserve">PEVuZE5vdGU+PENpdGU+PEF1dGhvcj5HYXVsaW48L0F1dGhvcj48WWVhcj4yMDA4PC9ZZWFyPjxS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</w:fldData>
        </w:fldChar>
      </w:r>
      <w:r w:rsidR="005C02A1">
        <w:rPr>
          <w:rFonts w:asciiTheme="minorHAnsi" w:eastAsia="Cambria" w:hAnsiTheme="minorHAnsi" w:cstheme="minorHAnsi"/>
          <w:sz w:val="22"/>
          <w:szCs w:val="22"/>
          <w:lang w:val="en-GB"/>
        </w:rPr>
        <w:instrText xml:space="preserve"> ADDIN EN.CITE </w:instrText>
      </w:r>
      <w:r w:rsidR="005C02A1">
        <w:rPr>
          <w:rFonts w:asciiTheme="minorHAnsi" w:eastAsia="Cambria" w:hAnsiTheme="minorHAnsi" w:cstheme="minorHAnsi"/>
          <w:sz w:val="22"/>
          <w:szCs w:val="22"/>
          <w:lang w:val="en-GB"/>
        </w:rPr>
        <w:fldChar w:fldCharType="begin">
          <w:fldData xml:space="preserve">PEVuZE5vdGU+PENpdGU+PEF1dGhvcj5HYXVsaW48L0F1dGhvcj48WWVhcj4yMDA4PC9ZZWFyPjxS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</w:fldData>
        </w:fldChar>
      </w:r>
      <w:r w:rsidR="005C02A1">
        <w:rPr>
          <w:rFonts w:asciiTheme="minorHAnsi" w:eastAsia="Cambria" w:hAnsiTheme="minorHAnsi" w:cstheme="minorHAnsi"/>
          <w:sz w:val="22"/>
          <w:szCs w:val="22"/>
          <w:lang w:val="en-GB"/>
        </w:rPr>
        <w:instrText xml:space="preserve"> ADDIN EN.CITE.DATA </w:instrText>
      </w:r>
      <w:r w:rsidR="005C02A1">
        <w:rPr>
          <w:rFonts w:asciiTheme="minorHAnsi" w:eastAsia="Cambria" w:hAnsiTheme="minorHAnsi" w:cstheme="minorHAnsi"/>
          <w:sz w:val="22"/>
          <w:szCs w:val="22"/>
          <w:lang w:val="en-GB"/>
        </w:rPr>
      </w:r>
      <w:r w:rsidR="005C02A1">
        <w:rPr>
          <w:rFonts w:asciiTheme="minorHAnsi" w:eastAsia="Cambria" w:hAnsiTheme="minorHAnsi" w:cstheme="minorHAnsi"/>
          <w:sz w:val="22"/>
          <w:szCs w:val="22"/>
          <w:lang w:val="en-GB"/>
        </w:rPr>
        <w:fldChar w:fldCharType="end"/>
      </w:r>
      <w:r w:rsidR="001A6DE9" w:rsidRPr="009918D0">
        <w:rPr>
          <w:rFonts w:asciiTheme="minorHAnsi" w:eastAsia="Cambria" w:hAnsiTheme="minorHAnsi" w:cstheme="minorHAnsi"/>
          <w:sz w:val="22"/>
          <w:szCs w:val="22"/>
          <w:lang w:val="en-GB"/>
        </w:rPr>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(19, 41)</w:t>
      </w:r>
      <w:r w:rsidR="001A6DE9" w:rsidRPr="009918D0">
        <w:rPr>
          <w:rFonts w:asciiTheme="minorHAnsi" w:eastAsia="Cambria" w:hAnsiTheme="minorHAnsi" w:cstheme="minorHAnsi"/>
          <w:sz w:val="22"/>
          <w:szCs w:val="22"/>
          <w:lang w:val="en-GB"/>
        </w:rPr>
        <w:fldChar w:fldCharType="end"/>
      </w:r>
      <w:r w:rsidR="00E90977" w:rsidRPr="009918D0">
        <w:rPr>
          <w:rFonts w:asciiTheme="minorHAnsi" w:eastAsia="Cambria" w:hAnsiTheme="minorHAnsi" w:cstheme="minorHAnsi"/>
          <w:sz w:val="22"/>
          <w:szCs w:val="22"/>
          <w:lang w:val="en-GB"/>
        </w:rPr>
        <w:t>. The protein encoded by this gene is</w:t>
      </w:r>
      <w:r w:rsidRPr="009918D0">
        <w:rPr>
          <w:rFonts w:asciiTheme="minorHAnsi" w:eastAsia="Cambria" w:hAnsiTheme="minorHAnsi" w:cstheme="minorHAnsi"/>
          <w:sz w:val="22"/>
          <w:szCs w:val="22"/>
          <w:lang w:val="en-GB"/>
        </w:rPr>
        <w:t>, for example,</w:t>
      </w:r>
      <w:r w:rsidR="00E90977" w:rsidRPr="009918D0">
        <w:rPr>
          <w:rFonts w:asciiTheme="minorHAnsi" w:eastAsia="Cambria" w:hAnsiTheme="minorHAnsi" w:cstheme="minorHAnsi"/>
          <w:sz w:val="22"/>
          <w:szCs w:val="22"/>
          <w:lang w:val="en-GB"/>
        </w:rPr>
        <w:t xml:space="preserve"> a </w:t>
      </w:r>
      <w:r w:rsidR="000F54FC" w:rsidRPr="009918D0">
        <w:rPr>
          <w:rFonts w:asciiTheme="minorHAnsi" w:eastAsia="Cambria" w:hAnsiTheme="minorHAnsi" w:cstheme="minorHAnsi"/>
          <w:sz w:val="22"/>
          <w:szCs w:val="22"/>
          <w:lang w:val="en-GB"/>
        </w:rPr>
        <w:t>target of antimicrobial drugs such as clotrimazole</w:t>
      </w:r>
      <w:r w:rsidR="00E90977" w:rsidRPr="009918D0">
        <w:rPr>
          <w:rFonts w:asciiTheme="minorHAnsi" w:eastAsia="Cambria" w:hAnsiTheme="minorHAnsi" w:cstheme="minorHAnsi"/>
          <w:sz w:val="22"/>
          <w:szCs w:val="22"/>
          <w:lang w:val="en-GB"/>
        </w:rPr>
        <w:t xml:space="preserve"> and therefore has </w:t>
      </w:r>
      <w:r w:rsidR="000F54FC" w:rsidRPr="009918D0">
        <w:rPr>
          <w:rFonts w:asciiTheme="minorHAnsi" w:eastAsia="Cambria" w:hAnsiTheme="minorHAnsi" w:cstheme="minorHAnsi"/>
          <w:sz w:val="22"/>
          <w:szCs w:val="22"/>
          <w:lang w:val="en-GB"/>
        </w:rPr>
        <w:t xml:space="preserve">been suggested as therapeutic target for treatment of </w:t>
      </w:r>
      <w:r w:rsidR="000F54FC" w:rsidRPr="009918D0">
        <w:rPr>
          <w:rFonts w:asciiTheme="minorHAnsi" w:eastAsia="Cambria" w:hAnsiTheme="minorHAnsi" w:cstheme="minorHAnsi"/>
          <w:i/>
          <w:sz w:val="22"/>
          <w:szCs w:val="22"/>
          <w:lang w:val="en-GB"/>
        </w:rPr>
        <w:t xml:space="preserve">Saprolegnia </w:t>
      </w:r>
      <w:r w:rsidR="000F54FC" w:rsidRPr="009918D0">
        <w:rPr>
          <w:rFonts w:asciiTheme="minorHAnsi" w:eastAsia="Cambria" w:hAnsiTheme="minorHAnsi" w:cstheme="minorHAnsi"/>
          <w:sz w:val="22"/>
          <w:szCs w:val="22"/>
          <w:lang w:val="en-GB"/>
        </w:rPr>
        <w:t>infections of fish</w:t>
      </w:r>
      <w:r w:rsidR="00562A42" w:rsidRPr="009918D0">
        <w:rPr>
          <w:rFonts w:asciiTheme="minorHAnsi" w:eastAsia="Cambria" w:hAnsiTheme="minorHAnsi" w:cstheme="minorHAnsi"/>
          <w:sz w:val="22"/>
          <w:szCs w:val="22"/>
          <w:lang w:val="en-GB"/>
        </w:rPr>
        <w:t xml:space="preserve">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&lt;EndNote&gt;&lt;Cite&gt;&lt;Author&gt;Warrilow&lt;/Author&gt;&lt;Year&gt;2014&lt;/Year&gt;&lt;RecNum&gt;6931&lt;/RecNum&gt;&lt;DisplayText&gt;(42)&lt;/DisplayText&gt;&lt;record&gt;&lt;rec-number&gt;6931&lt;/rec-number&gt;&lt;foreign-keys&gt;&lt;key app="EN" db-id="aa0wwef99asf0aeesds5pf0ft29wa99fvf0s" timestamp="1478174798"&gt;6931&lt;/key&gt;&lt;/foreign-keys&gt;&lt;ref-type name="Journal Article"&gt;17&lt;/ref-type&gt;&lt;contributors&gt;&lt;authors&gt;&lt;author&gt;Warrilow, Andrew G. S.&lt;/author&gt;&lt;author&gt;Hull, Claire M.&lt;/author&gt;&lt;author&gt;Rolley, Nicola J.&lt;/author&gt;&lt;author&gt;Parker, Josie E.&lt;/author&gt;&lt;author&gt;Nes, W. David&lt;/author&gt;&lt;author&gt;Smith, Stephen N.&lt;/author&gt;&lt;author&gt;Kelly, Diane E.&lt;/author&gt;&lt;author&gt;Kelly, Steven L.&lt;/author&gt;&lt;/authors&gt;&lt;/contributors&gt;&lt;titles&gt;&lt;title&gt;Clotrimazole as a Potent Agent for Treating the Oomycete Fish Pathogen Saprolegnia parasitica through Inhibition of Sterol 14α-Demethylase (CYP51)&lt;/title&gt;&lt;secondary-title&gt;Applied and Environmental Microbiology&lt;/secondary-title&gt;&lt;/titles&gt;&lt;periodical&gt;&lt;full-title&gt;Applied and Environmental Microbiology&lt;/full-title&gt;&lt;/periodical&gt;&lt;pages&gt;6154-6166&lt;/pages&gt;&lt;volume&gt;80&lt;/volume&gt;&lt;number&gt;19&lt;/number&gt;&lt;dates&gt;&lt;year&gt;2014&lt;/year&gt;&lt;pub-dates&gt;&lt;date&gt;04/30/received&amp;#xD;07/24/accepted&lt;/date&gt;&lt;/pub-dates&gt;&lt;/dates&gt;&lt;pub-location&gt;1752 N St., N.W., Washington, DC&lt;/pub-location&gt;&lt;publisher&gt;American Society for Microbiology&lt;/publisher&gt;&lt;isbn&gt;0099-2240&amp;#xD;1098-5336&lt;/isbn&gt;&lt;accession-num&gt;PMC4178690&lt;/accession-num&gt;&lt;urls&gt;&lt;related-urls&gt;&lt;url&gt;http://www.ncbi.nlm.nih.gov/pmc/articles/PMC4178690/&lt;/url&gt;&lt;/related-urls&gt;&lt;/urls&gt;&lt;electronic-resource-num&gt;10.1128/AEM.01195-14&lt;/electronic-resource-num&gt;&lt;remote-database-name&gt;PMC&lt;/remote-database-name&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(42)</w:t>
      </w:r>
      <w:r w:rsidR="001A6DE9" w:rsidRPr="009918D0">
        <w:rPr>
          <w:rFonts w:asciiTheme="minorHAnsi" w:eastAsia="Cambria" w:hAnsiTheme="minorHAnsi" w:cstheme="minorHAnsi"/>
          <w:sz w:val="22"/>
          <w:szCs w:val="22"/>
          <w:lang w:val="en-GB"/>
        </w:rPr>
        <w:fldChar w:fldCharType="end"/>
      </w:r>
      <w:r w:rsidR="00562A42" w:rsidRPr="009918D0">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sz w:val="22"/>
          <w:szCs w:val="22"/>
          <w:lang w:val="en-GB"/>
        </w:rPr>
        <w:t xml:space="preserve">Reciprocal BLASTp searches and phylogenetic analyses demonstrated that </w:t>
      </w:r>
      <w:r w:rsidR="000F54FC" w:rsidRPr="009918D0">
        <w:rPr>
          <w:rFonts w:asciiTheme="minorHAnsi" w:eastAsia="Cambria" w:hAnsiTheme="minorHAnsi" w:cstheme="minorHAnsi"/>
          <w:i/>
          <w:sz w:val="22"/>
          <w:szCs w:val="22"/>
          <w:lang w:val="en-GB"/>
        </w:rPr>
        <w:t>H. catenoides</w:t>
      </w:r>
      <w:r w:rsidR="000F54FC" w:rsidRPr="009918D0">
        <w:rPr>
          <w:rFonts w:asciiTheme="minorHAnsi" w:eastAsia="Cambria" w:hAnsiTheme="minorHAnsi" w:cstheme="minorHAnsi"/>
          <w:sz w:val="22"/>
          <w:szCs w:val="22"/>
          <w:lang w:val="en-GB"/>
        </w:rPr>
        <w:t xml:space="preserve"> also possesses a putative orthologue </w:t>
      </w:r>
      <w:r w:rsidR="000F54FC" w:rsidRPr="009918D0">
        <w:rPr>
          <w:rFonts w:asciiTheme="minorHAnsi" w:eastAsia="Cambria" w:hAnsiTheme="minorHAnsi" w:cstheme="minorHAnsi"/>
          <w:sz w:val="22"/>
          <w:szCs w:val="22"/>
          <w:highlight w:val="green"/>
          <w:lang w:val="en-GB"/>
        </w:rPr>
        <w:t>(</w:t>
      </w:r>
      <w:r w:rsidR="00E9338A" w:rsidRPr="009918D0">
        <w:rPr>
          <w:rFonts w:asciiTheme="minorHAnsi" w:eastAsia="Arial" w:hAnsiTheme="minorHAnsi" w:cstheme="minorHAnsi"/>
          <w:sz w:val="22"/>
          <w:szCs w:val="22"/>
          <w:lang w:val="en-GB"/>
        </w:rPr>
        <w:t>Hypho2016_00003038</w:t>
      </w:r>
      <w:r w:rsidR="002A0899" w:rsidRPr="009918D0">
        <w:rPr>
          <w:rFonts w:asciiTheme="minorHAnsi" w:eastAsia="Arial" w:hAnsiTheme="minorHAnsi" w:cstheme="minorHAnsi"/>
          <w:sz w:val="22"/>
          <w:szCs w:val="22"/>
          <w:lang w:val="en-GB"/>
        </w:rPr>
        <w:t xml:space="preserve"> (BN6634_2538) </w:t>
      </w:r>
      <w:r w:rsidR="00E90977" w:rsidRPr="009918D0">
        <w:rPr>
          <w:rFonts w:asciiTheme="minorHAnsi" w:hAnsiTheme="minorHAnsi" w:cstheme="minorHAnsi"/>
          <w:sz w:val="22"/>
          <w:szCs w:val="22"/>
          <w:highlight w:val="green"/>
          <w:lang w:val="en-GB"/>
        </w:rPr>
        <w:t xml:space="preserve"> - </w:t>
      </w:r>
      <w:r w:rsidR="000F54FC" w:rsidRPr="009918D0">
        <w:rPr>
          <w:rFonts w:asciiTheme="minorHAnsi" w:eastAsia="Cambria" w:hAnsiTheme="minorHAnsi" w:cstheme="minorHAnsi"/>
          <w:sz w:val="22"/>
          <w:szCs w:val="22"/>
          <w:highlight w:val="green"/>
          <w:lang w:val="en-GB"/>
        </w:rPr>
        <w:t>Fig. S6</w:t>
      </w:r>
      <w:r w:rsidR="00E90977" w:rsidRPr="009918D0">
        <w:rPr>
          <w:rFonts w:asciiTheme="minorHAnsi" w:eastAsia="Cambria" w:hAnsiTheme="minorHAnsi" w:cstheme="minorHAnsi"/>
          <w:sz w:val="22"/>
          <w:szCs w:val="22"/>
          <w:highlight w:val="green"/>
          <w:lang w:val="en-GB"/>
        </w:rPr>
        <w:t>a</w:t>
      </w:r>
      <w:r w:rsidR="000F54FC" w:rsidRPr="009918D0">
        <w:rPr>
          <w:rFonts w:asciiTheme="minorHAnsi" w:eastAsia="Cambria" w:hAnsiTheme="minorHAnsi" w:cstheme="minorHAnsi"/>
          <w:sz w:val="22"/>
          <w:szCs w:val="22"/>
          <w:lang w:val="en-GB"/>
        </w:rPr>
        <w:t xml:space="preserve">) of the </w:t>
      </w:r>
      <w:r w:rsidR="000F54FC" w:rsidRPr="009918D0">
        <w:rPr>
          <w:rFonts w:asciiTheme="minorHAnsi" w:eastAsia="Cambria" w:hAnsiTheme="minorHAnsi" w:cstheme="minorHAnsi"/>
          <w:i/>
          <w:sz w:val="22"/>
          <w:szCs w:val="22"/>
          <w:lang w:val="en-GB"/>
        </w:rPr>
        <w:t xml:space="preserve">Saprolegnia </w:t>
      </w:r>
      <w:r w:rsidR="000F54FC" w:rsidRPr="009918D0">
        <w:rPr>
          <w:rFonts w:asciiTheme="minorHAnsi" w:eastAsia="Cambria" w:hAnsiTheme="minorHAnsi" w:cstheme="minorHAnsi"/>
          <w:sz w:val="22"/>
          <w:szCs w:val="22"/>
          <w:lang w:val="en-GB"/>
        </w:rPr>
        <w:t xml:space="preserve">CYP51 sterol-demethylase which appears to be lost in plant </w:t>
      </w:r>
      <w:r w:rsidR="000F54FC" w:rsidRPr="009918D0">
        <w:rPr>
          <w:rFonts w:asciiTheme="minorHAnsi" w:eastAsia="Cambria" w:hAnsiTheme="minorHAnsi" w:cstheme="minorHAnsi"/>
          <w:sz w:val="22"/>
          <w:szCs w:val="22"/>
          <w:lang w:val="en-GB"/>
        </w:rPr>
        <w:lastRenderedPageBreak/>
        <w:t xml:space="preserve">pathogenic oomycetes. To confirm that this is a viable drug target we </w:t>
      </w:r>
      <w:r w:rsidR="00D041BB" w:rsidRPr="009918D0">
        <w:rPr>
          <w:rFonts w:asciiTheme="minorHAnsi" w:eastAsia="Cambria" w:hAnsiTheme="minorHAnsi" w:cstheme="minorHAnsi"/>
          <w:sz w:val="22"/>
          <w:szCs w:val="22"/>
          <w:lang w:val="en-GB"/>
        </w:rPr>
        <w:t>grew</w:t>
      </w:r>
      <w:r w:rsidR="000F54FC" w:rsidRPr="009918D0">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i/>
          <w:sz w:val="22"/>
          <w:szCs w:val="22"/>
          <w:lang w:val="en-GB"/>
        </w:rPr>
        <w:t>H. catenoides</w:t>
      </w:r>
      <w:r w:rsidR="000F54FC" w:rsidRPr="009918D0">
        <w:rPr>
          <w:rFonts w:asciiTheme="minorHAnsi" w:eastAsia="Cambria" w:hAnsiTheme="minorHAnsi" w:cstheme="minorHAnsi"/>
          <w:sz w:val="22"/>
          <w:szCs w:val="22"/>
          <w:lang w:val="en-GB"/>
        </w:rPr>
        <w:t xml:space="preserve"> </w:t>
      </w:r>
      <w:r w:rsidR="00D041BB" w:rsidRPr="009918D0">
        <w:rPr>
          <w:rFonts w:asciiTheme="minorHAnsi" w:eastAsia="Cambria" w:hAnsiTheme="minorHAnsi" w:cstheme="minorHAnsi"/>
          <w:sz w:val="22"/>
          <w:szCs w:val="22"/>
          <w:lang w:val="en-GB"/>
        </w:rPr>
        <w:t xml:space="preserve">in the presences of </w:t>
      </w:r>
      <w:r w:rsidR="000F54FC" w:rsidRPr="009918D0">
        <w:rPr>
          <w:rFonts w:asciiTheme="minorHAnsi" w:eastAsia="Cambria" w:hAnsiTheme="minorHAnsi" w:cstheme="minorHAnsi"/>
          <w:sz w:val="22"/>
          <w:szCs w:val="22"/>
          <w:lang w:val="en-GB"/>
        </w:rPr>
        <w:t xml:space="preserve">two azole antifungals - clotrimazole and fluconazole – to assess effectiveness of these compounds in inhibiting </w:t>
      </w:r>
      <w:r w:rsidR="00E90977" w:rsidRPr="009918D0">
        <w:rPr>
          <w:rFonts w:asciiTheme="minorHAnsi" w:eastAsia="Cambria" w:hAnsiTheme="minorHAnsi" w:cstheme="minorHAnsi"/>
          <w:i/>
          <w:sz w:val="22"/>
          <w:szCs w:val="22"/>
          <w:lang w:val="en-GB"/>
        </w:rPr>
        <w:t>H. catenoides</w:t>
      </w:r>
      <w:r w:rsidR="000F54FC" w:rsidRPr="009918D0">
        <w:rPr>
          <w:rFonts w:asciiTheme="minorHAnsi" w:eastAsia="Cambria" w:hAnsiTheme="minorHAnsi" w:cstheme="minorHAnsi"/>
          <w:sz w:val="22"/>
          <w:szCs w:val="22"/>
          <w:lang w:val="en-GB"/>
        </w:rPr>
        <w:t xml:space="preserve"> growth. Both antifungal agents were able to inhibit growth of </w:t>
      </w:r>
      <w:r w:rsidR="00E90977" w:rsidRPr="009918D0">
        <w:rPr>
          <w:rFonts w:asciiTheme="minorHAnsi" w:eastAsia="Cambria" w:hAnsiTheme="minorHAnsi" w:cstheme="minorHAnsi"/>
          <w:i/>
          <w:sz w:val="22"/>
          <w:szCs w:val="22"/>
          <w:lang w:val="en-GB"/>
        </w:rPr>
        <w:t>H. catenoides</w:t>
      </w:r>
      <w:r w:rsidR="000F54FC" w:rsidRPr="009918D0">
        <w:rPr>
          <w:rFonts w:asciiTheme="minorHAnsi" w:eastAsia="Cambria" w:hAnsiTheme="minorHAnsi" w:cstheme="minorHAnsi"/>
          <w:i/>
          <w:sz w:val="22"/>
          <w:szCs w:val="22"/>
          <w:lang w:val="en-GB"/>
        </w:rPr>
        <w:t xml:space="preserve"> </w:t>
      </w:r>
      <w:r w:rsidR="000F54FC" w:rsidRPr="009918D0">
        <w:rPr>
          <w:rFonts w:asciiTheme="minorHAnsi" w:eastAsia="Cambria" w:hAnsiTheme="minorHAnsi" w:cstheme="minorHAnsi"/>
          <w:sz w:val="22"/>
          <w:szCs w:val="22"/>
          <w:lang w:val="en-GB"/>
        </w:rPr>
        <w:t>(MIC</w:t>
      </w:r>
      <w:r w:rsidR="000F54FC" w:rsidRPr="009918D0">
        <w:rPr>
          <w:rFonts w:asciiTheme="minorHAnsi" w:eastAsia="Cambria" w:hAnsiTheme="minorHAnsi" w:cstheme="minorHAnsi"/>
          <w:sz w:val="22"/>
          <w:szCs w:val="22"/>
          <w:vertAlign w:val="subscript"/>
          <w:lang w:val="en-GB"/>
        </w:rPr>
        <w:t>100</w:t>
      </w:r>
      <w:r w:rsidR="000F54FC" w:rsidRPr="009918D0">
        <w:rPr>
          <w:rFonts w:asciiTheme="minorHAnsi" w:eastAsia="Cambria" w:hAnsiTheme="minorHAnsi" w:cstheme="minorHAnsi"/>
          <w:sz w:val="22"/>
          <w:szCs w:val="22"/>
          <w:lang w:val="en-GB"/>
        </w:rPr>
        <w:t>: clotrimazole 0.25 µg ml</w:t>
      </w:r>
      <w:r w:rsidR="000F54FC" w:rsidRPr="009918D0">
        <w:rPr>
          <w:rFonts w:asciiTheme="minorHAnsi" w:eastAsia="Cambria" w:hAnsiTheme="minorHAnsi" w:cstheme="minorHAnsi"/>
          <w:sz w:val="22"/>
          <w:szCs w:val="22"/>
          <w:vertAlign w:val="superscript"/>
          <w:lang w:val="en-GB"/>
        </w:rPr>
        <w:t>-1</w:t>
      </w:r>
      <w:r w:rsidR="000F54FC" w:rsidRPr="009918D0">
        <w:rPr>
          <w:rFonts w:asciiTheme="minorHAnsi" w:eastAsia="Cambria" w:hAnsiTheme="minorHAnsi" w:cstheme="minorHAnsi"/>
          <w:sz w:val="22"/>
          <w:szCs w:val="22"/>
          <w:lang w:val="en-GB"/>
        </w:rPr>
        <w:t>; fluconazole 4 µg ml</w:t>
      </w:r>
      <w:r w:rsidR="000F54FC" w:rsidRPr="009918D0">
        <w:rPr>
          <w:rFonts w:asciiTheme="minorHAnsi" w:eastAsia="Cambria" w:hAnsiTheme="minorHAnsi" w:cstheme="minorHAnsi"/>
          <w:sz w:val="22"/>
          <w:szCs w:val="22"/>
          <w:vertAlign w:val="superscript"/>
          <w:lang w:val="en-GB"/>
        </w:rPr>
        <w:t>-1</w:t>
      </w:r>
      <w:r w:rsidR="00E90977" w:rsidRPr="009918D0">
        <w:rPr>
          <w:rFonts w:asciiTheme="minorHAnsi" w:eastAsia="Cambria" w:hAnsiTheme="minorHAnsi" w:cstheme="minorHAnsi"/>
          <w:sz w:val="22"/>
          <w:szCs w:val="22"/>
          <w:vertAlign w:val="superscript"/>
          <w:lang w:val="en-GB"/>
        </w:rPr>
        <w:t xml:space="preserve"> </w:t>
      </w:r>
      <w:r w:rsidR="00E90977" w:rsidRPr="009918D0">
        <w:rPr>
          <w:rFonts w:asciiTheme="minorHAnsi" w:eastAsia="Cambria" w:hAnsiTheme="minorHAnsi" w:cstheme="minorHAnsi"/>
          <w:sz w:val="22"/>
          <w:szCs w:val="22"/>
          <w:lang w:val="en-GB"/>
        </w:rPr>
        <w:t xml:space="preserve">- </w:t>
      </w:r>
      <w:r w:rsidR="00E90977" w:rsidRPr="009918D0">
        <w:rPr>
          <w:rFonts w:asciiTheme="minorHAnsi" w:eastAsia="Cambria" w:hAnsiTheme="minorHAnsi" w:cstheme="minorHAnsi"/>
          <w:sz w:val="22"/>
          <w:szCs w:val="22"/>
          <w:highlight w:val="yellow"/>
          <w:lang w:val="en-GB"/>
        </w:rPr>
        <w:t>Fig. S6b</w:t>
      </w:r>
      <w:r w:rsidR="00E90977" w:rsidRPr="009918D0">
        <w:rPr>
          <w:rFonts w:asciiTheme="minorHAnsi" w:eastAsia="Cambria" w:hAnsiTheme="minorHAnsi" w:cstheme="minorHAnsi"/>
          <w:sz w:val="22"/>
          <w:szCs w:val="22"/>
          <w:lang w:val="en-GB"/>
        </w:rPr>
        <w:t>)</w:t>
      </w:r>
      <w:r w:rsidR="000F54FC" w:rsidRPr="009918D0">
        <w:rPr>
          <w:rFonts w:asciiTheme="minorHAnsi" w:eastAsia="Cambria" w:hAnsiTheme="minorHAnsi" w:cstheme="minorHAnsi"/>
          <w:sz w:val="22"/>
          <w:szCs w:val="22"/>
          <w:lang w:val="en-GB"/>
        </w:rPr>
        <w:t xml:space="preserve">, indicating that the </w:t>
      </w:r>
      <w:r w:rsidR="000F54FC" w:rsidRPr="009918D0">
        <w:rPr>
          <w:rFonts w:asciiTheme="minorHAnsi" w:eastAsia="Cambria" w:hAnsiTheme="minorHAnsi" w:cstheme="minorHAnsi"/>
          <w:i/>
          <w:sz w:val="22"/>
          <w:szCs w:val="22"/>
          <w:lang w:val="en-GB"/>
        </w:rPr>
        <w:t xml:space="preserve">H. catenoides </w:t>
      </w:r>
      <w:r w:rsidR="00E90977" w:rsidRPr="009918D0">
        <w:rPr>
          <w:rFonts w:asciiTheme="minorHAnsi" w:eastAsia="Cambria" w:hAnsiTheme="minorHAnsi" w:cstheme="minorHAnsi"/>
          <w:sz w:val="22"/>
          <w:szCs w:val="22"/>
          <w:lang w:val="en-GB"/>
        </w:rPr>
        <w:t xml:space="preserve">is </w:t>
      </w:r>
      <w:ins w:id="25" w:author="Bill Wickstead" w:date="2017-01-29T17:35:00Z">
        <w:r w:rsidR="00502713">
          <w:rPr>
            <w:rFonts w:asciiTheme="minorHAnsi" w:eastAsia="Cambria" w:hAnsiTheme="minorHAnsi" w:cstheme="minorHAnsi"/>
            <w:sz w:val="22"/>
            <w:szCs w:val="22"/>
            <w:lang w:val="en-GB"/>
          </w:rPr>
          <w:t>susceptib</w:t>
        </w:r>
        <w:r w:rsidR="00502713" w:rsidRPr="009918D0">
          <w:rPr>
            <w:rFonts w:asciiTheme="minorHAnsi" w:eastAsia="Cambria" w:hAnsiTheme="minorHAnsi" w:cstheme="minorHAnsi"/>
            <w:sz w:val="22"/>
            <w:szCs w:val="22"/>
            <w:lang w:val="en-GB"/>
          </w:rPr>
          <w:t>l</w:t>
        </w:r>
        <w:r w:rsidR="00502713">
          <w:rPr>
            <w:rFonts w:asciiTheme="minorHAnsi" w:eastAsia="Cambria" w:hAnsiTheme="minorHAnsi" w:cstheme="minorHAnsi"/>
            <w:sz w:val="22"/>
            <w:szCs w:val="22"/>
            <w:lang w:val="en-GB"/>
          </w:rPr>
          <w:t>e</w:t>
        </w:r>
        <w:r w:rsidR="00502713" w:rsidRPr="009918D0">
          <w:rPr>
            <w:rFonts w:asciiTheme="minorHAnsi" w:eastAsia="Cambria" w:hAnsiTheme="minorHAnsi" w:cstheme="minorHAnsi"/>
            <w:sz w:val="22"/>
            <w:szCs w:val="22"/>
            <w:lang w:val="en-GB"/>
          </w:rPr>
          <w:t xml:space="preserve"> </w:t>
        </w:r>
      </w:ins>
      <w:r w:rsidR="000F54FC" w:rsidRPr="009918D0">
        <w:rPr>
          <w:rFonts w:asciiTheme="minorHAnsi" w:eastAsia="Cambria" w:hAnsiTheme="minorHAnsi" w:cstheme="minorHAnsi"/>
          <w:sz w:val="22"/>
          <w:szCs w:val="22"/>
          <w:lang w:val="en-GB"/>
        </w:rPr>
        <w:t>to azole compounds</w:t>
      </w:r>
      <w:ins w:id="26" w:author="Bill Wickstead" w:date="2017-01-29T17:35:00Z">
        <w:r w:rsidR="00502713">
          <w:rPr>
            <w:rFonts w:asciiTheme="minorHAnsi" w:eastAsia="Cambria" w:hAnsiTheme="minorHAnsi" w:cstheme="minorHAnsi"/>
            <w:sz w:val="22"/>
            <w:szCs w:val="22"/>
            <w:lang w:val="en-GB"/>
          </w:rPr>
          <w:t>,</w:t>
        </w:r>
      </w:ins>
      <w:r w:rsidR="00E90977" w:rsidRPr="009918D0">
        <w:rPr>
          <w:rFonts w:asciiTheme="minorHAnsi" w:eastAsia="Cambria" w:hAnsiTheme="minorHAnsi" w:cstheme="minorHAnsi"/>
          <w:sz w:val="22"/>
          <w:szCs w:val="22"/>
          <w:lang w:val="en-GB"/>
        </w:rPr>
        <w:t xml:space="preserve"> consistent with </w:t>
      </w:r>
      <w:r w:rsidR="00E90977" w:rsidRPr="009918D0">
        <w:rPr>
          <w:rFonts w:asciiTheme="minorHAnsi" w:eastAsia="Cambria" w:hAnsiTheme="minorHAnsi" w:cstheme="minorHAnsi"/>
          <w:i/>
          <w:sz w:val="22"/>
          <w:szCs w:val="22"/>
          <w:lang w:val="en-GB"/>
        </w:rPr>
        <w:t xml:space="preserve">H. catenoides </w:t>
      </w:r>
      <w:ins w:id="27" w:author="Bill Wickstead" w:date="2017-01-29T17:36:00Z">
        <w:r w:rsidR="00502713">
          <w:rPr>
            <w:rFonts w:asciiTheme="minorHAnsi" w:eastAsia="Cambria" w:hAnsiTheme="minorHAnsi" w:cstheme="minorHAnsi"/>
            <w:sz w:val="22"/>
            <w:szCs w:val="22"/>
            <w:lang w:val="en-GB"/>
          </w:rPr>
          <w:t>having</w:t>
        </w:r>
        <w:r w:rsidR="00502713" w:rsidRPr="009918D0">
          <w:rPr>
            <w:rFonts w:asciiTheme="minorHAnsi" w:eastAsia="Cambria" w:hAnsiTheme="minorHAnsi" w:cstheme="minorHAnsi"/>
            <w:sz w:val="22"/>
            <w:szCs w:val="22"/>
            <w:lang w:val="en-GB"/>
          </w:rPr>
          <w:t xml:space="preserve"> </w:t>
        </w:r>
      </w:ins>
      <w:r w:rsidR="00E90977" w:rsidRPr="009918D0">
        <w:rPr>
          <w:rFonts w:asciiTheme="minorHAnsi" w:eastAsia="Cambria" w:hAnsiTheme="minorHAnsi" w:cstheme="minorHAnsi"/>
          <w:sz w:val="22"/>
          <w:szCs w:val="22"/>
          <w:lang w:val="en-GB"/>
        </w:rPr>
        <w:t>a functioning CYP51 protein</w:t>
      </w:r>
      <w:r w:rsidR="000F54FC" w:rsidRPr="009918D0">
        <w:rPr>
          <w:rFonts w:asciiTheme="minorHAnsi" w:eastAsia="Cambria" w:hAnsiTheme="minorHAnsi" w:cstheme="minorHAnsi"/>
          <w:sz w:val="22"/>
          <w:szCs w:val="22"/>
          <w:lang w:val="en-GB"/>
        </w:rPr>
        <w:t>.</w:t>
      </w:r>
    </w:p>
    <w:p w14:paraId="48792A36" w14:textId="50B77DA8" w:rsidR="00352918" w:rsidRPr="009918D0" w:rsidRDefault="000F54FC" w:rsidP="00FB7FD4">
      <w:pPr>
        <w:widowControl w:val="0"/>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ab/>
        <w:t>There has been considerable effort to sequence a number of oomycete genomes</w:t>
      </w:r>
      <w:ins w:id="28" w:author="Bill Wickstead" w:date="2017-01-29T17:36:00Z">
        <w:r w:rsidR="00502713">
          <w:rPr>
            <w:rFonts w:asciiTheme="minorHAnsi" w:eastAsia="Cambria" w:hAnsiTheme="minorHAnsi" w:cstheme="minorHAnsi"/>
            <w:sz w:val="22"/>
            <w:szCs w:val="22"/>
            <w:lang w:val="en-GB"/>
          </w:rPr>
          <w:t>,</w:t>
        </w:r>
      </w:ins>
      <w:r w:rsidR="008A74C8" w:rsidRPr="009918D0">
        <w:rPr>
          <w:rFonts w:asciiTheme="minorHAnsi" w:eastAsia="Cambria" w:hAnsiTheme="minorHAnsi" w:cstheme="minorHAnsi"/>
          <w:sz w:val="22"/>
          <w:szCs w:val="22"/>
          <w:lang w:val="en-GB"/>
        </w:rPr>
        <w:t xml:space="preserve"> which has largely focused on</w:t>
      </w:r>
      <w:r w:rsidRPr="009918D0">
        <w:rPr>
          <w:rFonts w:asciiTheme="minorHAnsi" w:eastAsia="Cambria" w:hAnsiTheme="minorHAnsi" w:cstheme="minorHAnsi"/>
          <w:sz w:val="22"/>
          <w:szCs w:val="22"/>
          <w:lang w:val="en-GB"/>
        </w:rPr>
        <w:t xml:space="preserve"> parasit</w:t>
      </w:r>
      <w:r w:rsidR="008A74C8" w:rsidRPr="009918D0">
        <w:rPr>
          <w:rFonts w:asciiTheme="minorHAnsi" w:eastAsia="Cambria" w:hAnsiTheme="minorHAnsi" w:cstheme="minorHAnsi"/>
          <w:sz w:val="22"/>
          <w:szCs w:val="22"/>
          <w:lang w:val="en-GB"/>
        </w:rPr>
        <w:t>ic taxa</w:t>
      </w:r>
      <w:r w:rsidRPr="009918D0">
        <w:rPr>
          <w:rFonts w:asciiTheme="minorHAnsi" w:eastAsia="Cambria" w:hAnsiTheme="minorHAnsi" w:cstheme="minorHAnsi"/>
          <w:sz w:val="22"/>
          <w:szCs w:val="22"/>
          <w:lang w:val="en-GB"/>
        </w:rPr>
        <w:t xml:space="preserve"> (e.g. </w:t>
      </w:r>
      <w:r w:rsidR="001A6DE9" w:rsidRPr="009918D0">
        <w:rPr>
          <w:rFonts w:asciiTheme="minorHAnsi" w:eastAsia="Cambria" w:hAnsiTheme="minorHAnsi" w:cstheme="minorHAnsi"/>
          <w:sz w:val="22"/>
          <w:szCs w:val="22"/>
          <w:lang w:val="en-GB"/>
        </w:rPr>
        <w:fldChar w:fldCharType="begin">
          <w:fldData xml:space="preserve">PEVuZE5vdGU+PENpdGU+PEF1dGhvcj5CYXh0ZXI8L0F1dGhvcj48WWVhcj4yMDEwPC9ZZWFyPjxS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</w:fldData>
        </w:fldChar>
      </w:r>
      <w:r w:rsidR="005C02A1">
        <w:rPr>
          <w:rFonts w:asciiTheme="minorHAnsi" w:eastAsia="Cambria" w:hAnsiTheme="minorHAnsi" w:cstheme="minorHAnsi"/>
          <w:sz w:val="22"/>
          <w:szCs w:val="22"/>
          <w:lang w:val="en-GB"/>
        </w:rPr>
        <w:instrText xml:space="preserve"> ADDIN EN.CITE </w:instrText>
      </w:r>
      <w:r w:rsidR="005C02A1">
        <w:rPr>
          <w:rFonts w:asciiTheme="minorHAnsi" w:eastAsia="Cambria" w:hAnsiTheme="minorHAnsi" w:cstheme="minorHAnsi"/>
          <w:sz w:val="22"/>
          <w:szCs w:val="22"/>
          <w:lang w:val="en-GB"/>
        </w:rPr>
        <w:fldChar w:fldCharType="begin">
          <w:fldData xml:space="preserve">PEVuZE5vdGU+PENpdGU+PEF1dGhvcj5CYXh0ZXI8L0F1dGhvcj48WWVhcj4yMDEwPC9ZZWFyPjxS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</w:fldData>
        </w:fldChar>
      </w:r>
      <w:r w:rsidR="005C02A1">
        <w:rPr>
          <w:rFonts w:asciiTheme="minorHAnsi" w:eastAsia="Cambria" w:hAnsiTheme="minorHAnsi" w:cstheme="minorHAnsi"/>
          <w:sz w:val="22"/>
          <w:szCs w:val="22"/>
          <w:lang w:val="en-GB"/>
        </w:rPr>
        <w:instrText xml:space="preserve"> ADDIN EN.CITE.DATA </w:instrText>
      </w:r>
      <w:r w:rsidR="005C02A1">
        <w:rPr>
          <w:rFonts w:asciiTheme="minorHAnsi" w:eastAsia="Cambria" w:hAnsiTheme="minorHAnsi" w:cstheme="minorHAnsi"/>
          <w:sz w:val="22"/>
          <w:szCs w:val="22"/>
          <w:lang w:val="en-GB"/>
        </w:rPr>
      </w:r>
      <w:r w:rsidR="005C02A1">
        <w:rPr>
          <w:rFonts w:asciiTheme="minorHAnsi" w:eastAsia="Cambria" w:hAnsiTheme="minorHAnsi" w:cstheme="minorHAnsi"/>
          <w:sz w:val="22"/>
          <w:szCs w:val="22"/>
          <w:lang w:val="en-GB"/>
        </w:rPr>
        <w:fldChar w:fldCharType="end"/>
      </w:r>
      <w:r w:rsidR="001A6DE9" w:rsidRPr="009918D0">
        <w:rPr>
          <w:rFonts w:asciiTheme="minorHAnsi" w:eastAsia="Cambria" w:hAnsiTheme="minorHAnsi" w:cstheme="minorHAnsi"/>
          <w:sz w:val="22"/>
          <w:szCs w:val="22"/>
          <w:lang w:val="en-GB"/>
        </w:rPr>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(18, 19, 43-46)</w:t>
      </w:r>
      <w:r w:rsidR="001A6DE9" w:rsidRPr="009918D0">
        <w:rPr>
          <w:rFonts w:asciiTheme="minorHAnsi" w:eastAsia="Cambria" w:hAnsiTheme="minorHAnsi" w:cstheme="minorHAnsi"/>
          <w:sz w:val="22"/>
          <w:szCs w:val="22"/>
          <w:lang w:val="en-GB"/>
        </w:rPr>
        <w:fldChar w:fldCharType="end"/>
      </w:r>
      <w:r w:rsidR="000D22B7" w:rsidRPr="009918D0">
        <w:rPr>
          <w:rFonts w:asciiTheme="minorHAnsi" w:eastAsia="Cambria" w:hAnsiTheme="minorHAnsi" w:cstheme="minorHAnsi"/>
          <w:sz w:val="22"/>
          <w:szCs w:val="22"/>
          <w:lang w:val="en-GB"/>
        </w:rPr>
        <w:t>)</w:t>
      </w:r>
      <w:r w:rsidR="008A74C8" w:rsidRPr="009918D0">
        <w:rPr>
          <w:rFonts w:asciiTheme="minorHAnsi" w:eastAsia="Cambria" w:hAnsiTheme="minorHAnsi" w:cstheme="minorHAnsi"/>
          <w:sz w:val="22"/>
          <w:szCs w:val="22"/>
          <w:lang w:val="en-GB"/>
        </w:rPr>
        <w:t>. This work has also in-part focused on</w:t>
      </w:r>
      <w:r w:rsidRPr="009918D0">
        <w:rPr>
          <w:rFonts w:asciiTheme="minorHAnsi" w:eastAsia="Cambria" w:hAnsiTheme="minorHAnsi" w:cstheme="minorHAnsi"/>
          <w:sz w:val="22"/>
          <w:szCs w:val="22"/>
          <w:lang w:val="en-GB"/>
        </w:rPr>
        <w:t xml:space="preserve"> identifying candidate effector proteins (secreted proteins that perturb host function </w:t>
      </w:r>
      <w:r w:rsidR="00270193" w:rsidRPr="009918D0">
        <w:rPr>
          <w:rFonts w:asciiTheme="minorHAnsi" w:eastAsia="Cambria" w:hAnsiTheme="minorHAnsi" w:cstheme="minorHAnsi"/>
          <w:sz w:val="22"/>
          <w:szCs w:val="22"/>
          <w:lang w:val="en-GB"/>
        </w:rPr>
        <w:t xml:space="preserve">for the </w:t>
      </w:r>
      <w:r w:rsidR="004D42E2" w:rsidRPr="009918D0">
        <w:rPr>
          <w:rFonts w:asciiTheme="minorHAnsi" w:eastAsia="Cambria" w:hAnsiTheme="minorHAnsi" w:cstheme="minorHAnsi"/>
          <w:sz w:val="22"/>
          <w:szCs w:val="22"/>
          <w:lang w:val="en-GB"/>
        </w:rPr>
        <w:t>benefit</w:t>
      </w:r>
      <w:r w:rsidR="00270193" w:rsidRPr="009918D0">
        <w:rPr>
          <w:rFonts w:asciiTheme="minorHAnsi" w:eastAsia="Cambria" w:hAnsiTheme="minorHAnsi" w:cstheme="minorHAnsi"/>
          <w:sz w:val="22"/>
          <w:szCs w:val="22"/>
          <w:lang w:val="en-GB"/>
        </w:rPr>
        <w:t xml:space="preserve"> to the invading parasite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&lt;EndNote&gt;&lt;Cite&gt;&lt;Author&gt;Birch&lt;/Author&gt;&lt;Year&gt;2006&lt;/Year&gt;&lt;RecNum&gt;5605&lt;/RecNum&gt;&lt;DisplayText&gt;(47)&lt;/DisplayText&gt;&lt;record&gt;&lt;rec-number&gt;5605&lt;/rec-number&gt;&lt;foreign-keys&gt;&lt;key app="EN" db-id="aa0wwef99asf0aeesds5pf0ft29wa99fvf0s" timestamp="1421840310"&gt;5605&lt;/key&gt;&lt;/foreign-keys&gt;&lt;ref-type name="Journal Article"&gt;17&lt;/ref-type&gt;&lt;contributors&gt;&lt;authors&gt;&lt;author&gt;Birch, PR&lt;/author&gt;&lt;author&gt;Rehmany, AP&lt;/author&gt;&lt;author&gt;Pritchard, L&lt;/author&gt;&lt;author&gt;Kamoun, S&lt;/author&gt;&lt;author&gt;Beynon, JL&lt;/author&gt;&lt;/authors&gt;&lt;/contributors&gt;&lt;titles&gt;&lt;title&gt;Trafficking arms: oomycete effectors enter host plant cells&lt;/title&gt;&lt;secondary-title&gt;Trends Microbiol&lt;/secondary-title&gt;&lt;/titles&gt;&lt;periodical&gt;&lt;full-title&gt;Trends Microbiol&lt;/full-title&gt;&lt;/periodical&gt;&lt;pages&gt;8 - 11&lt;/pages&gt;&lt;volume&gt;14&lt;/volume&gt;&lt;dates&gt;&lt;year&gt;2006&lt;/year&gt;&lt;/dates&gt;&lt;accession-num&gt;doi:10.1016/j.tim.2005.11.007&lt;/accession-num&gt;&lt;urls&gt;&lt;/urls&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(47)</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t>
      </w:r>
      <w:r w:rsidR="00270193" w:rsidRPr="009918D0">
        <w:rPr>
          <w:rFonts w:asciiTheme="minorHAnsi" w:eastAsia="Cambria" w:hAnsiTheme="minorHAnsi" w:cstheme="minorHAnsi"/>
          <w:sz w:val="22"/>
          <w:szCs w:val="22"/>
          <w:lang w:val="en-GB"/>
        </w:rPr>
        <w:t xml:space="preserve">and which </w:t>
      </w:r>
      <w:r w:rsidRPr="009918D0">
        <w:rPr>
          <w:rFonts w:asciiTheme="minorHAnsi" w:eastAsia="Cambria" w:hAnsiTheme="minorHAnsi" w:cstheme="minorHAnsi"/>
          <w:sz w:val="22"/>
          <w:szCs w:val="22"/>
          <w:lang w:val="en-GB"/>
        </w:rPr>
        <w:t xml:space="preserve">often contain N-terminal RxLR amino acid motifs </w:t>
      </w:r>
      <w:r w:rsidR="001A6DE9" w:rsidRPr="009918D0">
        <w:rPr>
          <w:rFonts w:asciiTheme="minorHAnsi" w:eastAsia="Cambria" w:hAnsiTheme="minorHAnsi" w:cstheme="minorHAnsi"/>
          <w:sz w:val="22"/>
          <w:szCs w:val="22"/>
          <w:lang w:val="en-GB"/>
        </w:rPr>
        <w:fldChar w:fldCharType="begin">
          <w:fldData xml:space="preserve">PEVuZE5vdGU+PENpdGU+PEF1dGhvcj5CaXJjaDwvQXV0aG9yPjxZZWFyPjIwMDk8L1llYXI+PFJl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</w:fldData>
        </w:fldChar>
      </w:r>
      <w:r w:rsidR="005C02A1">
        <w:rPr>
          <w:rFonts w:asciiTheme="minorHAnsi" w:eastAsia="Cambria" w:hAnsiTheme="minorHAnsi" w:cstheme="minorHAnsi"/>
          <w:sz w:val="22"/>
          <w:szCs w:val="22"/>
          <w:lang w:val="en-GB"/>
        </w:rPr>
        <w:instrText xml:space="preserve"> ADDIN EN.CITE </w:instrText>
      </w:r>
      <w:r w:rsidR="005C02A1">
        <w:rPr>
          <w:rFonts w:asciiTheme="minorHAnsi" w:eastAsia="Cambria" w:hAnsiTheme="minorHAnsi" w:cstheme="minorHAnsi"/>
          <w:sz w:val="22"/>
          <w:szCs w:val="22"/>
          <w:lang w:val="en-GB"/>
        </w:rPr>
        <w:fldChar w:fldCharType="begin">
          <w:fldData xml:space="preserve">PEVuZE5vdGU+PENpdGU+PEF1dGhvcj5CaXJjaDwvQXV0aG9yPjxZZWFyPjIwMDk8L1llYXI+PFJl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</w:fldData>
        </w:fldChar>
      </w:r>
      <w:r w:rsidR="005C02A1">
        <w:rPr>
          <w:rFonts w:asciiTheme="minorHAnsi" w:eastAsia="Cambria" w:hAnsiTheme="minorHAnsi" w:cstheme="minorHAnsi"/>
          <w:sz w:val="22"/>
          <w:szCs w:val="22"/>
          <w:lang w:val="en-GB"/>
        </w:rPr>
        <w:instrText xml:space="preserve"> ADDIN EN.CITE.DATA </w:instrText>
      </w:r>
      <w:r w:rsidR="005C02A1">
        <w:rPr>
          <w:rFonts w:asciiTheme="minorHAnsi" w:eastAsia="Cambria" w:hAnsiTheme="minorHAnsi" w:cstheme="minorHAnsi"/>
          <w:sz w:val="22"/>
          <w:szCs w:val="22"/>
          <w:lang w:val="en-GB"/>
        </w:rPr>
      </w:r>
      <w:r w:rsidR="005C02A1">
        <w:rPr>
          <w:rFonts w:asciiTheme="minorHAnsi" w:eastAsia="Cambria" w:hAnsiTheme="minorHAnsi" w:cstheme="minorHAnsi"/>
          <w:sz w:val="22"/>
          <w:szCs w:val="22"/>
          <w:lang w:val="en-GB"/>
        </w:rPr>
        <w:fldChar w:fldCharType="end"/>
      </w:r>
      <w:r w:rsidR="001A6DE9" w:rsidRPr="009918D0">
        <w:rPr>
          <w:rFonts w:asciiTheme="minorHAnsi" w:eastAsia="Cambria" w:hAnsiTheme="minorHAnsi" w:cstheme="minorHAnsi"/>
          <w:sz w:val="22"/>
          <w:szCs w:val="22"/>
          <w:lang w:val="en-GB"/>
        </w:rPr>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(48-50)</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or lectin proteins that bind host molecules. Searches of the </w:t>
      </w:r>
      <w:r w:rsidRPr="009918D0">
        <w:rPr>
          <w:rFonts w:asciiTheme="minorHAnsi" w:eastAsia="Cambria" w:hAnsiTheme="minorHAnsi" w:cstheme="minorHAnsi"/>
          <w:i/>
          <w:sz w:val="22"/>
          <w:szCs w:val="22"/>
          <w:lang w:val="en-GB"/>
        </w:rPr>
        <w:t xml:space="preserve">H. catenoides </w:t>
      </w:r>
      <w:r w:rsidRPr="009918D0">
        <w:rPr>
          <w:rFonts w:asciiTheme="minorHAnsi" w:eastAsia="Cambria" w:hAnsiTheme="minorHAnsi" w:cstheme="minorHAnsi"/>
          <w:sz w:val="22"/>
          <w:szCs w:val="22"/>
          <w:lang w:val="en-GB"/>
        </w:rPr>
        <w:t>genome demonstrate there is only one putative protein of unknown function with a candidate RxLR motif (Table 1). In addition</w:t>
      </w:r>
      <w:r w:rsidR="00124CE9"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i/>
          <w:sz w:val="22"/>
          <w:szCs w:val="22"/>
          <w:lang w:val="en-GB"/>
        </w:rPr>
        <w:t xml:space="preserve">H. catenoides </w:t>
      </w:r>
      <w:r w:rsidRPr="009918D0">
        <w:rPr>
          <w:rFonts w:asciiTheme="minorHAnsi" w:eastAsia="Cambria" w:hAnsiTheme="minorHAnsi" w:cstheme="minorHAnsi"/>
          <w:sz w:val="22"/>
          <w:szCs w:val="22"/>
          <w:lang w:val="en-GB"/>
        </w:rPr>
        <w:t>lacked several gene families linked with the evolution of plant pathogenic traits in the oomycetes</w:t>
      </w:r>
      <w:r w:rsidR="00270193" w:rsidRPr="009918D0">
        <w:rPr>
          <w:rFonts w:asciiTheme="minorHAnsi" w:eastAsia="Cambria" w:hAnsiTheme="minorHAnsi" w:cstheme="minorHAnsi"/>
          <w:sz w:val="22"/>
          <w:szCs w:val="22"/>
          <w:lang w:val="en-GB"/>
        </w:rPr>
        <w:t>, i.e.</w:t>
      </w:r>
      <w:r w:rsidRPr="009918D0">
        <w:rPr>
          <w:rFonts w:asciiTheme="minorHAnsi" w:eastAsia="Cambria" w:hAnsiTheme="minorHAnsi" w:cstheme="minorHAnsi"/>
          <w:sz w:val="22"/>
          <w:szCs w:val="22"/>
          <w:lang w:val="en-GB"/>
        </w:rPr>
        <w:t xml:space="preserve">: NPP1 or NEP-like (necrosis inducing </w:t>
      </w:r>
      <w:r w:rsidRPr="009918D0">
        <w:rPr>
          <w:rFonts w:asciiTheme="minorHAnsi" w:eastAsia="Cambria" w:hAnsiTheme="minorHAnsi" w:cstheme="minorHAnsi"/>
          <w:i/>
          <w:sz w:val="22"/>
          <w:szCs w:val="22"/>
          <w:lang w:val="en-GB"/>
        </w:rPr>
        <w:t>Phytophthora</w:t>
      </w:r>
      <w:r w:rsidRPr="009918D0">
        <w:rPr>
          <w:rFonts w:asciiTheme="minorHAnsi" w:eastAsia="Cambria" w:hAnsiTheme="minorHAnsi" w:cstheme="minorHAnsi"/>
          <w:sz w:val="22"/>
          <w:szCs w:val="22"/>
          <w:lang w:val="en-GB"/>
        </w:rPr>
        <w:t xml:space="preserve"> protein </w:t>
      </w:r>
      <w:r w:rsidR="001A6DE9" w:rsidRPr="009918D0">
        <w:rPr>
          <w:rFonts w:asciiTheme="minorHAnsi" w:eastAsia="Cambria" w:hAnsiTheme="minorHAnsi" w:cstheme="minorHAnsi"/>
          <w:sz w:val="22"/>
          <w:szCs w:val="22"/>
          <w:lang w:val="en-GB"/>
        </w:rPr>
        <w:fldChar w:fldCharType="begin">
          <w:fldData xml:space="preserve">PEVuZE5vdGU+PENpdGU+PEF1dGhvcj5RdXRvYjwvQXV0aG9yPjxZZWFyPjIwMDY8L1llYXI+PFJl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</w:fldData>
        </w:fldChar>
      </w:r>
      <w:r w:rsidR="005C02A1">
        <w:rPr>
          <w:rFonts w:asciiTheme="minorHAnsi" w:eastAsia="Cambria" w:hAnsiTheme="minorHAnsi" w:cstheme="minorHAnsi"/>
          <w:sz w:val="22"/>
          <w:szCs w:val="22"/>
          <w:lang w:val="en-GB"/>
        </w:rPr>
        <w:instrText xml:space="preserve"> ADDIN EN.CITE </w:instrText>
      </w:r>
      <w:r w:rsidR="005C02A1">
        <w:rPr>
          <w:rFonts w:asciiTheme="minorHAnsi" w:eastAsia="Cambria" w:hAnsiTheme="minorHAnsi" w:cstheme="minorHAnsi"/>
          <w:sz w:val="22"/>
          <w:szCs w:val="22"/>
          <w:lang w:val="en-GB"/>
        </w:rPr>
        <w:fldChar w:fldCharType="begin">
          <w:fldData xml:space="preserve">PEVuZE5vdGU+PENpdGU+PEF1dGhvcj5RdXRvYjwvQXV0aG9yPjxZZWFyPjIwMDY8L1llYXI+PFJl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</w:fldData>
        </w:fldChar>
      </w:r>
      <w:r w:rsidR="005C02A1">
        <w:rPr>
          <w:rFonts w:asciiTheme="minorHAnsi" w:eastAsia="Cambria" w:hAnsiTheme="minorHAnsi" w:cstheme="minorHAnsi"/>
          <w:sz w:val="22"/>
          <w:szCs w:val="22"/>
          <w:lang w:val="en-GB"/>
        </w:rPr>
        <w:instrText xml:space="preserve"> ADDIN EN.CITE.DATA </w:instrText>
      </w:r>
      <w:r w:rsidR="005C02A1">
        <w:rPr>
          <w:rFonts w:asciiTheme="minorHAnsi" w:eastAsia="Cambria" w:hAnsiTheme="minorHAnsi" w:cstheme="minorHAnsi"/>
          <w:sz w:val="22"/>
          <w:szCs w:val="22"/>
          <w:lang w:val="en-GB"/>
        </w:rPr>
      </w:r>
      <w:r w:rsidR="005C02A1">
        <w:rPr>
          <w:rFonts w:asciiTheme="minorHAnsi" w:eastAsia="Cambria" w:hAnsiTheme="minorHAnsi" w:cstheme="minorHAnsi"/>
          <w:sz w:val="22"/>
          <w:szCs w:val="22"/>
          <w:lang w:val="en-GB"/>
        </w:rPr>
        <w:fldChar w:fldCharType="end"/>
      </w:r>
      <w:r w:rsidR="001A6DE9" w:rsidRPr="009918D0">
        <w:rPr>
          <w:rFonts w:asciiTheme="minorHAnsi" w:eastAsia="Cambria" w:hAnsiTheme="minorHAnsi" w:cstheme="minorHAnsi"/>
          <w:sz w:val="22"/>
          <w:szCs w:val="22"/>
          <w:lang w:val="en-GB"/>
        </w:rPr>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(51, 52)</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Elicitin proteins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&lt;EndNote&gt;&lt;Cite&gt;&lt;Author&gt;Yu&lt;/Author&gt;&lt;Year&gt;1995&lt;/Year&gt;&lt;RecNum&gt;5952&lt;/RecNum&gt;&lt;DisplayText&gt;(53)&lt;/DisplayText&gt;&lt;record&gt;&lt;rec-number&gt;5952&lt;/rec-number&gt;&lt;foreign-keys&gt;&lt;key app="EN" db-id="aa0wwef99asf0aeesds5pf0ft29wa99fvf0s" timestamp="1458037883"&gt;5952&lt;/key&gt;&lt;/foreign-keys&gt;&lt;ref-type name="Journal Article"&gt;17&lt;/ref-type&gt;&lt;contributors&gt;&lt;authors&gt;&lt;author&gt;Yu, L. M.&lt;/author&gt;&lt;/authors&gt;&lt;/contributors&gt;&lt;titles&gt;&lt;title&gt;Elicitins from Phytophthora and basic resistance in tobacco&lt;/title&gt;&lt;secondary-title&gt;Proceedings of the National Academy of Sciences of the United States of America&lt;/secondary-title&gt;&lt;/titles&gt;&lt;periodical&gt;&lt;full-title&gt;Proceedings of the National Academy of Sciences of the United States of America&lt;/full-title&gt;&lt;/periodical&gt;&lt;pages&gt;4088-4094&lt;/pages&gt;&lt;volume&gt;92&lt;/volume&gt;&lt;number&gt;10&lt;/number&gt;&lt;dates&gt;&lt;year&gt;1995&lt;/year&gt;&lt;/dates&gt;&lt;isbn&gt;0027-8424&amp;#xD;1091-6490&lt;/isbn&gt;&lt;accession-num&gt;PMC41891&lt;/accession-num&gt;&lt;urls&gt;&lt;related-urls&gt;&lt;url&gt;http://www.ncbi.nlm.nih.gov/pmc/articles/PMC41891/&lt;/url&gt;&lt;/related-urls&gt;&lt;/urls&gt;&lt;remote-database-name&gt;PMC&lt;/remote-database-name&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(53)</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Cutinase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&lt;EndNote&gt;&lt;Cite&gt;&lt;Author&gt;Belbahri&lt;/Author&gt;&lt;Year&gt;2008&lt;/Year&gt;&lt;RecNum&gt;5621&lt;/RecNum&gt;&lt;DisplayText&gt;(54)&lt;/DisplayText&gt;&lt;record&gt;&lt;rec-number&gt;5621&lt;/rec-number&gt;&lt;foreign-keys&gt;&lt;key app="EN" db-id="aa0wwef99asf0aeesds5pf0ft29wa99fvf0s" timestamp="1421840310"&gt;5621&lt;/key&gt;&lt;/foreign-keys&gt;&lt;ref-type name="Journal Article"&gt;17&lt;/ref-type&gt;&lt;contributors&gt;&lt;authors&gt;&lt;author&gt;Belbahri, L&lt;/author&gt;&lt;author&gt;Calmin, G&lt;/author&gt;&lt;author&gt;Mauch, F&lt;/author&gt;&lt;author&gt;Andersson, JO&lt;/author&gt;&lt;/authors&gt;&lt;/contributors&gt;&lt;titles&gt;&lt;title&gt;Evolution of the cutinase gene family: evidence for lateral gene transfer of a candidate Phytophthora virulence factor&lt;/title&gt;&lt;secondary-title&gt;Gene&lt;/secondary-title&gt;&lt;/titles&gt;&lt;periodical&gt;&lt;full-title&gt;Gene&lt;/full-title&gt;&lt;/periodical&gt;&lt;pages&gt;1 - 8&lt;/pages&gt;&lt;volume&gt;408&lt;/volume&gt;&lt;dates&gt;&lt;year&gt;2008&lt;/year&gt;&lt;/dates&gt;&lt;accession-num&gt;doi:10.1016/j.gene.2007.10.019&lt;/accession-num&gt;&lt;urls&gt;&lt;/urls&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(54)</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pectin esterase and pectin lyase </w:t>
      </w:r>
      <w:r w:rsidR="001A6DE9" w:rsidRPr="009918D0">
        <w:rPr>
          <w:rFonts w:asciiTheme="minorHAnsi" w:eastAsia="Cambria" w:hAnsiTheme="minorHAnsi" w:cstheme="minorHAnsi"/>
          <w:sz w:val="22"/>
          <w:szCs w:val="22"/>
          <w:lang w:val="en-GB"/>
        </w:rPr>
        <w:fldChar w:fldCharType="begin">
          <w:fldData xml:space="preserve">PEVuZE5vdGU+PENpdGU+PEF1dGhvcj5LZW1lbjwvQXV0aG9yPjxZZWFyPjIwMTE8L1llYXI+PFJl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</w:fldData>
        </w:fldChar>
      </w:r>
      <w:r w:rsidR="005C02A1">
        <w:rPr>
          <w:rFonts w:asciiTheme="minorHAnsi" w:eastAsia="Cambria" w:hAnsiTheme="minorHAnsi" w:cstheme="minorHAnsi"/>
          <w:sz w:val="22"/>
          <w:szCs w:val="22"/>
          <w:lang w:val="en-GB"/>
        </w:rPr>
        <w:instrText xml:space="preserve"> ADDIN EN.CITE </w:instrText>
      </w:r>
      <w:r w:rsidR="005C02A1">
        <w:rPr>
          <w:rFonts w:asciiTheme="minorHAnsi" w:eastAsia="Cambria" w:hAnsiTheme="minorHAnsi" w:cstheme="minorHAnsi"/>
          <w:sz w:val="22"/>
          <w:szCs w:val="22"/>
          <w:lang w:val="en-GB"/>
        </w:rPr>
        <w:fldChar w:fldCharType="begin">
          <w:fldData xml:space="preserve">PEVuZE5vdGU+PENpdGU+PEF1dGhvcj5LZW1lbjwvQXV0aG9yPjxZZWFyPjIwMTE8L1llYXI+PFJl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</w:fldData>
        </w:fldChar>
      </w:r>
      <w:r w:rsidR="005C02A1">
        <w:rPr>
          <w:rFonts w:asciiTheme="minorHAnsi" w:eastAsia="Cambria" w:hAnsiTheme="minorHAnsi" w:cstheme="minorHAnsi"/>
          <w:sz w:val="22"/>
          <w:szCs w:val="22"/>
          <w:lang w:val="en-GB"/>
        </w:rPr>
        <w:instrText xml:space="preserve"> ADDIN EN.CITE.DATA </w:instrText>
      </w:r>
      <w:r w:rsidR="005C02A1">
        <w:rPr>
          <w:rFonts w:asciiTheme="minorHAnsi" w:eastAsia="Cambria" w:hAnsiTheme="minorHAnsi" w:cstheme="minorHAnsi"/>
          <w:sz w:val="22"/>
          <w:szCs w:val="22"/>
          <w:lang w:val="en-GB"/>
        </w:rPr>
      </w:r>
      <w:r w:rsidR="005C02A1">
        <w:rPr>
          <w:rFonts w:asciiTheme="minorHAnsi" w:eastAsia="Cambria" w:hAnsiTheme="minorHAnsi" w:cstheme="minorHAnsi"/>
          <w:sz w:val="22"/>
          <w:szCs w:val="22"/>
          <w:lang w:val="en-GB"/>
        </w:rPr>
        <w:fldChar w:fldCharType="end"/>
      </w:r>
      <w:r w:rsidR="001A6DE9" w:rsidRPr="009918D0">
        <w:rPr>
          <w:rFonts w:asciiTheme="minorHAnsi" w:eastAsia="Cambria" w:hAnsiTheme="minorHAnsi" w:cstheme="minorHAnsi"/>
          <w:sz w:val="22"/>
          <w:szCs w:val="22"/>
          <w:lang w:val="en-GB"/>
        </w:rPr>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(55, 56)</w:t>
      </w:r>
      <w:r w:rsidR="001A6DE9" w:rsidRPr="009918D0">
        <w:rPr>
          <w:rFonts w:asciiTheme="minorHAnsi" w:eastAsia="Cambria" w:hAnsiTheme="minorHAnsi" w:cstheme="minorHAnsi"/>
          <w:sz w:val="22"/>
          <w:szCs w:val="22"/>
          <w:lang w:val="en-GB"/>
        </w:rPr>
        <w:fldChar w:fldCharType="end"/>
      </w:r>
      <w:r w:rsidR="000D22B7" w:rsidRPr="009918D0">
        <w:rPr>
          <w:rFonts w:asciiTheme="minorHAnsi" w:eastAsia="Cambria" w:hAnsiTheme="minorHAnsi" w:cstheme="minorHAnsi"/>
          <w:sz w:val="22"/>
          <w:szCs w:val="22"/>
          <w:lang w:val="en-GB"/>
        </w:rPr>
        <w:t>. T</w:t>
      </w:r>
      <w:r w:rsidRPr="009918D0">
        <w:rPr>
          <w:rFonts w:asciiTheme="minorHAnsi" w:eastAsia="Cambria" w:hAnsiTheme="minorHAnsi" w:cstheme="minorHAnsi"/>
          <w:sz w:val="22"/>
          <w:szCs w:val="22"/>
          <w:lang w:val="en-GB"/>
        </w:rPr>
        <w:t xml:space="preserve">he animal parasite </w:t>
      </w:r>
      <w:r w:rsidRPr="009918D0">
        <w:rPr>
          <w:rFonts w:asciiTheme="minorHAnsi" w:eastAsia="Cambria" w:hAnsiTheme="minorHAnsi" w:cstheme="minorHAnsi"/>
          <w:i/>
          <w:sz w:val="22"/>
          <w:szCs w:val="22"/>
          <w:lang w:val="en-GB"/>
        </w:rPr>
        <w:t xml:space="preserve">Saprolegnia parasitica </w:t>
      </w:r>
      <w:r w:rsidRPr="009918D0">
        <w:rPr>
          <w:rFonts w:asciiTheme="minorHAnsi" w:eastAsia="Cambria" w:hAnsiTheme="minorHAnsi" w:cstheme="minorHAnsi"/>
          <w:sz w:val="22"/>
          <w:szCs w:val="22"/>
          <w:lang w:val="en-GB"/>
        </w:rPr>
        <w:t>was noted to show enrichment of Notch proteins and Ricin lectins</w:t>
      </w:r>
      <w:r w:rsidR="00E40241">
        <w:rPr>
          <w:rFonts w:asciiTheme="minorHAnsi" w:eastAsia="Cambria" w:hAnsiTheme="minorHAnsi" w:cstheme="minorHAnsi"/>
          <w:sz w:val="22"/>
          <w:szCs w:val="22"/>
          <w:lang w:val="en-GB"/>
        </w:rPr>
        <w:t xml:space="preserve">, as well as </w:t>
      </w:r>
      <w:r w:rsidRPr="009918D0">
        <w:rPr>
          <w:rFonts w:asciiTheme="minorHAnsi" w:eastAsia="Cambria" w:hAnsiTheme="minorHAnsi" w:cstheme="minorHAnsi"/>
          <w:sz w:val="22"/>
          <w:szCs w:val="22"/>
          <w:lang w:val="en-GB"/>
        </w:rPr>
        <w:t xml:space="preserve">presence of other galactose-binding lectins and the bacterial toxin-like gene family (haemolysin E) </w:t>
      </w:r>
      <w:r w:rsidR="001A6DE9" w:rsidRPr="009918D0">
        <w:rPr>
          <w:rFonts w:asciiTheme="minorHAnsi" w:eastAsia="Cambria" w:hAnsiTheme="minorHAnsi" w:cstheme="minorHAnsi"/>
          <w:sz w:val="22"/>
          <w:szCs w:val="22"/>
          <w:lang w:val="en-GB"/>
        </w:rPr>
        <w:fldChar w:fldCharType="begin"/>
      </w:r>
      <w:r w:rsidR="001A6DE9" w:rsidRPr="009918D0">
        <w:rPr>
          <w:rFonts w:asciiTheme="minorHAnsi" w:eastAsia="Cambria" w:hAnsiTheme="minorHAnsi" w:cstheme="minorHAnsi"/>
          <w:sz w:val="22"/>
          <w:szCs w:val="22"/>
          <w:lang w:val="en-GB"/>
        </w:rPr>
        <w:instrText xml:space="preserve"> ADDIN EN.CITE &lt;EndNote&gt;&lt;Cite&gt;&lt;Author&gt;Jiang&lt;/Author&gt;&lt;Year&gt;2013&lt;/Year&gt;&lt;RecNum&gt;6558&lt;/RecNum&gt;&lt;DisplayText&gt;(19)&lt;/DisplayText&gt;&lt;record&gt;&lt;rec-number&gt;6558&lt;/rec-number&gt;&lt;foreign-keys&gt;&lt;key app="EN" db-id="aa0wwef99asf0aeesds5pf0ft29wa99fvf0s" timestamp="1473428536"&gt;6558&lt;/key&gt;&lt;/foreign-keys&gt;&lt;ref-type name="Journal Article"&gt;17&lt;/ref-type&gt;&lt;contributors&gt;&lt;authors&gt;&lt;author&gt;Jiang, R. H. Y.&lt;/author&gt;&lt;author&gt;de Bruijn, I.&lt;/author&gt;&lt;author&gt;Haas, B. J.&lt;/author&gt;&lt;author&gt;Belmonte, R.&lt;/author&gt;&lt;author&gt;Löbach, L.&lt;/author&gt;&lt;author&gt;Christie, J.&lt;/author&gt;&lt;author&gt;van den Ackerveken, G.&lt;/author&gt;&lt;author&gt;Bottin, A.&lt;/author&gt;&lt;author&gt;Bulone, V.&lt;/author&gt;&lt;author&gt;Díaz-Moreno, S. M.&lt;/author&gt;&lt;author&gt;Dumas, B.&lt;/author&gt;&lt;author&gt;Fan, L.&lt;/author&gt;&lt;author&gt;Gaulin, E.&lt;/author&gt;&lt;author&gt;Govers, F.&lt;/author&gt;&lt;author&gt;Grenville-Briggs, L. J.&lt;/author&gt;&lt;author&gt;Horner, N. R.&lt;/author&gt;&lt;author&gt;Levin, J. Z.&lt;/author&gt;&lt;author&gt;Mammella, M.&lt;/author&gt;&lt;author&gt;Meijer, H. J. G.&lt;/author&gt;&lt;author&gt;Morris, P.&lt;/author&gt;&lt;author&gt;Nusbaum, C.&lt;/author&gt;&lt;author&gt;Oome, S.&lt;/author&gt;&lt;author&gt;Phillips, A. J.&lt;/author&gt;&lt;author&gt;van Rooyen, D.&lt;/author&gt;&lt;author&gt;Rzeszutek, E.&lt;/author&gt;&lt;author&gt;Saraiva, M.&lt;/author&gt;&lt;author&gt;Secombes, C. J.&lt;/author&gt;&lt;author&gt;Seidl, M. F.&lt;/author&gt;&lt;author&gt;Snel, B.&lt;/author&gt;&lt;author&gt;Stassen, J. H. M.&lt;/author&gt;&lt;/authors&gt;&lt;/contributors&gt;&lt;titles&gt;&lt;title&gt;&lt;style face="normal" font="default" size="100%"&gt;Distinctive expansion of potential virulence genes in the genome of the oomycete fish pathogen &lt;/style&gt;&lt;style face="italic" font="default" size="100%"&gt;Saprolegnia parasitica&lt;/style&gt;&lt;/title&gt;&lt;secondary-title&gt;PLoS Genet&lt;/secondary-title&gt;&lt;/titles&gt;&lt;periodical&gt;&lt;full-title&gt;PLoS Genet&lt;/full-title&gt;&lt;/periodical&gt;&lt;volume&gt;9&lt;/volume&gt;&lt;dates&gt;&lt;year&gt;2013&lt;/year&gt;&lt;/dates&gt;&lt;label&gt;Jiang2013&lt;/label&gt;&lt;urls&gt;&lt;related-urls&gt;&lt;url&gt;http://dx.doi.org/10.1371/journal.pgen.1003272&lt;/url&gt;&lt;/related-urls&gt;&lt;/urls&gt;&lt;electronic-resource-num&gt;10.1371/journal.pgen.1003272&lt;/electronic-resource-num&gt;&lt;/record&gt;&lt;/Cite&gt;&lt;/EndNote&gt;</w:instrText>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(19)</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While the Notch protein and Ricin lectin gene families are present in </w:t>
      </w:r>
      <w:r w:rsidRPr="009918D0">
        <w:rPr>
          <w:rFonts w:asciiTheme="minorHAnsi" w:eastAsia="Cambria" w:hAnsiTheme="minorHAnsi" w:cstheme="minorHAnsi"/>
          <w:i/>
          <w:sz w:val="22"/>
          <w:szCs w:val="22"/>
          <w:lang w:val="en-GB"/>
        </w:rPr>
        <w:t>H. catenoides</w:t>
      </w:r>
      <w:ins w:id="29" w:author="Bill Wickstead" w:date="2017-01-29T17:39:00Z">
        <w:r w:rsidR="00E40241">
          <w:rPr>
            <w:rFonts w:asciiTheme="minorHAnsi" w:eastAsia="Cambria" w:hAnsiTheme="minorHAnsi" w:cstheme="minorHAnsi"/>
            <w:sz w:val="22"/>
            <w:szCs w:val="22"/>
            <w:lang w:val="en-GB"/>
          </w:rPr>
          <w:t>,</w:t>
        </w:r>
      </w:ins>
      <w:r w:rsidRPr="009918D0">
        <w:rPr>
          <w:rFonts w:asciiTheme="minorHAnsi" w:eastAsia="Cambria" w:hAnsiTheme="minorHAnsi" w:cstheme="minorHAnsi"/>
          <w:i/>
          <w:sz w:val="22"/>
          <w:szCs w:val="22"/>
          <w:lang w:val="en-GB"/>
        </w:rPr>
        <w:t xml:space="preserve"> </w:t>
      </w:r>
      <w:r w:rsidRPr="009918D0">
        <w:rPr>
          <w:rFonts w:asciiTheme="minorHAnsi" w:eastAsia="Cambria" w:hAnsiTheme="minorHAnsi" w:cstheme="minorHAnsi"/>
          <w:sz w:val="22"/>
          <w:szCs w:val="22"/>
          <w:lang w:val="en-GB"/>
        </w:rPr>
        <w:t xml:space="preserve">they show no evidence of enrichment comparable to </w:t>
      </w:r>
      <w:r w:rsidRPr="009918D0">
        <w:rPr>
          <w:rFonts w:asciiTheme="minorHAnsi" w:eastAsia="Cambria" w:hAnsiTheme="minorHAnsi" w:cstheme="minorHAnsi"/>
          <w:i/>
          <w:sz w:val="22"/>
          <w:szCs w:val="22"/>
          <w:lang w:val="en-GB"/>
        </w:rPr>
        <w:t>S. parasitica</w:t>
      </w:r>
      <w:r w:rsidR="00ED19D6" w:rsidRPr="009918D0">
        <w:rPr>
          <w:rFonts w:asciiTheme="minorHAnsi" w:eastAsia="Cambria" w:hAnsiTheme="minorHAnsi" w:cstheme="minorHAnsi"/>
          <w:i/>
          <w:sz w:val="22"/>
          <w:szCs w:val="22"/>
          <w:lang w:val="en-GB"/>
        </w:rPr>
        <w:t xml:space="preserve"> </w:t>
      </w:r>
      <w:r w:rsidR="00ED19D6" w:rsidRPr="009918D0">
        <w:rPr>
          <w:rFonts w:asciiTheme="minorHAnsi" w:eastAsia="Cambria" w:hAnsiTheme="minorHAnsi" w:cstheme="minorHAnsi"/>
          <w:sz w:val="22"/>
          <w:szCs w:val="22"/>
          <w:lang w:val="en-GB"/>
        </w:rPr>
        <w:t xml:space="preserve">and </w:t>
      </w:r>
      <w:r w:rsidRPr="009918D0">
        <w:rPr>
          <w:rFonts w:asciiTheme="minorHAnsi" w:eastAsia="Cambria" w:hAnsiTheme="minorHAnsi" w:cstheme="minorHAnsi"/>
          <w:sz w:val="22"/>
          <w:szCs w:val="22"/>
          <w:lang w:val="en-GB"/>
        </w:rPr>
        <w:t>the galactose</w:t>
      </w:r>
      <w:ins w:id="30" w:author="Bill Wickstead" w:date="2017-01-29T17:39:00Z">
        <w:r w:rsidR="00E40241">
          <w:rPr>
            <w:rFonts w:asciiTheme="minorHAnsi" w:eastAsia="Cambria" w:hAnsiTheme="minorHAnsi" w:cstheme="minorHAnsi"/>
            <w:sz w:val="22"/>
            <w:szCs w:val="22"/>
            <w:lang w:val="en-GB"/>
          </w:rPr>
          <w:t>-</w:t>
        </w:r>
      </w:ins>
      <w:r w:rsidRPr="009918D0">
        <w:rPr>
          <w:rFonts w:asciiTheme="minorHAnsi" w:eastAsia="Cambria" w:hAnsiTheme="minorHAnsi" w:cstheme="minorHAnsi"/>
          <w:sz w:val="22"/>
          <w:szCs w:val="22"/>
          <w:lang w:val="en-GB"/>
        </w:rPr>
        <w:t xml:space="preserve">binding lectin and haemolysin E gene families are absent. Protease gene families show no general enrichment in comparison to other stramenopiles </w:t>
      </w:r>
      <w:r w:rsidRPr="009918D0">
        <w:rPr>
          <w:rFonts w:asciiTheme="minorHAnsi" w:eastAsia="Cambria" w:hAnsiTheme="minorHAnsi" w:cstheme="minorHAnsi"/>
          <w:sz w:val="22"/>
          <w:szCs w:val="22"/>
          <w:highlight w:val="green"/>
          <w:lang w:val="en-GB"/>
        </w:rPr>
        <w:t>(Table 1).</w:t>
      </w:r>
      <w:r w:rsidRPr="009918D0">
        <w:rPr>
          <w:rFonts w:asciiTheme="minorHAnsi" w:eastAsia="Cambria" w:hAnsiTheme="minorHAnsi" w:cstheme="minorHAnsi"/>
          <w:sz w:val="22"/>
          <w:szCs w:val="22"/>
          <w:lang w:val="en-GB"/>
        </w:rPr>
        <w:t xml:space="preserve"> </w:t>
      </w:r>
    </w:p>
    <w:p w14:paraId="6B55382D" w14:textId="61AB116C" w:rsidR="00352918" w:rsidRPr="009918D0" w:rsidRDefault="000F54FC" w:rsidP="00FB7FD4">
      <w:pPr>
        <w:widowControl w:val="0"/>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ab/>
      </w:r>
      <w:r w:rsidRPr="009918D0">
        <w:rPr>
          <w:rFonts w:asciiTheme="minorHAnsi" w:eastAsia="Cambria" w:hAnsiTheme="minorHAnsi" w:cstheme="minorHAnsi"/>
          <w:sz w:val="22"/>
          <w:szCs w:val="22"/>
          <w:lang w:val="en-GB"/>
        </w:rPr>
        <w:t>Comparative secretome analysis demonstrated that</w:t>
      </w:r>
      <w:r w:rsidRPr="009918D0">
        <w:rPr>
          <w:rFonts w:asciiTheme="minorHAnsi" w:eastAsia="Cambria" w:hAnsiTheme="minorHAnsi" w:cstheme="minorHAnsi"/>
          <w:b/>
          <w:sz w:val="22"/>
          <w:szCs w:val="22"/>
          <w:lang w:val="en-GB"/>
        </w:rPr>
        <w:t xml:space="preserve"> </w:t>
      </w:r>
      <w:r w:rsidRPr="009918D0">
        <w:rPr>
          <w:rFonts w:asciiTheme="minorHAnsi" w:eastAsia="Cambria" w:hAnsiTheme="minorHAnsi" w:cstheme="minorHAnsi"/>
          <w:i/>
          <w:sz w:val="22"/>
          <w:szCs w:val="22"/>
          <w:lang w:val="en-GB"/>
        </w:rPr>
        <w:t xml:space="preserve">H. catenoides </w:t>
      </w:r>
      <w:r w:rsidRPr="009918D0">
        <w:rPr>
          <w:rFonts w:asciiTheme="minorHAnsi" w:eastAsia="Cambria" w:hAnsiTheme="minorHAnsi" w:cstheme="minorHAnsi"/>
          <w:sz w:val="22"/>
          <w:szCs w:val="22"/>
          <w:lang w:val="en-GB"/>
        </w:rPr>
        <w:t xml:space="preserve">contains a lower proportion of secreted proteins compared </w:t>
      </w:r>
      <w:r w:rsidR="00DA33FA" w:rsidRPr="009918D0">
        <w:rPr>
          <w:rFonts w:asciiTheme="minorHAnsi" w:eastAsia="Cambria" w:hAnsiTheme="minorHAnsi" w:cstheme="minorHAnsi"/>
          <w:sz w:val="22"/>
          <w:szCs w:val="22"/>
          <w:lang w:val="en-GB"/>
        </w:rPr>
        <w:t>with</w:t>
      </w:r>
      <w:r w:rsidRPr="009918D0">
        <w:rPr>
          <w:rFonts w:asciiTheme="minorHAnsi" w:eastAsia="Cambria" w:hAnsiTheme="minorHAnsi" w:cstheme="minorHAnsi"/>
          <w:sz w:val="22"/>
          <w:szCs w:val="22"/>
          <w:lang w:val="en-GB"/>
        </w:rPr>
        <w:t xml:space="preserve"> </w:t>
      </w:r>
      <w:r w:rsidR="000F5B90">
        <w:rPr>
          <w:rFonts w:asciiTheme="minorHAnsi" w:eastAsia="Cambria" w:hAnsiTheme="minorHAnsi" w:cstheme="minorHAnsi"/>
          <w:sz w:val="22"/>
          <w:szCs w:val="22"/>
          <w:lang w:val="en-GB"/>
        </w:rPr>
        <w:t xml:space="preserve">many </w:t>
      </w:r>
      <w:r w:rsidRPr="009918D0">
        <w:rPr>
          <w:rFonts w:asciiTheme="minorHAnsi" w:eastAsia="Cambria" w:hAnsiTheme="minorHAnsi" w:cstheme="minorHAnsi"/>
          <w:sz w:val="22"/>
          <w:szCs w:val="22"/>
          <w:lang w:val="en-GB"/>
        </w:rPr>
        <w:t xml:space="preserve">other stramenopiles, comparable with the paraphyletic obligate biotrophs </w:t>
      </w:r>
      <w:r w:rsidRPr="009918D0">
        <w:rPr>
          <w:rFonts w:asciiTheme="minorHAnsi" w:eastAsia="Cambria" w:hAnsiTheme="minorHAnsi" w:cstheme="minorHAnsi"/>
          <w:i/>
          <w:sz w:val="22"/>
          <w:szCs w:val="22"/>
          <w:lang w:val="en-GB"/>
        </w:rPr>
        <w:t>Albugo laibachii</w:t>
      </w:r>
      <w:r w:rsidRPr="009918D0">
        <w:rPr>
          <w:rFonts w:asciiTheme="minorHAnsi" w:eastAsia="Cambria" w:hAnsiTheme="minorHAnsi" w:cstheme="minorHAnsi"/>
          <w:sz w:val="22"/>
          <w:szCs w:val="22"/>
          <w:lang w:val="en-GB"/>
        </w:rPr>
        <w:t xml:space="preserve"> and </w:t>
      </w:r>
      <w:r w:rsidRPr="009918D0">
        <w:rPr>
          <w:rFonts w:asciiTheme="minorHAnsi" w:eastAsia="Cambria" w:hAnsiTheme="minorHAnsi" w:cstheme="minorHAnsi"/>
          <w:i/>
          <w:sz w:val="22"/>
          <w:szCs w:val="22"/>
          <w:lang w:val="en-GB"/>
        </w:rPr>
        <w:t>Hyaloperonospora arabidopsidis</w:t>
      </w:r>
      <w:r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highlight w:val="green"/>
          <w:lang w:val="en-GB"/>
        </w:rPr>
        <w:t>(Fig. 2)</w:t>
      </w:r>
      <w:r w:rsidRPr="009918D0">
        <w:rPr>
          <w:rFonts w:asciiTheme="minorHAnsi" w:eastAsia="Cambria" w:hAnsiTheme="minorHAnsi" w:cstheme="minorHAnsi"/>
          <w:i/>
          <w:sz w:val="22"/>
          <w:szCs w:val="22"/>
          <w:lang w:val="en-GB"/>
        </w:rPr>
        <w:t xml:space="preserve">. </w:t>
      </w:r>
      <w:r w:rsidRPr="009918D0">
        <w:rPr>
          <w:rFonts w:asciiTheme="minorHAnsi" w:eastAsia="Cambria" w:hAnsiTheme="minorHAnsi" w:cstheme="minorHAnsi"/>
          <w:sz w:val="22"/>
          <w:szCs w:val="22"/>
          <w:lang w:val="en-GB"/>
        </w:rPr>
        <w:t xml:space="preserve">The </w:t>
      </w:r>
      <w:r w:rsidRPr="009918D0">
        <w:rPr>
          <w:rFonts w:asciiTheme="minorHAnsi" w:eastAsia="Cambria" w:hAnsiTheme="minorHAnsi" w:cstheme="minorHAnsi"/>
          <w:i/>
          <w:sz w:val="22"/>
          <w:szCs w:val="22"/>
          <w:lang w:val="en-GB"/>
        </w:rPr>
        <w:t xml:space="preserve">H. catenoides </w:t>
      </w:r>
      <w:r w:rsidRPr="009918D0">
        <w:rPr>
          <w:rFonts w:asciiTheme="minorHAnsi" w:eastAsia="Cambria" w:hAnsiTheme="minorHAnsi" w:cstheme="minorHAnsi"/>
          <w:sz w:val="22"/>
          <w:szCs w:val="22"/>
          <w:lang w:val="en-GB"/>
        </w:rPr>
        <w:t>predicted proteome contains a moderate</w:t>
      </w:r>
      <w:r w:rsidR="00220848" w:rsidRPr="009918D0">
        <w:rPr>
          <w:rFonts w:asciiTheme="minorHAnsi" w:eastAsia="Cambria" w:hAnsiTheme="minorHAnsi" w:cstheme="minorHAnsi"/>
          <w:sz w:val="22"/>
          <w:szCs w:val="22"/>
          <w:lang w:val="en-GB"/>
        </w:rPr>
        <w:t>-to-low</w:t>
      </w:r>
      <w:r w:rsidRPr="009918D0">
        <w:rPr>
          <w:rFonts w:asciiTheme="minorHAnsi" w:eastAsia="Cambria" w:hAnsiTheme="minorHAnsi" w:cstheme="minorHAnsi"/>
          <w:sz w:val="22"/>
          <w:szCs w:val="22"/>
          <w:lang w:val="en-GB"/>
        </w:rPr>
        <w:t xml:space="preserve"> proportion of carbohydrate active enzymes</w:t>
      </w:r>
      <w:r w:rsidR="00220848" w:rsidRPr="009918D0">
        <w:rPr>
          <w:rFonts w:asciiTheme="minorHAnsi" w:eastAsia="Cambria" w:hAnsiTheme="minorHAnsi" w:cstheme="minorHAnsi"/>
          <w:sz w:val="22"/>
          <w:szCs w:val="22"/>
          <w:lang w:val="en-GB"/>
        </w:rPr>
        <w:t xml:space="preserve"> </w:t>
      </w:r>
      <w:r w:rsidR="0061506B" w:rsidRPr="009918D0">
        <w:rPr>
          <w:rFonts w:asciiTheme="minorHAnsi" w:eastAsia="Cambria" w:hAnsiTheme="minorHAnsi" w:cstheme="minorHAnsi"/>
          <w:sz w:val="22"/>
          <w:szCs w:val="22"/>
          <w:lang w:val="en-GB"/>
        </w:rPr>
        <w:t>relative</w:t>
      </w:r>
      <w:r w:rsidR="00220848" w:rsidRPr="009918D0">
        <w:rPr>
          <w:rFonts w:asciiTheme="minorHAnsi" w:eastAsia="Cambria" w:hAnsiTheme="minorHAnsi" w:cstheme="minorHAnsi"/>
          <w:sz w:val="22"/>
          <w:szCs w:val="22"/>
          <w:lang w:val="en-GB"/>
        </w:rPr>
        <w:t xml:space="preserve"> to other stramenopiles</w:t>
      </w:r>
      <w:r w:rsidRPr="009918D0">
        <w:rPr>
          <w:rFonts w:asciiTheme="minorHAnsi" w:eastAsia="Cambria" w:hAnsiTheme="minorHAnsi" w:cstheme="minorHAnsi"/>
          <w:sz w:val="22"/>
          <w:szCs w:val="22"/>
          <w:lang w:val="en-GB"/>
        </w:rPr>
        <w:t xml:space="preserve">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&lt;EndNote&gt;&lt;Cite&gt;&lt;Author&gt;Lombard&lt;/Author&gt;&lt;Year&gt;2014&lt;/Year&gt;&lt;RecNum&gt;6121&lt;/RecNum&gt;&lt;DisplayText&gt;(57)&lt;/DisplayText&gt;&lt;record&gt;&lt;rec-number&gt;6121&lt;/rec-number&gt;&lt;foreign-keys&gt;&lt;key app="EN" db-id="aa0wwef99asf0aeesds5pf0ft29wa99fvf0s" timestamp="1458044191"&gt;6121&lt;/key&gt;&lt;/foreign-keys&gt;&lt;ref-type name="Journal Article"&gt;17&lt;/ref-type&gt;&lt;contributors&gt;&lt;authors&gt;&lt;author&gt;Lombard, Vincent&lt;/author&gt;&lt;author&gt;Golaconda Ramulu, Hemalatha&lt;/author&gt;&lt;author&gt;Drula, Elodie&lt;/author&gt;&lt;author&gt;Coutinho, Pedro M.&lt;/author&gt;&lt;author&gt;Henrissat, Bernard&lt;/author&gt;&lt;/authors&gt;&lt;/contributors&gt;&lt;titles&gt;&lt;title&gt;The carbohydrate-active enzymes database (CAZy) in 2013&lt;/title&gt;&lt;secondary-title&gt;Nucleic Acids Research&lt;/secondary-title&gt;&lt;/titles&gt;&lt;periodical&gt;&lt;full-title&gt;Nucleic Acids Research&lt;/full-title&gt;&lt;/periodical&gt;&lt;pages&gt;D490-D495&lt;/pages&gt;&lt;volume&gt;42&lt;/volume&gt;&lt;number&gt;D1&lt;/number&gt;&lt;dates&gt;&lt;year&gt;2014&lt;/year&gt;&lt;pub-dates&gt;&lt;date&gt;January 1, 2014&lt;/date&gt;&lt;/pub-dates&gt;&lt;/dates&gt;&lt;urls&gt;&lt;related-urls&gt;&lt;url&gt;http://nar.oxfordjournals.org/content/42/D1/D490.abstract&lt;/url&gt;&lt;/related-urls&gt;&lt;/urls&gt;&lt;electronic-resource-num&gt;10.1093/nar/gkt1178&lt;/electronic-resource-num&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(57)</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Interestingly,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w:t>
      </w:r>
      <w:r w:rsidR="00352D53" w:rsidRPr="009918D0">
        <w:rPr>
          <w:rFonts w:asciiTheme="minorHAnsi" w:eastAsia="Cambria" w:hAnsiTheme="minorHAnsi" w:cstheme="minorHAnsi"/>
          <w:sz w:val="22"/>
          <w:szCs w:val="22"/>
          <w:lang w:val="en-GB"/>
        </w:rPr>
        <w:t xml:space="preserve">has very </w:t>
      </w:r>
      <w:r w:rsidR="00270193" w:rsidRPr="009918D0">
        <w:rPr>
          <w:rFonts w:asciiTheme="minorHAnsi" w:eastAsia="Cambria" w:hAnsiTheme="minorHAnsi" w:cstheme="minorHAnsi"/>
          <w:sz w:val="22"/>
          <w:szCs w:val="22"/>
          <w:lang w:val="en-GB"/>
        </w:rPr>
        <w:t xml:space="preserve">few </w:t>
      </w:r>
      <w:r w:rsidR="00352D53" w:rsidRPr="009918D0">
        <w:rPr>
          <w:rFonts w:asciiTheme="minorHAnsi" w:eastAsia="Cambria" w:hAnsiTheme="minorHAnsi" w:cstheme="minorHAnsi"/>
          <w:sz w:val="22"/>
          <w:szCs w:val="22"/>
          <w:lang w:val="en-GB"/>
        </w:rPr>
        <w:t xml:space="preserve">secreted </w:t>
      </w:r>
      <w:r w:rsidRPr="009918D0">
        <w:rPr>
          <w:rFonts w:asciiTheme="minorHAnsi" w:eastAsia="Cambria" w:hAnsiTheme="minorHAnsi" w:cstheme="minorHAnsi"/>
          <w:sz w:val="22"/>
          <w:szCs w:val="22"/>
          <w:lang w:val="en-GB"/>
        </w:rPr>
        <w:t xml:space="preserve">carbohydrate active enzymes </w:t>
      </w:r>
      <w:r w:rsidR="00BC1751" w:rsidRPr="009918D0">
        <w:rPr>
          <w:rFonts w:asciiTheme="minorHAnsi" w:eastAsia="Cambria" w:hAnsiTheme="minorHAnsi" w:cstheme="minorHAnsi"/>
          <w:sz w:val="22"/>
          <w:szCs w:val="22"/>
          <w:lang w:val="en-GB"/>
        </w:rPr>
        <w:t>in com</w:t>
      </w:r>
      <w:r w:rsidR="00BC64C7" w:rsidRPr="009918D0">
        <w:rPr>
          <w:rFonts w:asciiTheme="minorHAnsi" w:eastAsia="Cambria" w:hAnsiTheme="minorHAnsi" w:cstheme="minorHAnsi"/>
          <w:sz w:val="22"/>
          <w:szCs w:val="22"/>
          <w:lang w:val="en-GB"/>
        </w:rPr>
        <w:t>parison</w:t>
      </w:r>
      <w:r w:rsidRPr="009918D0">
        <w:rPr>
          <w:rFonts w:asciiTheme="minorHAnsi" w:eastAsia="Cambria" w:hAnsiTheme="minorHAnsi" w:cstheme="minorHAnsi"/>
          <w:sz w:val="22"/>
          <w:szCs w:val="22"/>
          <w:lang w:val="en-GB"/>
        </w:rPr>
        <w:t xml:space="preserve"> to other stramenopiles, suggesting that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has a low diversity of </w:t>
      </w:r>
      <w:r w:rsidR="00257EAF" w:rsidRPr="009918D0">
        <w:rPr>
          <w:rFonts w:asciiTheme="minorHAnsi" w:eastAsia="Cambria" w:hAnsiTheme="minorHAnsi" w:cstheme="minorHAnsi"/>
          <w:sz w:val="22"/>
          <w:szCs w:val="22"/>
          <w:lang w:val="en-GB"/>
        </w:rPr>
        <w:t xml:space="preserve">extra-cellular </w:t>
      </w:r>
      <w:r w:rsidR="00325794" w:rsidRPr="009918D0">
        <w:rPr>
          <w:rFonts w:asciiTheme="minorHAnsi" w:eastAsia="Cambria" w:hAnsiTheme="minorHAnsi" w:cstheme="minorHAnsi"/>
          <w:sz w:val="22"/>
          <w:szCs w:val="22"/>
          <w:lang w:val="en-GB"/>
        </w:rPr>
        <w:t>carbohydrate processing</w:t>
      </w:r>
      <w:r w:rsidRPr="009918D0">
        <w:rPr>
          <w:rFonts w:asciiTheme="minorHAnsi" w:eastAsia="Cambria" w:hAnsiTheme="minorHAnsi" w:cstheme="minorHAnsi"/>
          <w:sz w:val="22"/>
          <w:szCs w:val="22"/>
          <w:lang w:val="en-GB"/>
        </w:rPr>
        <w:t xml:space="preserve"> function</w:t>
      </w:r>
      <w:r w:rsidR="00325794" w:rsidRPr="009918D0">
        <w:rPr>
          <w:rFonts w:asciiTheme="minorHAnsi" w:eastAsia="Cambria" w:hAnsiTheme="minorHAnsi" w:cstheme="minorHAnsi"/>
          <w:sz w:val="22"/>
          <w:szCs w:val="22"/>
          <w:lang w:val="en-GB"/>
        </w:rPr>
        <w:t>s</w:t>
      </w:r>
      <w:r w:rsidRPr="009918D0">
        <w:rPr>
          <w:rFonts w:asciiTheme="minorHAnsi" w:eastAsia="Cambria" w:hAnsiTheme="minorHAnsi" w:cstheme="minorHAnsi"/>
          <w:sz w:val="22"/>
          <w:szCs w:val="22"/>
          <w:lang w:val="en-GB"/>
        </w:rPr>
        <w:t xml:space="preserve"> and is </w:t>
      </w:r>
      <w:r w:rsidR="00325794" w:rsidRPr="009918D0">
        <w:rPr>
          <w:rFonts w:asciiTheme="minorHAnsi" w:eastAsia="Cambria" w:hAnsiTheme="minorHAnsi" w:cstheme="minorHAnsi"/>
          <w:sz w:val="22"/>
          <w:szCs w:val="22"/>
          <w:lang w:val="en-GB"/>
        </w:rPr>
        <w:t xml:space="preserve">therefore </w:t>
      </w:r>
      <w:r w:rsidRPr="009918D0">
        <w:rPr>
          <w:rFonts w:asciiTheme="minorHAnsi" w:eastAsia="Cambria" w:hAnsiTheme="minorHAnsi" w:cstheme="minorHAnsi"/>
          <w:sz w:val="22"/>
          <w:szCs w:val="22"/>
          <w:lang w:val="en-GB"/>
        </w:rPr>
        <w:t>dependent on a limited subset of</w:t>
      </w:r>
      <w:r w:rsidR="007270CF" w:rsidRPr="009918D0">
        <w:rPr>
          <w:rFonts w:asciiTheme="minorHAnsi" w:eastAsia="Cambria" w:hAnsiTheme="minorHAnsi" w:cstheme="minorHAnsi"/>
          <w:sz w:val="22"/>
          <w:szCs w:val="22"/>
          <w:lang w:val="en-GB"/>
        </w:rPr>
        <w:t xml:space="preserve"> </w:t>
      </w:r>
      <w:r w:rsidR="004B79A6" w:rsidRPr="009918D0">
        <w:rPr>
          <w:rFonts w:asciiTheme="minorHAnsi" w:eastAsia="Cambria" w:hAnsiTheme="minorHAnsi" w:cstheme="minorHAnsi"/>
          <w:sz w:val="22"/>
          <w:szCs w:val="22"/>
          <w:lang w:val="en-GB"/>
        </w:rPr>
        <w:t xml:space="preserve">extracellular </w:t>
      </w:r>
      <w:r w:rsidR="007270CF" w:rsidRPr="009918D0">
        <w:rPr>
          <w:rFonts w:asciiTheme="minorHAnsi" w:eastAsia="Cambria" w:hAnsiTheme="minorHAnsi" w:cstheme="minorHAnsi"/>
          <w:sz w:val="22"/>
          <w:szCs w:val="22"/>
          <w:lang w:val="en-GB"/>
        </w:rPr>
        <w:t>fixed</w:t>
      </w:r>
      <w:r w:rsidRPr="009918D0">
        <w:rPr>
          <w:rFonts w:asciiTheme="minorHAnsi" w:eastAsia="Cambria" w:hAnsiTheme="minorHAnsi" w:cstheme="minorHAnsi"/>
          <w:sz w:val="22"/>
          <w:szCs w:val="22"/>
          <w:lang w:val="en-GB"/>
        </w:rPr>
        <w:t xml:space="preserve"> carbon sources </w:t>
      </w:r>
      <w:r w:rsidRPr="009918D0">
        <w:rPr>
          <w:rFonts w:asciiTheme="minorHAnsi" w:eastAsia="Cambria" w:hAnsiTheme="minorHAnsi" w:cstheme="minorHAnsi"/>
          <w:sz w:val="22"/>
          <w:szCs w:val="22"/>
          <w:highlight w:val="green"/>
          <w:lang w:val="en-GB"/>
        </w:rPr>
        <w:t>(Fig. 2).</w:t>
      </w:r>
      <w:r w:rsidRPr="009918D0">
        <w:rPr>
          <w:rFonts w:asciiTheme="minorHAnsi" w:eastAsia="Cambria" w:hAnsiTheme="minorHAnsi" w:cstheme="minorHAnsi"/>
          <w:sz w:val="22"/>
          <w:szCs w:val="22"/>
          <w:lang w:val="en-GB"/>
        </w:rPr>
        <w:t xml:space="preserve"> To test this </w:t>
      </w:r>
      <w:r w:rsidR="00325794" w:rsidRPr="009918D0">
        <w:rPr>
          <w:rFonts w:asciiTheme="minorHAnsi" w:eastAsia="Cambria" w:hAnsiTheme="minorHAnsi" w:cstheme="minorHAnsi"/>
          <w:sz w:val="22"/>
          <w:szCs w:val="22"/>
          <w:lang w:val="en-GB"/>
        </w:rPr>
        <w:t>observation,</w:t>
      </w:r>
      <w:r w:rsidR="00352D53"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we grew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cultures in 190 different carbon </w:t>
      </w:r>
      <w:r w:rsidRPr="009918D0">
        <w:rPr>
          <w:rFonts w:asciiTheme="minorHAnsi" w:eastAsia="Cambria" w:hAnsiTheme="minorHAnsi" w:cstheme="minorHAnsi"/>
          <w:sz w:val="22"/>
          <w:szCs w:val="22"/>
          <w:lang w:val="en-GB"/>
        </w:rPr>
        <w:lastRenderedPageBreak/>
        <w:t>sources using OmniLog PM1 and PM2 plates</w:t>
      </w:r>
      <w:r w:rsidR="002D2D19">
        <w:rPr>
          <w:rFonts w:asciiTheme="minorHAnsi" w:eastAsia="Cambria" w:hAnsiTheme="minorHAnsi" w:cstheme="minorHAnsi"/>
          <w:sz w:val="22"/>
          <w:szCs w:val="22"/>
          <w:lang w:val="en-GB"/>
        </w:rPr>
        <w:t xml:space="preserve"> which allow</w:t>
      </w:r>
      <w:r w:rsidR="00AC1235">
        <w:rPr>
          <w:rFonts w:asciiTheme="minorHAnsi" w:eastAsia="Cambria" w:hAnsiTheme="minorHAnsi" w:cstheme="minorHAnsi"/>
          <w:sz w:val="22"/>
          <w:szCs w:val="22"/>
          <w:lang w:val="en-GB"/>
        </w:rPr>
        <w:t xml:space="preserve">s </w:t>
      </w:r>
      <w:r w:rsidR="002D2D19">
        <w:rPr>
          <w:rFonts w:asciiTheme="minorHAnsi" w:eastAsia="Cambria" w:hAnsiTheme="minorHAnsi" w:cstheme="minorHAnsi"/>
          <w:sz w:val="22"/>
          <w:szCs w:val="22"/>
          <w:lang w:val="en-GB"/>
        </w:rPr>
        <w:t>investigation of growth and respiration rate across a diversity of differen</w:t>
      </w:r>
      <w:r w:rsidR="00AC1235">
        <w:rPr>
          <w:rFonts w:asciiTheme="minorHAnsi" w:eastAsia="Cambria" w:hAnsiTheme="minorHAnsi" w:cstheme="minorHAnsi"/>
          <w:sz w:val="22"/>
          <w:szCs w:val="22"/>
          <w:lang w:val="en-GB"/>
        </w:rPr>
        <w:t>t</w:t>
      </w:r>
      <w:r w:rsidR="002D2D19">
        <w:rPr>
          <w:rFonts w:asciiTheme="minorHAnsi" w:eastAsia="Cambria" w:hAnsiTheme="minorHAnsi" w:cstheme="minorHAnsi"/>
          <w:sz w:val="22"/>
          <w:szCs w:val="22"/>
          <w:lang w:val="en-GB"/>
        </w:rPr>
        <w:t xml:space="preserve"> carbon sources</w:t>
      </w:r>
      <w:r w:rsidR="005428EE" w:rsidRPr="009918D0">
        <w:rPr>
          <w:rFonts w:asciiTheme="minorHAnsi" w:eastAsia="Cambria" w:hAnsiTheme="minorHAnsi" w:cstheme="minorHAnsi"/>
          <w:sz w:val="22"/>
          <w:szCs w:val="22"/>
          <w:lang w:val="en-GB"/>
        </w:rPr>
        <w:t xml:space="preserve">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&lt;EndNote&gt;&lt;Cite&gt;&lt;Author&gt;Bochner&lt;/Author&gt;&lt;Year&gt;2001&lt;/Year&gt;&lt;RecNum&gt;7143&lt;/RecNum&gt;&lt;DisplayText&gt;(58)&lt;/DisplayText&gt;&lt;record&gt;&lt;rec-number&gt;7143&lt;/rec-number&gt;&lt;foreign-keys&gt;&lt;key app="EN" db-id="aa0wwef99asf0aeesds5pf0ft29wa99fvf0s" timestamp="1480415772"&gt;7143&lt;/key&gt;&lt;/foreign-keys&gt;&lt;ref-type name="Journal Article"&gt;17&lt;/ref-type&gt;&lt;contributors&gt;&lt;authors&gt;&lt;author&gt;Bochner, Barry R.&lt;/author&gt;&lt;author&gt;Gadzinski, Peter&lt;/author&gt;&lt;author&gt;Panomitros, Eugenia&lt;/author&gt;&lt;/authors&gt;&lt;/contributors&gt;&lt;titles&gt;&lt;title&gt;Phenotype MicroArrays for High-Throughput Phenotypic Testing and Assay of Gene Function&lt;/title&gt;&lt;secondary-title&gt;Genome Research&lt;/secondary-title&gt;&lt;/titles&gt;&lt;periodical&gt;&lt;full-title&gt;Genome Research&lt;/full-title&gt;&lt;/periodical&gt;&lt;pages&gt;1246-1255&lt;/pages&gt;&lt;volume&gt;11&lt;/volume&gt;&lt;number&gt;7&lt;/number&gt;&lt;dates&gt;&lt;year&gt;2001&lt;/year&gt;&lt;pub-dates&gt;&lt;date&gt;02/23/received&amp;#xD;05/01/accepted&lt;/date&gt;&lt;/pub-dates&gt;&lt;/dates&gt;&lt;publisher&gt;Cold Spring Harbor Laboratory Press&lt;/publisher&gt;&lt;isbn&gt;1088-9051&lt;/isbn&gt;&lt;accession-num&gt;PMC311101&lt;/accession-num&gt;&lt;urls&gt;&lt;related-urls&gt;&lt;url&gt;http://www.ncbi.nlm.nih.gov/pmc/articles/PMC311101/&lt;/url&gt;&lt;/related-urls&gt;&lt;/urls&gt;&lt;electronic-resource-num&gt;10.1101/gr.186501&lt;/electronic-resource-num&gt;&lt;remote-database-name&gt;PMC&lt;/remote-database-name&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(58)</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These data demonstrated </w:t>
      </w:r>
      <w:ins w:id="31" w:author="Bill Wickstead" w:date="2017-01-29T17:42:00Z">
        <w:r w:rsidR="00E40241">
          <w:rPr>
            <w:rFonts w:asciiTheme="minorHAnsi" w:eastAsia="Cambria" w:hAnsiTheme="minorHAnsi" w:cstheme="minorHAnsi"/>
            <w:sz w:val="22"/>
            <w:szCs w:val="22"/>
            <w:lang w:val="en-GB"/>
          </w:rPr>
          <w:t>a</w:t>
        </w:r>
        <w:r w:rsidR="00E40241" w:rsidRPr="009918D0">
          <w:rPr>
            <w:rFonts w:asciiTheme="minorHAnsi" w:eastAsia="Cambria" w:hAnsiTheme="minorHAnsi" w:cstheme="minorHAnsi"/>
            <w:sz w:val="22"/>
            <w:szCs w:val="22"/>
            <w:lang w:val="en-GB"/>
          </w:rPr>
          <w:t xml:space="preserve"> </w:t>
        </w:r>
      </w:ins>
      <w:r w:rsidRPr="009918D0">
        <w:rPr>
          <w:rFonts w:asciiTheme="minorHAnsi" w:eastAsia="Cambria" w:hAnsiTheme="minorHAnsi" w:cstheme="minorHAnsi"/>
          <w:sz w:val="22"/>
          <w:szCs w:val="22"/>
          <w:lang w:val="en-GB"/>
        </w:rPr>
        <w:t xml:space="preserve">significant </w:t>
      </w:r>
      <w:r w:rsidR="005428EE" w:rsidRPr="009918D0">
        <w:rPr>
          <w:rFonts w:asciiTheme="minorHAnsi" w:eastAsia="Cambria" w:hAnsiTheme="minorHAnsi" w:cstheme="minorHAnsi"/>
          <w:sz w:val="22"/>
          <w:szCs w:val="22"/>
          <w:lang w:val="en-GB"/>
        </w:rPr>
        <w:t xml:space="preserve">increase in </w:t>
      </w:r>
      <w:r w:rsidRPr="009918D0">
        <w:rPr>
          <w:rFonts w:asciiTheme="minorHAnsi" w:eastAsia="Cambria" w:hAnsiTheme="minorHAnsi" w:cstheme="minorHAnsi"/>
          <w:sz w:val="22"/>
          <w:szCs w:val="22"/>
          <w:lang w:val="en-GB"/>
        </w:rPr>
        <w:t>growth</w:t>
      </w:r>
      <w:r w:rsidR="005428EE" w:rsidRPr="009918D0">
        <w:rPr>
          <w:rFonts w:asciiTheme="minorHAnsi" w:eastAsia="Cambria" w:hAnsiTheme="minorHAnsi" w:cstheme="minorHAnsi"/>
          <w:sz w:val="22"/>
          <w:szCs w:val="22"/>
          <w:lang w:val="en-GB"/>
        </w:rPr>
        <w:t xml:space="preserve"> rate</w:t>
      </w:r>
      <w:r w:rsidRPr="009918D0">
        <w:rPr>
          <w:rFonts w:asciiTheme="minorHAnsi" w:eastAsia="Cambria" w:hAnsiTheme="minorHAnsi" w:cstheme="minorHAnsi"/>
          <w:sz w:val="22"/>
          <w:szCs w:val="22"/>
          <w:lang w:val="en-GB"/>
        </w:rPr>
        <w:t xml:space="preserve"> upon the addition of </w:t>
      </w:r>
      <w:r w:rsidR="00220848" w:rsidRPr="009918D0">
        <w:rPr>
          <w:rFonts w:asciiTheme="minorHAnsi" w:eastAsia="Cambria" w:hAnsiTheme="minorHAnsi" w:cstheme="minorHAnsi"/>
          <w:sz w:val="22"/>
          <w:szCs w:val="22"/>
          <w:lang w:val="en-GB"/>
        </w:rPr>
        <w:t xml:space="preserve">only </w:t>
      </w:r>
      <w:r w:rsidRPr="009918D0">
        <w:rPr>
          <w:rFonts w:asciiTheme="minorHAnsi" w:eastAsia="Cambria" w:hAnsiTheme="minorHAnsi" w:cstheme="minorHAnsi"/>
          <w:sz w:val="22"/>
          <w:szCs w:val="22"/>
          <w:lang w:val="en-GB"/>
        </w:rPr>
        <w:t>α- or β- cyclodextrin</w:t>
      </w:r>
      <w:r w:rsidR="00416D61" w:rsidRPr="009918D0">
        <w:rPr>
          <w:rFonts w:asciiTheme="minorHAnsi" w:eastAsia="Cambria" w:hAnsiTheme="minorHAnsi" w:cstheme="minorHAnsi"/>
          <w:sz w:val="22"/>
          <w:szCs w:val="22"/>
          <w:lang w:val="en-GB"/>
        </w:rPr>
        <w:t xml:space="preserve"> (</w:t>
      </w:r>
      <w:r w:rsidR="00416D61" w:rsidRPr="009918D0">
        <w:rPr>
          <w:rFonts w:asciiTheme="minorHAnsi" w:eastAsia="Cambria" w:hAnsiTheme="minorHAnsi" w:cstheme="minorHAnsi"/>
          <w:i/>
          <w:sz w:val="22"/>
          <w:szCs w:val="22"/>
          <w:lang w:val="en-GB"/>
        </w:rPr>
        <w:t xml:space="preserve">p </w:t>
      </w:r>
      <w:r w:rsidR="00416D61" w:rsidRPr="009918D0">
        <w:rPr>
          <w:rFonts w:asciiTheme="minorHAnsi" w:eastAsia="Cambria" w:hAnsiTheme="minorHAnsi" w:cstheme="minorHAnsi"/>
          <w:sz w:val="22"/>
          <w:szCs w:val="22"/>
          <w:lang w:val="en-GB"/>
        </w:rPr>
        <w:t>value = 0.01 &amp; 0.01)</w:t>
      </w:r>
      <w:r w:rsidRPr="009918D0">
        <w:rPr>
          <w:rFonts w:asciiTheme="minorHAnsi" w:eastAsia="Cambria" w:hAnsiTheme="minorHAnsi" w:cstheme="minorHAnsi"/>
          <w:sz w:val="22"/>
          <w:szCs w:val="22"/>
          <w:lang w:val="en-GB"/>
        </w:rPr>
        <w:t>, dextrin</w:t>
      </w:r>
      <w:r w:rsidR="00416D61" w:rsidRPr="009918D0">
        <w:rPr>
          <w:rFonts w:asciiTheme="minorHAnsi" w:eastAsia="Cambria" w:hAnsiTheme="minorHAnsi" w:cstheme="minorHAnsi"/>
          <w:sz w:val="22"/>
          <w:szCs w:val="22"/>
          <w:lang w:val="en-GB"/>
        </w:rPr>
        <w:t xml:space="preserve"> (</w:t>
      </w:r>
      <w:r w:rsidR="00416D61" w:rsidRPr="009918D0">
        <w:rPr>
          <w:rFonts w:asciiTheme="minorHAnsi" w:eastAsia="Cambria" w:hAnsiTheme="minorHAnsi" w:cstheme="minorHAnsi"/>
          <w:i/>
          <w:sz w:val="22"/>
          <w:szCs w:val="22"/>
          <w:lang w:val="en-GB"/>
        </w:rPr>
        <w:t xml:space="preserve">p </w:t>
      </w:r>
      <w:r w:rsidR="00416D61" w:rsidRPr="009918D0">
        <w:rPr>
          <w:rFonts w:asciiTheme="minorHAnsi" w:eastAsia="Cambria" w:hAnsiTheme="minorHAnsi" w:cstheme="minorHAnsi"/>
          <w:sz w:val="22"/>
          <w:szCs w:val="22"/>
          <w:lang w:val="en-GB"/>
        </w:rPr>
        <w:t>value = 0.02)</w:t>
      </w:r>
      <w:r w:rsidRPr="009918D0">
        <w:rPr>
          <w:rFonts w:asciiTheme="minorHAnsi" w:eastAsia="Cambria" w:hAnsiTheme="minorHAnsi" w:cstheme="minorHAnsi"/>
          <w:sz w:val="22"/>
          <w:szCs w:val="22"/>
          <w:lang w:val="en-GB"/>
        </w:rPr>
        <w:t>, Tween 40 or 80</w:t>
      </w:r>
      <w:r w:rsidR="00416D61" w:rsidRPr="009918D0">
        <w:rPr>
          <w:rFonts w:asciiTheme="minorHAnsi" w:eastAsia="Cambria" w:hAnsiTheme="minorHAnsi" w:cstheme="minorHAnsi"/>
          <w:sz w:val="22"/>
          <w:szCs w:val="22"/>
          <w:lang w:val="en-GB"/>
        </w:rPr>
        <w:t xml:space="preserve"> (</w:t>
      </w:r>
      <w:r w:rsidR="00416D61" w:rsidRPr="009918D0">
        <w:rPr>
          <w:rFonts w:asciiTheme="minorHAnsi" w:eastAsia="Cambria" w:hAnsiTheme="minorHAnsi" w:cstheme="minorHAnsi"/>
          <w:i/>
          <w:sz w:val="22"/>
          <w:szCs w:val="22"/>
          <w:lang w:val="en-GB"/>
        </w:rPr>
        <w:t xml:space="preserve">p </w:t>
      </w:r>
      <w:r w:rsidR="00416D61" w:rsidRPr="009918D0">
        <w:rPr>
          <w:rFonts w:asciiTheme="minorHAnsi" w:eastAsia="Cambria" w:hAnsiTheme="minorHAnsi" w:cstheme="minorHAnsi"/>
          <w:sz w:val="22"/>
          <w:szCs w:val="22"/>
          <w:lang w:val="en-GB"/>
        </w:rPr>
        <w:t>value = 0.03 &amp; 0.03)</w:t>
      </w:r>
      <w:r w:rsidRPr="009918D0">
        <w:rPr>
          <w:rFonts w:asciiTheme="minorHAnsi" w:eastAsia="Cambria" w:hAnsiTheme="minorHAnsi" w:cstheme="minorHAnsi"/>
          <w:sz w:val="22"/>
          <w:szCs w:val="22"/>
          <w:lang w:val="en-GB"/>
        </w:rPr>
        <w:t xml:space="preserve">, or melibionic acid </w:t>
      </w:r>
      <w:r w:rsidR="00416D61" w:rsidRPr="009918D0">
        <w:rPr>
          <w:rFonts w:asciiTheme="minorHAnsi" w:eastAsia="Cambria" w:hAnsiTheme="minorHAnsi" w:cstheme="minorHAnsi"/>
          <w:sz w:val="22"/>
          <w:szCs w:val="22"/>
          <w:lang w:val="en-GB"/>
        </w:rPr>
        <w:t>(</w:t>
      </w:r>
      <w:r w:rsidR="00416D61" w:rsidRPr="009918D0">
        <w:rPr>
          <w:rFonts w:asciiTheme="minorHAnsi" w:eastAsia="Cambria" w:hAnsiTheme="minorHAnsi" w:cstheme="minorHAnsi"/>
          <w:i/>
          <w:sz w:val="22"/>
          <w:szCs w:val="22"/>
          <w:lang w:val="en-GB"/>
        </w:rPr>
        <w:t xml:space="preserve">p </w:t>
      </w:r>
      <w:r w:rsidR="00416D61" w:rsidRPr="009918D0">
        <w:rPr>
          <w:rFonts w:asciiTheme="minorHAnsi" w:eastAsia="Cambria" w:hAnsiTheme="minorHAnsi" w:cstheme="minorHAnsi"/>
          <w:sz w:val="22"/>
          <w:szCs w:val="22"/>
          <w:lang w:val="en-GB"/>
        </w:rPr>
        <w:t>value = 0.03)</w:t>
      </w:r>
      <w:r w:rsidR="00220848" w:rsidRPr="009918D0">
        <w:rPr>
          <w:rFonts w:asciiTheme="minorHAnsi" w:eastAsia="Cambria" w:hAnsiTheme="minorHAnsi" w:cstheme="minorHAnsi"/>
          <w:sz w:val="22"/>
          <w:szCs w:val="22"/>
          <w:lang w:val="en-GB"/>
        </w:rPr>
        <w:t>. O</w:t>
      </w:r>
      <w:r w:rsidRPr="009918D0">
        <w:rPr>
          <w:rFonts w:asciiTheme="minorHAnsi" w:eastAsia="Cambria" w:hAnsiTheme="minorHAnsi" w:cstheme="minorHAnsi"/>
          <w:sz w:val="22"/>
          <w:szCs w:val="22"/>
          <w:lang w:val="en-GB"/>
        </w:rPr>
        <w:t xml:space="preserve">f note, dextrin/cyclodextrins are products of enzymatic activity upon starch, a typical component of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growth medium (YpSs), and may be indicative of the environment in which this organism is typically found. The addition of Tween 40 or Tween 80 has been shown to improve yield in other organisms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&lt;EndNote&gt;&lt;Cite&gt;&lt;Author&gt;Taoka&lt;/Author&gt;&lt;Year&gt;2011&lt;/Year&gt;&lt;RecNum&gt;6932&lt;/RecNum&gt;&lt;DisplayText&gt;(59)&lt;/DisplayText&gt;&lt;record&gt;&lt;rec-number&gt;6932&lt;/rec-number&gt;&lt;foreign-keys&gt;&lt;key app="EN" db-id="aa0wwef99asf0aeesds5pf0ft29wa99fvf0s" timestamp="1478177271"&gt;6932&lt;/key&gt;&lt;/foreign-keys&gt;&lt;ref-type name="Journal Article"&gt;17&lt;/ref-type&gt;&lt;contributors&gt;&lt;authors&gt;&lt;author&gt;Taoka, Yousuke&lt;/author&gt;&lt;author&gt;Nagano, Naoki&lt;/author&gt;&lt;author&gt;Okita, Yuji&lt;/author&gt;&lt;author&gt;Izumida, Hitoshi&lt;/author&gt;&lt;author&gt;Sugimoto, Shinichi&lt;/author&gt;&lt;author&gt;Hayashi, Masahiro&lt;/author&gt;&lt;/authors&gt;&lt;/contributors&gt;&lt;titles&gt;&lt;title&gt;Effect of Tween 80 on the growth, lipid accumulation and fatty acid composition of Thraustochytrium aureum ATCC 34304&lt;/title&gt;&lt;secondary-title&gt;Journal of Bioscience and Bioengineering&lt;/secondary-title&gt;&lt;/titles&gt;&lt;periodical&gt;&lt;full-title&gt;Journal of Bioscience and Bioengineering&lt;/full-title&gt;&lt;/periodical&gt;&lt;pages&gt;420-424&lt;/pages&gt;&lt;volume&gt;111&lt;/volume&gt;&lt;number&gt;4&lt;/number&gt;&lt;keywords&gt;&lt;keyword&gt;Tween 80&lt;/keyword&gt;&lt;keyword&gt;Thraustochytrium aureum&lt;/keyword&gt;&lt;keyword&gt;Lipid accumulation&lt;/keyword&gt;&lt;keyword&gt;Docosahexaenoic acid (DHA)&lt;/keyword&gt;&lt;keyword&gt;Thraustochytrids&lt;/keyword&gt;&lt;keyword&gt;Growth&lt;/keyword&gt;&lt;/keywords&gt;&lt;dates&gt;&lt;year&gt;2011&lt;/year&gt;&lt;pub-dates&gt;&lt;date&gt;4//&lt;/date&gt;&lt;/pub-dates&gt;&lt;/dates&gt;&lt;isbn&gt;1389-1723&lt;/isbn&gt;&lt;urls&gt;&lt;related-urls&gt;&lt;url&gt;http://www.sciencedirect.com/science/article/pii/S1389172310004147&lt;/url&gt;&lt;/related-urls&gt;&lt;/urls&gt;&lt;electronic-resource-num&gt;http://dx.doi.org/10.1016/j.jbiosc.2010.12.010&lt;/electronic-resource-num&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(59)</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and may result from direct accumulation of fatty acids, or altered membrane permeability affecting nutrient uptake.</w:t>
      </w:r>
      <w:r w:rsidR="00325794" w:rsidRPr="009918D0">
        <w:rPr>
          <w:rFonts w:asciiTheme="minorHAnsi" w:eastAsia="Cambria" w:hAnsiTheme="minorHAnsi" w:cstheme="minorHAnsi"/>
          <w:sz w:val="22"/>
          <w:szCs w:val="22"/>
          <w:lang w:val="en-GB"/>
        </w:rPr>
        <w:t xml:space="preserve"> </w:t>
      </w:r>
      <w:r w:rsidR="004D42E2" w:rsidRPr="009918D0">
        <w:rPr>
          <w:rFonts w:asciiTheme="minorHAnsi" w:eastAsia="Cambria" w:hAnsiTheme="minorHAnsi" w:cstheme="minorHAnsi"/>
          <w:sz w:val="22"/>
          <w:szCs w:val="22"/>
          <w:lang w:val="en-GB"/>
        </w:rPr>
        <w:t xml:space="preserve">In contrast to many oomycetes </w:t>
      </w:r>
      <w:r w:rsidR="00F9002D" w:rsidRPr="009918D0">
        <w:rPr>
          <w:rFonts w:asciiTheme="minorHAnsi" w:eastAsia="Cambria" w:hAnsiTheme="minorHAnsi" w:cstheme="minorHAnsi"/>
          <w:sz w:val="22"/>
          <w:szCs w:val="22"/>
          <w:lang w:val="en-GB"/>
        </w:rPr>
        <w:t xml:space="preserve">(e.g. </w:t>
      </w:r>
      <w:r w:rsidR="005C02A1">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&lt;EndNote&gt;&lt;Cite&gt;&lt;Author&gt;Khalil&lt;/Author&gt;&lt;Year&gt;2009&lt;/Year&gt;&lt;RecNum&gt;7173&lt;/RecNum&gt;&lt;DisplayText&gt;(60)&lt;/DisplayText&gt;&lt;record&gt;&lt;rec-number&gt;7173&lt;/rec-number&gt;&lt;foreign-keys&gt;&lt;key app="EN" db-id="aa0wwef99asf0aeesds5pf0ft29wa99fvf0s" timestamp="1485199649"&gt;7173&lt;/key&gt;&lt;/foreign-keys&gt;&lt;ref-type name="Journal Article"&gt;17&lt;/ref-type&gt;&lt;contributors&gt;&lt;authors&gt;&lt;author&gt;Khalil, Sammar&lt;/author&gt;&lt;author&gt;Alsanius, Beatrix W.&lt;/author&gt;&lt;/authors&gt;&lt;/contributors&gt;&lt;titles&gt;&lt;title&gt;Utilisation of Carbon Sources by Pythium, Phytophthora and Fusarium Species as Determined by Biolog(®) Microplate Assay&lt;/title&gt;&lt;secondary-title&gt;The Open Microbiology Journal&lt;/secondary-title&gt;&lt;/titles&gt;&lt;periodical&gt;&lt;full-title&gt;The Open Microbiology Journal&lt;/full-title&gt;&lt;/periodical&gt;&lt;pages&gt;9-14&lt;/pages&gt;&lt;volume&gt;3&lt;/volume&gt;&lt;dates&gt;&lt;year&gt;2009&lt;/year&gt;&lt;pub-dates&gt;&lt;date&gt;01/15&amp;#xD;11/28/received&amp;#xD;12/05/revised&amp;#xD;12/28/accepted&lt;/date&gt;&lt;/pub-dates&gt;&lt;/dates&gt;&lt;publisher&gt;Bentham Open&lt;/publisher&gt;&lt;isbn&gt;1874-2858&lt;/isbn&gt;&lt;accession-num&gt;PMC2656775&lt;/accession-num&gt;&lt;urls&gt;&lt;related-urls&gt;&lt;url&gt;http://www.ncbi.nlm.nih.gov/pmc/articles/PMC2656775/&lt;/url&gt;&lt;/related-urls&gt;&lt;/urls&gt;&lt;electronic-resource-num&gt;10.2174/1874285800903010009&lt;/electronic-resource-num&gt;&lt;remote-database-name&gt;PMC&lt;/remote-database-name&gt;&lt;/record&gt;&lt;/Cite&gt;&lt;/EndNote&gt;</w:instrText>
      </w:r>
      <w:r w:rsidR="005C02A1">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(60)</w:t>
      </w:r>
      <w:r w:rsidR="005C02A1">
        <w:rPr>
          <w:rFonts w:asciiTheme="minorHAnsi" w:eastAsia="Cambria" w:hAnsiTheme="minorHAnsi" w:cstheme="minorHAnsi"/>
          <w:sz w:val="22"/>
          <w:szCs w:val="22"/>
          <w:lang w:val="en-GB"/>
        </w:rPr>
        <w:fldChar w:fldCharType="end"/>
      </w:r>
      <w:r w:rsidR="00F9002D" w:rsidRPr="009918D0">
        <w:rPr>
          <w:rFonts w:asciiTheme="minorHAnsi" w:eastAsia="Cambria" w:hAnsiTheme="minorHAnsi" w:cstheme="minorHAnsi"/>
          <w:sz w:val="22"/>
          <w:szCs w:val="22"/>
          <w:lang w:val="en-GB"/>
        </w:rPr>
        <w:t>)</w:t>
      </w:r>
      <w:r w:rsidR="00351C5E" w:rsidRPr="009918D0">
        <w:rPr>
          <w:rFonts w:asciiTheme="minorHAnsi" w:eastAsia="Cambria" w:hAnsiTheme="minorHAnsi" w:cstheme="minorHAnsi"/>
          <w:sz w:val="22"/>
          <w:szCs w:val="22"/>
          <w:lang w:val="en-GB"/>
        </w:rPr>
        <w:t xml:space="preserve">, </w:t>
      </w:r>
      <w:r w:rsidR="004D42E2" w:rsidRPr="009918D0">
        <w:rPr>
          <w:rFonts w:asciiTheme="minorHAnsi" w:eastAsia="Cambria" w:hAnsiTheme="minorHAnsi" w:cstheme="minorHAnsi"/>
          <w:i/>
          <w:sz w:val="22"/>
          <w:szCs w:val="22"/>
          <w:lang w:val="en-GB"/>
        </w:rPr>
        <w:t>H. catenoides</w:t>
      </w:r>
      <w:r w:rsidR="004D42E2" w:rsidRPr="009918D0">
        <w:rPr>
          <w:rFonts w:asciiTheme="minorHAnsi" w:eastAsia="Cambria" w:hAnsiTheme="minorHAnsi" w:cstheme="minorHAnsi"/>
          <w:sz w:val="22"/>
          <w:szCs w:val="22"/>
          <w:lang w:val="en-GB"/>
        </w:rPr>
        <w:t xml:space="preserve"> demonstrates a limited utilisation of diverse carbon sources. </w:t>
      </w:r>
      <w:r w:rsidR="00325794" w:rsidRPr="009918D0">
        <w:rPr>
          <w:rFonts w:asciiTheme="minorHAnsi" w:eastAsia="Cambria" w:hAnsiTheme="minorHAnsi" w:cstheme="minorHAnsi"/>
          <w:sz w:val="22"/>
          <w:szCs w:val="22"/>
          <w:lang w:val="en-GB"/>
        </w:rPr>
        <w:t xml:space="preserve">These data are consistent with the </w:t>
      </w:r>
      <w:r w:rsidR="00DA33FA" w:rsidRPr="009918D0">
        <w:rPr>
          <w:rFonts w:asciiTheme="minorHAnsi" w:eastAsia="Cambria" w:hAnsiTheme="minorHAnsi" w:cstheme="minorHAnsi"/>
          <w:sz w:val="22"/>
          <w:szCs w:val="22"/>
          <w:lang w:val="en-GB"/>
        </w:rPr>
        <w:t>hypothesis</w:t>
      </w:r>
      <w:r w:rsidR="00325794" w:rsidRPr="009918D0">
        <w:rPr>
          <w:rFonts w:asciiTheme="minorHAnsi" w:eastAsia="Cambria" w:hAnsiTheme="minorHAnsi" w:cstheme="minorHAnsi"/>
          <w:sz w:val="22"/>
          <w:szCs w:val="22"/>
          <w:lang w:val="en-GB"/>
        </w:rPr>
        <w:t xml:space="preserve"> that the </w:t>
      </w:r>
      <w:r w:rsidR="00DA33FA" w:rsidRPr="009918D0">
        <w:rPr>
          <w:rFonts w:asciiTheme="minorHAnsi" w:eastAsia="Cambria" w:hAnsiTheme="minorHAnsi" w:cstheme="minorHAnsi"/>
          <w:sz w:val="22"/>
          <w:szCs w:val="22"/>
          <w:lang w:val="en-GB"/>
        </w:rPr>
        <w:t xml:space="preserve">evolution of a wide </w:t>
      </w:r>
      <w:r w:rsidR="00325794" w:rsidRPr="009918D0">
        <w:rPr>
          <w:rFonts w:asciiTheme="minorHAnsi" w:eastAsia="Cambria" w:hAnsiTheme="minorHAnsi" w:cstheme="minorHAnsi"/>
          <w:sz w:val="22"/>
          <w:szCs w:val="22"/>
          <w:lang w:val="en-GB"/>
        </w:rPr>
        <w:t xml:space="preserve">diversity of secreted </w:t>
      </w:r>
      <w:r w:rsidR="00416D61" w:rsidRPr="009918D0">
        <w:rPr>
          <w:rFonts w:asciiTheme="minorHAnsi" w:eastAsia="Cambria" w:hAnsiTheme="minorHAnsi" w:cstheme="minorHAnsi"/>
          <w:sz w:val="22"/>
          <w:szCs w:val="22"/>
          <w:lang w:val="en-GB"/>
        </w:rPr>
        <w:t xml:space="preserve">carbohydrate </w:t>
      </w:r>
      <w:r w:rsidR="00DA33FA" w:rsidRPr="009918D0">
        <w:rPr>
          <w:rFonts w:asciiTheme="minorHAnsi" w:eastAsia="Cambria" w:hAnsiTheme="minorHAnsi" w:cstheme="minorHAnsi"/>
          <w:sz w:val="22"/>
          <w:szCs w:val="22"/>
          <w:lang w:val="en-GB"/>
        </w:rPr>
        <w:t>active enzymes</w:t>
      </w:r>
      <w:r w:rsidR="00416D61" w:rsidRPr="009918D0">
        <w:rPr>
          <w:rFonts w:asciiTheme="minorHAnsi" w:eastAsia="Cambria" w:hAnsiTheme="minorHAnsi" w:cstheme="minorHAnsi"/>
          <w:sz w:val="22"/>
          <w:szCs w:val="22"/>
          <w:lang w:val="en-GB"/>
        </w:rPr>
        <w:t xml:space="preserve"> </w:t>
      </w:r>
      <w:r w:rsidR="00DA33FA" w:rsidRPr="009918D0">
        <w:rPr>
          <w:rFonts w:asciiTheme="minorHAnsi" w:eastAsia="Cambria" w:hAnsiTheme="minorHAnsi" w:cstheme="minorHAnsi"/>
          <w:sz w:val="22"/>
          <w:szCs w:val="22"/>
          <w:lang w:val="en-GB"/>
        </w:rPr>
        <w:t>is</w:t>
      </w:r>
      <w:r w:rsidR="00416D61" w:rsidRPr="009918D0">
        <w:rPr>
          <w:rFonts w:asciiTheme="minorHAnsi" w:eastAsia="Cambria" w:hAnsiTheme="minorHAnsi" w:cstheme="minorHAnsi"/>
          <w:sz w:val="22"/>
          <w:szCs w:val="22"/>
          <w:lang w:val="en-GB"/>
        </w:rPr>
        <w:t xml:space="preserve"> associated with evolution of parasitic lifestyle</w:t>
      </w:r>
      <w:r w:rsidR="001E6CA0" w:rsidRPr="009918D0">
        <w:rPr>
          <w:rFonts w:asciiTheme="minorHAnsi" w:eastAsia="Cambria" w:hAnsiTheme="minorHAnsi" w:cstheme="minorHAnsi"/>
          <w:sz w:val="22"/>
          <w:szCs w:val="22"/>
          <w:lang w:val="en-GB"/>
        </w:rPr>
        <w:t xml:space="preserve"> </w:t>
      </w:r>
      <w:r w:rsidR="00DA33FA" w:rsidRPr="009918D0">
        <w:rPr>
          <w:rFonts w:asciiTheme="minorHAnsi" w:eastAsia="Cambria" w:hAnsiTheme="minorHAnsi" w:cstheme="minorHAnsi"/>
          <w:sz w:val="22"/>
          <w:szCs w:val="22"/>
          <w:lang w:val="en-GB"/>
        </w:rPr>
        <w:t xml:space="preserve">within the </w:t>
      </w:r>
      <w:r w:rsidR="001E6CA0" w:rsidRPr="009918D0">
        <w:rPr>
          <w:rFonts w:asciiTheme="minorHAnsi" w:eastAsia="Cambria" w:hAnsiTheme="minorHAnsi" w:cstheme="minorHAnsi"/>
          <w:sz w:val="22"/>
          <w:szCs w:val="22"/>
          <w:lang w:val="en-GB"/>
        </w:rPr>
        <w:t>oomycete</w:t>
      </w:r>
      <w:r w:rsidR="00DA33FA" w:rsidRPr="009918D0">
        <w:rPr>
          <w:rFonts w:asciiTheme="minorHAnsi" w:eastAsia="Cambria" w:hAnsiTheme="minorHAnsi" w:cstheme="minorHAnsi"/>
          <w:sz w:val="22"/>
          <w:szCs w:val="22"/>
          <w:lang w:val="en-GB"/>
        </w:rPr>
        <w:t xml:space="preserve"> lineage</w:t>
      </w:r>
      <w:r w:rsidR="00C07BFC" w:rsidRPr="009918D0">
        <w:rPr>
          <w:rFonts w:asciiTheme="minorHAnsi" w:eastAsia="Cambria" w:hAnsiTheme="minorHAnsi" w:cstheme="minorHAnsi"/>
          <w:sz w:val="22"/>
          <w:szCs w:val="22"/>
          <w:lang w:val="en-GB"/>
        </w:rPr>
        <w:t>s</w:t>
      </w:r>
      <w:r w:rsidR="00DA33FA" w:rsidRPr="009918D0">
        <w:rPr>
          <w:rFonts w:asciiTheme="minorHAnsi" w:eastAsia="Cambria" w:hAnsiTheme="minorHAnsi" w:cstheme="minorHAnsi"/>
          <w:sz w:val="22"/>
          <w:szCs w:val="22"/>
          <w:lang w:val="en-GB"/>
        </w:rPr>
        <w:t xml:space="preserve"> </w:t>
      </w:r>
      <w:r w:rsidR="00FD14C6" w:rsidRPr="009918D0">
        <w:rPr>
          <w:rFonts w:asciiTheme="minorHAnsi" w:eastAsia="Cambria" w:hAnsiTheme="minorHAnsi" w:cstheme="minorHAnsi"/>
          <w:sz w:val="22"/>
          <w:szCs w:val="22"/>
          <w:lang w:val="en-GB"/>
        </w:rPr>
        <w:t xml:space="preserve">(e.g.  </w:t>
      </w:r>
      <w:r w:rsidR="001A6DE9" w:rsidRPr="009918D0">
        <w:rPr>
          <w:rFonts w:asciiTheme="minorHAnsi" w:eastAsia="Cambria" w:hAnsiTheme="minorHAnsi" w:cstheme="minorHAnsi"/>
          <w:sz w:val="22"/>
          <w:szCs w:val="22"/>
          <w:lang w:val="en-GB"/>
        </w:rPr>
        <w:fldChar w:fldCharType="begin">
          <w:fldData xml:space="preserve">PEVuZE5vdGU+PENpdGU+PEF1dGhvcj5BZGhpa2FyaTwvQXV0aG9yPjxZZWFyPjIwMTM8L1llYXI+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</w:fldData>
        </w:fldChar>
      </w:r>
      <w:r w:rsidR="005C02A1">
        <w:rPr>
          <w:rFonts w:asciiTheme="minorHAnsi" w:eastAsia="Cambria" w:hAnsiTheme="minorHAnsi" w:cstheme="minorHAnsi"/>
          <w:sz w:val="22"/>
          <w:szCs w:val="22"/>
          <w:lang w:val="en-GB"/>
        </w:rPr>
        <w:instrText xml:space="preserve"> ADDIN EN.CITE </w:instrText>
      </w:r>
      <w:r w:rsidR="005C02A1">
        <w:rPr>
          <w:rFonts w:asciiTheme="minorHAnsi" w:eastAsia="Cambria" w:hAnsiTheme="minorHAnsi" w:cstheme="minorHAnsi"/>
          <w:sz w:val="22"/>
          <w:szCs w:val="22"/>
          <w:lang w:val="en-GB"/>
        </w:rPr>
        <w:fldChar w:fldCharType="begin">
          <w:fldData xml:space="preserve">PEVuZE5vdGU+PENpdGU+PEF1dGhvcj5BZGhpa2FyaTwvQXV0aG9yPjxZZWFyPjIwMTM8L1llYXI+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</w:fldData>
        </w:fldChar>
      </w:r>
      <w:r w:rsidR="005C02A1">
        <w:rPr>
          <w:rFonts w:asciiTheme="minorHAnsi" w:eastAsia="Cambria" w:hAnsiTheme="minorHAnsi" w:cstheme="minorHAnsi"/>
          <w:sz w:val="22"/>
          <w:szCs w:val="22"/>
          <w:lang w:val="en-GB"/>
        </w:rPr>
        <w:instrText xml:space="preserve"> ADDIN EN.CITE.DATA </w:instrText>
      </w:r>
      <w:r w:rsidR="005C02A1">
        <w:rPr>
          <w:rFonts w:asciiTheme="minorHAnsi" w:eastAsia="Cambria" w:hAnsiTheme="minorHAnsi" w:cstheme="minorHAnsi"/>
          <w:sz w:val="22"/>
          <w:szCs w:val="22"/>
          <w:lang w:val="en-GB"/>
        </w:rPr>
      </w:r>
      <w:r w:rsidR="005C02A1">
        <w:rPr>
          <w:rFonts w:asciiTheme="minorHAnsi" w:eastAsia="Cambria" w:hAnsiTheme="minorHAnsi" w:cstheme="minorHAnsi"/>
          <w:sz w:val="22"/>
          <w:szCs w:val="22"/>
          <w:lang w:val="en-GB"/>
        </w:rPr>
        <w:fldChar w:fldCharType="end"/>
      </w:r>
      <w:r w:rsidR="001A6DE9" w:rsidRPr="009918D0">
        <w:rPr>
          <w:rFonts w:asciiTheme="minorHAnsi" w:eastAsia="Cambria" w:hAnsiTheme="minorHAnsi" w:cstheme="minorHAnsi"/>
          <w:sz w:val="22"/>
          <w:szCs w:val="22"/>
          <w:lang w:val="en-GB"/>
        </w:rPr>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(19, 23, 61, 62)</w:t>
      </w:r>
      <w:r w:rsidR="001A6DE9" w:rsidRPr="009918D0">
        <w:rPr>
          <w:rFonts w:asciiTheme="minorHAnsi" w:eastAsia="Cambria" w:hAnsiTheme="minorHAnsi" w:cstheme="minorHAnsi"/>
          <w:sz w:val="22"/>
          <w:szCs w:val="22"/>
          <w:lang w:val="en-GB"/>
        </w:rPr>
        <w:fldChar w:fldCharType="end"/>
      </w:r>
      <w:r w:rsidR="00A25F35" w:rsidRPr="009918D0">
        <w:rPr>
          <w:rFonts w:asciiTheme="minorHAnsi" w:eastAsia="Cambria" w:hAnsiTheme="minorHAnsi" w:cstheme="minorHAnsi"/>
          <w:sz w:val="22"/>
          <w:szCs w:val="22"/>
          <w:lang w:val="en-GB"/>
        </w:rPr>
        <w:t>)</w:t>
      </w:r>
      <w:ins w:id="32" w:author="Guy Leonard" w:date="2017-05-17T14:58:00Z">
        <w:r w:rsidR="00E82B50">
          <w:rPr>
            <w:rFonts w:asciiTheme="minorHAnsi" w:eastAsia="Cambria" w:hAnsiTheme="minorHAnsi" w:cstheme="minorHAnsi"/>
            <w:sz w:val="22"/>
            <w:szCs w:val="22"/>
            <w:lang w:val="en-GB"/>
          </w:rPr>
          <w:t>,</w:t>
        </w:r>
      </w:ins>
      <w:r w:rsidR="00C07BFC" w:rsidRPr="009918D0">
        <w:rPr>
          <w:rFonts w:asciiTheme="minorHAnsi" w:eastAsia="Cambria" w:hAnsiTheme="minorHAnsi" w:cstheme="minorHAnsi"/>
          <w:sz w:val="22"/>
          <w:szCs w:val="22"/>
          <w:lang w:val="en-GB"/>
        </w:rPr>
        <w:t xml:space="preserve"> although this p</w:t>
      </w:r>
      <w:r w:rsidR="00220848" w:rsidRPr="009918D0">
        <w:rPr>
          <w:rFonts w:asciiTheme="minorHAnsi" w:eastAsia="Cambria" w:hAnsiTheme="minorHAnsi" w:cstheme="minorHAnsi"/>
          <w:sz w:val="22"/>
          <w:szCs w:val="22"/>
          <w:lang w:val="en-GB"/>
        </w:rPr>
        <w:t>attern could also be the product</w:t>
      </w:r>
      <w:r w:rsidR="00C07BFC" w:rsidRPr="009918D0">
        <w:rPr>
          <w:rFonts w:asciiTheme="minorHAnsi" w:eastAsia="Cambria" w:hAnsiTheme="minorHAnsi" w:cstheme="minorHAnsi"/>
          <w:sz w:val="22"/>
          <w:szCs w:val="22"/>
          <w:lang w:val="en-GB"/>
        </w:rPr>
        <w:t xml:space="preserve"> of secondary loss in the </w:t>
      </w:r>
      <w:r w:rsidR="00C07BFC" w:rsidRPr="009918D0">
        <w:rPr>
          <w:rFonts w:asciiTheme="minorHAnsi" w:eastAsia="Cambria" w:hAnsiTheme="minorHAnsi" w:cstheme="minorHAnsi"/>
          <w:i/>
          <w:sz w:val="22"/>
          <w:szCs w:val="22"/>
          <w:lang w:val="en-GB"/>
        </w:rPr>
        <w:t>H. catenoides</w:t>
      </w:r>
      <w:r w:rsidR="00220848" w:rsidRPr="009918D0">
        <w:rPr>
          <w:rFonts w:asciiTheme="minorHAnsi" w:eastAsia="Cambria" w:hAnsiTheme="minorHAnsi" w:cstheme="minorHAnsi"/>
          <w:i/>
          <w:sz w:val="22"/>
          <w:szCs w:val="22"/>
          <w:lang w:val="en-GB"/>
        </w:rPr>
        <w:t xml:space="preserve"> </w:t>
      </w:r>
      <w:r w:rsidR="00220848" w:rsidRPr="009918D0">
        <w:rPr>
          <w:rFonts w:asciiTheme="minorHAnsi" w:eastAsia="Cambria" w:hAnsiTheme="minorHAnsi" w:cstheme="minorHAnsi"/>
          <w:sz w:val="22"/>
          <w:szCs w:val="22"/>
          <w:lang w:val="en-GB"/>
        </w:rPr>
        <w:t>lineage</w:t>
      </w:r>
      <w:r w:rsidR="00416D61" w:rsidRPr="009918D0">
        <w:rPr>
          <w:rFonts w:asciiTheme="minorHAnsi" w:eastAsia="Cambria" w:hAnsiTheme="minorHAnsi" w:cstheme="minorHAnsi"/>
          <w:sz w:val="22"/>
          <w:szCs w:val="22"/>
          <w:lang w:val="en-GB"/>
        </w:rPr>
        <w:t xml:space="preserve">. </w:t>
      </w:r>
    </w:p>
    <w:p w14:paraId="74970AB8" w14:textId="5191B32A" w:rsidR="00F45070" w:rsidRPr="009918D0" w:rsidRDefault="00F45070" w:rsidP="00FB7FD4">
      <w:pPr>
        <w:widowControl w:val="0"/>
        <w:spacing w:after="120" w:line="480" w:lineRule="auto"/>
        <w:ind w:firstLine="720"/>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Seidl et al. have demonstrated a significantly higher number of genes encoding unique protein domain combinations in the plant pathogenic oomycetes compared to fungi with similar lifestyles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&lt;EndNote&gt;&lt;Cite&gt;&lt;Author&gt;Seidl&lt;/Author&gt;&lt;Year&gt;2011&lt;/Year&gt;&lt;RecNum&gt;5923&lt;/RecNum&gt;&lt;DisplayText&gt;(63)&lt;/DisplayText&gt;&lt;record&gt;&lt;rec-number&gt;5923&lt;/rec-number&gt;&lt;foreign-keys&gt;&lt;key app="EN" db-id="aa0wwef99asf0aeesds5pf0ft29wa99fvf0s" timestamp="1452859619"&gt;5923&lt;/key&gt;&lt;/foreign-keys&gt;&lt;ref-type name="Journal Article"&gt;17&lt;/ref-type&gt;&lt;contributors&gt;&lt;authors&gt;&lt;author&gt;Seidl, Michael F.&lt;/author&gt;&lt;author&gt;Van den Ackerveken, Guido&lt;/author&gt;&lt;author&gt;Govers, Francine&lt;/author&gt;&lt;author&gt;Snel, Berend&lt;/author&gt;&lt;/authors&gt;&lt;/contributors&gt;&lt;titles&gt;&lt;title&gt;A Domain-Centric Analysis of Oomycete Plant Pathogen Genomes Reveals Unique Protein Organization&lt;/title&gt;&lt;secondary-title&gt;Plant Physiology&lt;/secondary-title&gt;&lt;/titles&gt;&lt;periodical&gt;&lt;full-title&gt;Plant Physiology&lt;/full-title&gt;&lt;/periodical&gt;&lt;pages&gt;628-644&lt;/pages&gt;&lt;volume&gt;155&lt;/volume&gt;&lt;number&gt;2&lt;/number&gt;&lt;dates&gt;&lt;year&gt;2011&lt;/year&gt;&lt;pub-dates&gt;&lt;date&gt;February 1, 2011&lt;/date&gt;&lt;/pub-dates&gt;&lt;/dates&gt;&lt;urls&gt;&lt;related-urls&gt;&lt;url&gt;http://www.plantphysiol.org/content/155/2/628.abstract&lt;/url&gt;&lt;/related-urls&gt;&lt;/urls&gt;&lt;electronic-resource-num&gt;10.1104/pp.110.167841&lt;/electronic-resource-num&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(63)</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This analysis identified 53 domain architectures that were unique to and conserved across </w:t>
      </w:r>
      <w:r w:rsidRPr="009918D0">
        <w:rPr>
          <w:rFonts w:asciiTheme="minorHAnsi" w:eastAsia="Cambria" w:hAnsiTheme="minorHAnsi" w:cstheme="minorHAnsi"/>
          <w:i/>
          <w:sz w:val="22"/>
          <w:szCs w:val="22"/>
          <w:lang w:val="en-GB"/>
        </w:rPr>
        <w:t xml:space="preserve">P. infestans, P. ramorum, P. sojae </w:t>
      </w:r>
      <w:r w:rsidRPr="009918D0">
        <w:rPr>
          <w:rFonts w:asciiTheme="minorHAnsi" w:eastAsia="Cambria" w:hAnsiTheme="minorHAnsi" w:cstheme="minorHAnsi"/>
          <w:sz w:val="22"/>
          <w:szCs w:val="22"/>
          <w:lang w:val="en-GB"/>
        </w:rPr>
        <w:t xml:space="preserve">and </w:t>
      </w:r>
      <w:r w:rsidRPr="009918D0">
        <w:rPr>
          <w:rFonts w:asciiTheme="minorHAnsi" w:eastAsia="Cambria" w:hAnsiTheme="minorHAnsi" w:cstheme="minorHAnsi"/>
          <w:i/>
          <w:sz w:val="22"/>
          <w:szCs w:val="22"/>
          <w:lang w:val="en-GB"/>
        </w:rPr>
        <w:t xml:space="preserve">H. arabidopsidis. </w:t>
      </w:r>
      <w:r w:rsidRPr="009918D0">
        <w:rPr>
          <w:rFonts w:asciiTheme="minorHAnsi" w:eastAsia="Cambria" w:hAnsiTheme="minorHAnsi" w:cstheme="minorHAnsi"/>
          <w:sz w:val="22"/>
          <w:szCs w:val="22"/>
          <w:lang w:val="en-GB"/>
        </w:rPr>
        <w:t xml:space="preserve">Domains are often recombined by a process of gene fusion and/or domain ‘shuffling’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&lt;EndNote&gt;&lt;Cite&gt;&lt;Author&gt;Doolittle&lt;/Author&gt;&lt;Year&gt;1995&lt;/Year&gt;&lt;RecNum&gt;380&lt;/RecNum&gt;&lt;DisplayText&gt;(64)&lt;/DisplayText&gt;&lt;record&gt;&lt;rec-number&gt;380&lt;/rec-number&gt;&lt;foreign-keys&gt;&lt;key app="EN" db-id="aa0wwef99asf0aeesds5pf0ft29wa99fvf0s" timestamp="0"&gt;380&lt;/key&gt;&lt;/foreign-keys&gt;&lt;ref-type name="Journal Article"&gt;17&lt;/ref-type&gt;&lt;contributors&gt;&lt;authors&gt;&lt;author&gt;Doolittle, R. F.&lt;/author&gt;&lt;/authors&gt;&lt;/contributors&gt;&lt;auth-address&gt;Center for Molecular Genetics University of California, San Diego, La Jolla, 92093-0634, USA.&lt;/auth-address&gt;&lt;titles&gt;&lt;title&gt;The multiplicity of domains in proteins&lt;/title&gt;&lt;secondary-title&gt;Annu. Rev. Biochem.&lt;/secondary-title&gt;&lt;/titles&gt;&lt;pages&gt;287-314&lt;/pages&gt;&lt;volume&gt;64&lt;/volume&gt;&lt;keywords&gt;&lt;keyword&gt;Animals&lt;/keyword&gt;&lt;keyword&gt;Bacterial Proteins/chemistry/genetics&lt;/keyword&gt;&lt;keyword&gt;Evolution&lt;/keyword&gt;&lt;keyword&gt;Exons&lt;/keyword&gt;&lt;keyword&gt;Fungal Proteins/chemistry/genetics&lt;/keyword&gt;&lt;keyword&gt;Human&lt;/keyword&gt;&lt;keyword&gt;Introns&lt;/keyword&gt;&lt;keyword&gt;Molecular Structure&lt;/keyword&gt;&lt;keyword&gt;Phylogeny&lt;/keyword&gt;&lt;keyword&gt;Plant Proteins/chemistry/genetics&lt;/keyword&gt;&lt;keyword&gt;Protein Conformation&lt;/keyword&gt;&lt;keyword&gt;Proteins/*chemistry/genetics&lt;/keyword&gt;&lt;/keywords&gt;&lt;dates&gt;&lt;year&gt;1995&lt;/year&gt;&lt;/dates&gt;&lt;accession-num&gt;7574483&lt;/accession-num&gt;&lt;call-num&gt;110&lt;/call-num&gt;&lt;urls&gt;&lt;related-urls&gt;&lt;url&gt;http://www.ncbi.nlm.nih.gov/entrez/query.fcgi?cmd=Retrieve&amp;amp;db=PubMed&amp;amp;dopt=Citation&amp;amp;list_uids=7574483&lt;/url&gt;&lt;/related-urls&gt;&lt;/urls&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(64)</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gene fusion characters although subject to sources of homoplasy such as gene fission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&lt;EndNote&gt;&lt;Cite&gt;&lt;Author&gt;Leonard&lt;/Author&gt;&lt;Year&gt;2012&lt;/Year&gt;&lt;RecNum&gt;5112&lt;/RecNum&gt;&lt;DisplayText&gt;(65)&lt;/DisplayText&gt;&lt;record&gt;&lt;rec-number&gt;5112&lt;/rec-number&gt;&lt;foreign-keys&gt;&lt;key app="EN" db-id="aa0wwef99asf0aeesds5pf0ft29wa99fvf0s" timestamp="0"&gt;5112&lt;/key&gt;&lt;/foreign-keys&gt;&lt;ref-type name="Journal Article"&gt;17&lt;/ref-type&gt;&lt;contributors&gt;&lt;authors&gt;&lt;author&gt;Leonard, G.&lt;/author&gt;&lt;author&gt;Richards, T. A.&lt;/author&gt;&lt;/authors&gt;&lt;/contributors&gt;&lt;auth-address&gt;Life Sciences, The Natural History Museum, London SW7 5BD, United Kingdom.&lt;/auth-address&gt;&lt;titles&gt;&lt;title&gt;Genome-scale comparative analysis of gene fusions, gene fissions, and the fungal tree of life&lt;/title&gt;&lt;secondary-title&gt;Proc. Natl. Acad. Sci. USA&lt;/secondary-title&gt;&lt;/titles&gt;&lt;periodical&gt;&lt;full-title&gt;Proc. Natl. Acad. Sci. USA&lt;/full-title&gt;&lt;/periodical&gt;&lt;pages&gt;21402-21407&lt;/pages&gt;&lt;volume&gt;109&lt;/volume&gt;&lt;number&gt;52&lt;/number&gt;&lt;edition&gt;2012/12/14&lt;/edition&gt;&lt;dates&gt;&lt;year&gt;2012&lt;/year&gt;&lt;pub-dates&gt;&lt;date&gt;Dec 26&lt;/date&gt;&lt;/pub-dates&gt;&lt;/dates&gt;&lt;isbn&gt;1091-6490 (Electronic)&amp;#xD;0027-8424 (Linking)&lt;/isbn&gt;&lt;accession-num&gt;23236161&lt;/accession-num&gt;&lt;urls&gt;&lt;related-urls&gt;&lt;url&gt;http://www.ncbi.nlm.nih.gov/entrez/query.fcgi?cmd=Retrieve&amp;amp;db=PubMed&amp;amp;dopt=Citation&amp;amp;list_uids=23236161&lt;/url&gt;&lt;/related-urls&gt;&lt;/urls&gt;&lt;custom2&gt;3535628&lt;/custom2&gt;&lt;electronic-resource-num&gt;1210909110 [pii]&amp;#xD;10.1073/pnas.1210909110&lt;/electronic-resource-num&gt;&lt;language&gt;eng&lt;/language&gt;&lt;/record&gt;&lt;/Cite&gt;&lt;/EndNote&gt;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(65)</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can represent synapomorphic traits, i.e. characters that define evolutionary groupings. We searched the </w:t>
      </w:r>
      <w:r w:rsidRPr="009918D0">
        <w:rPr>
          <w:rFonts w:asciiTheme="minorHAnsi" w:eastAsia="Cambria" w:hAnsiTheme="minorHAnsi" w:cstheme="minorHAnsi"/>
          <w:i/>
          <w:sz w:val="22"/>
          <w:szCs w:val="22"/>
          <w:lang w:val="en-GB"/>
        </w:rPr>
        <w:t xml:space="preserve">H. catenoides </w:t>
      </w:r>
      <w:r w:rsidRPr="009918D0">
        <w:rPr>
          <w:rFonts w:asciiTheme="minorHAnsi" w:eastAsia="Cambria" w:hAnsiTheme="minorHAnsi" w:cstheme="minorHAnsi"/>
          <w:sz w:val="22"/>
          <w:szCs w:val="22"/>
          <w:lang w:val="en-GB"/>
        </w:rPr>
        <w:t xml:space="preserve">genome for evidence of the 53 multi-domain gene fusions previously identified as conserved in </w:t>
      </w:r>
      <w:r w:rsidRPr="009918D0">
        <w:rPr>
          <w:rFonts w:asciiTheme="minorHAnsi" w:eastAsia="Cambria" w:hAnsiTheme="minorHAnsi" w:cstheme="minorHAnsi"/>
          <w:i/>
          <w:sz w:val="22"/>
          <w:szCs w:val="22"/>
          <w:lang w:val="en-GB"/>
        </w:rPr>
        <w:t xml:space="preserve">P. infestans, P. ramorum, P. sojae </w:t>
      </w:r>
      <w:r w:rsidRPr="009918D0">
        <w:rPr>
          <w:rFonts w:asciiTheme="minorHAnsi" w:eastAsia="Cambria" w:hAnsiTheme="minorHAnsi" w:cstheme="minorHAnsi"/>
          <w:sz w:val="22"/>
          <w:szCs w:val="22"/>
          <w:lang w:val="en-GB"/>
        </w:rPr>
        <w:t xml:space="preserve">and </w:t>
      </w:r>
      <w:r w:rsidRPr="009918D0">
        <w:rPr>
          <w:rFonts w:asciiTheme="minorHAnsi" w:eastAsia="Cambria" w:hAnsiTheme="minorHAnsi" w:cstheme="minorHAnsi"/>
          <w:i/>
          <w:sz w:val="22"/>
          <w:szCs w:val="22"/>
          <w:lang w:val="en-GB"/>
        </w:rPr>
        <w:t xml:space="preserve">H. arabidopsidis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&lt;EndNote&gt;&lt;Cite&gt;&lt;Author&gt;Seidl&lt;/Author&gt;&lt;Year&gt;2011&lt;/Year&gt;&lt;RecNum&gt;5923&lt;/RecNum&gt;&lt;DisplayText&gt;(63)&lt;/DisplayText&gt;&lt;record&gt;&lt;rec-number&gt;5923&lt;/rec-number&gt;&lt;foreign-keys&gt;&lt;key app="EN" db-id="aa0wwef99asf0aeesds5pf0ft29wa99fvf0s" timestamp="1452859619"&gt;5923&lt;/key&gt;&lt;/foreign-keys&gt;&lt;ref-type name="Journal Article"&gt;17&lt;/ref-type&gt;&lt;contributors&gt;&lt;authors&gt;&lt;author&gt;Seidl, Michael F.&lt;/author&gt;&lt;author&gt;Van den Ackerveken, Guido&lt;/author&gt;&lt;author&gt;Govers, Francine&lt;/author&gt;&lt;author&gt;Snel, Berend&lt;/author&gt;&lt;/authors&gt;&lt;/contributors&gt;&lt;titles&gt;&lt;title&gt;A Domain-Centric Analysis of Oomycete Plant Pathogen Genomes Reveals Unique Protein Organization&lt;/title&gt;&lt;secondary-title&gt;Plant Physiology&lt;/secondary-title&gt;&lt;/titles&gt;&lt;periodical&gt;&lt;full-title&gt;Plant Physiology&lt;/full-title&gt;&lt;/periodical&gt;&lt;pages&gt;628-644&lt;/pages&gt;&lt;volume&gt;155&lt;/volume&gt;&lt;number&gt;2&lt;/number&gt;&lt;dates&gt;&lt;year&gt;2011&lt;/year&gt;&lt;pub-dates&gt;&lt;date&gt;February 1, 2011&lt;/date&gt;&lt;/pub-dates&gt;&lt;/dates&gt;&lt;urls&gt;&lt;related-urls&gt;&lt;url&gt;http://www.plantphysiol.org/content/155/2/628.abstract&lt;/url&gt;&lt;/related-urls&gt;&lt;/urls&gt;&lt;electronic-resource-num&gt;10.1104/pp.110.167841&lt;/electronic-resource-num&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(63)</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We found that 12 of these 53 domain architectures were also present in </w:t>
      </w:r>
      <w:r w:rsidRPr="009918D0">
        <w:rPr>
          <w:rFonts w:asciiTheme="minorHAnsi" w:eastAsia="Cambria" w:hAnsiTheme="minorHAnsi" w:cstheme="minorHAnsi"/>
          <w:i/>
          <w:sz w:val="22"/>
          <w:szCs w:val="22"/>
          <w:lang w:val="en-GB"/>
        </w:rPr>
        <w:t xml:space="preserve">H. catenoides, </w:t>
      </w:r>
      <w:r w:rsidRPr="009918D0">
        <w:rPr>
          <w:rFonts w:asciiTheme="minorHAnsi" w:eastAsia="Cambria" w:hAnsiTheme="minorHAnsi" w:cstheme="minorHAnsi"/>
          <w:sz w:val="22"/>
          <w:szCs w:val="22"/>
          <w:lang w:val="en-GB"/>
        </w:rPr>
        <w:t>while searches of eukaryotic genomes and searches of the GenBank nr database confirmed this domain combination was unique to, and present across</w:t>
      </w:r>
      <w:r w:rsidR="009D1B70"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the Pseudofungi (</w:t>
      </w:r>
      <w:r w:rsidRPr="009918D0">
        <w:rPr>
          <w:rFonts w:asciiTheme="minorHAnsi" w:eastAsia="Cambria" w:hAnsiTheme="minorHAnsi" w:cstheme="minorHAnsi"/>
          <w:sz w:val="22"/>
          <w:szCs w:val="22"/>
          <w:highlight w:val="green"/>
          <w:lang w:val="en-GB"/>
        </w:rPr>
        <w:t>Table S3</w:t>
      </w:r>
      <w:r w:rsidRPr="009918D0">
        <w:rPr>
          <w:rFonts w:asciiTheme="minorHAnsi" w:eastAsia="Cambria" w:hAnsiTheme="minorHAnsi" w:cstheme="minorHAnsi"/>
          <w:sz w:val="22"/>
          <w:szCs w:val="22"/>
          <w:lang w:val="en-GB"/>
        </w:rPr>
        <w:t xml:space="preserve">). Of note, we found a fusion of a putative </w:t>
      </w:r>
      <w:r w:rsidR="00F9002D" w:rsidRPr="009918D0">
        <w:rPr>
          <w:rFonts w:asciiTheme="minorHAnsi" w:eastAsia="Cambria" w:hAnsiTheme="minorHAnsi" w:cstheme="minorHAnsi"/>
          <w:sz w:val="22"/>
          <w:szCs w:val="22"/>
          <w:lang w:val="en-GB"/>
        </w:rPr>
        <w:sym w:font="Symbol" w:char="F062"/>
      </w:r>
      <w:r w:rsidR="00F9002D" w:rsidRPr="009918D0">
        <w:rPr>
          <w:rFonts w:asciiTheme="minorHAnsi" w:eastAsia="Cambria" w:hAnsiTheme="minorHAnsi" w:cstheme="minorHAnsi"/>
          <w:sz w:val="22"/>
          <w:szCs w:val="22"/>
          <w:lang w:val="en-GB"/>
        </w:rPr>
        <w:t xml:space="preserve">-glucan </w:t>
      </w:r>
      <w:r w:rsidRPr="009918D0">
        <w:rPr>
          <w:rFonts w:asciiTheme="minorHAnsi" w:eastAsia="Cambria" w:hAnsiTheme="minorHAnsi" w:cstheme="minorHAnsi"/>
          <w:sz w:val="22"/>
          <w:szCs w:val="22"/>
          <w:lang w:val="en-GB"/>
        </w:rPr>
        <w:t xml:space="preserve">synthase enzyme domain and a putative </w:t>
      </w:r>
      <w:r w:rsidR="00482F5D" w:rsidRPr="009918D0">
        <w:rPr>
          <w:rFonts w:asciiTheme="minorHAnsi" w:eastAsia="Cambria" w:hAnsiTheme="minorHAnsi" w:cstheme="minorHAnsi"/>
          <w:sz w:val="22"/>
          <w:szCs w:val="22"/>
          <w:lang w:val="en-GB"/>
        </w:rPr>
        <w:t xml:space="preserve">membrane </w:t>
      </w:r>
      <w:r w:rsidR="007B024A">
        <w:rPr>
          <w:rFonts w:asciiTheme="minorHAnsi" w:eastAsia="Cambria" w:hAnsiTheme="minorHAnsi" w:cstheme="minorHAnsi"/>
          <w:sz w:val="22"/>
          <w:szCs w:val="22"/>
          <w:lang w:val="en-GB"/>
        </w:rPr>
        <w:t>transporter gene</w:t>
      </w:r>
      <w:r w:rsidRPr="009918D0">
        <w:rPr>
          <w:rFonts w:asciiTheme="minorHAnsi" w:eastAsia="Cambria" w:hAnsiTheme="minorHAnsi" w:cstheme="minorHAnsi"/>
          <w:sz w:val="22"/>
          <w:szCs w:val="22"/>
          <w:lang w:val="en-GB"/>
        </w:rPr>
        <w:t xml:space="preserve">, suggesting that domain fusion has led to a unique coupling of substrate </w:t>
      </w:r>
      <w:r w:rsidR="00752E3D" w:rsidRPr="009918D0">
        <w:rPr>
          <w:rFonts w:asciiTheme="minorHAnsi" w:eastAsia="Cambria" w:hAnsiTheme="minorHAnsi" w:cstheme="minorHAnsi"/>
          <w:sz w:val="22"/>
          <w:szCs w:val="22"/>
          <w:lang w:val="en-GB"/>
        </w:rPr>
        <w:t>transportation</w:t>
      </w:r>
      <w:r w:rsidRPr="009918D0">
        <w:rPr>
          <w:rFonts w:asciiTheme="minorHAnsi" w:eastAsia="Cambria" w:hAnsiTheme="minorHAnsi" w:cstheme="minorHAnsi"/>
          <w:sz w:val="22"/>
          <w:szCs w:val="22"/>
          <w:lang w:val="en-GB"/>
        </w:rPr>
        <w:t xml:space="preserve"> and enzymatic processing </w:t>
      </w:r>
      <w:r w:rsidR="00752E3D" w:rsidRPr="009918D0">
        <w:rPr>
          <w:rFonts w:asciiTheme="minorHAnsi" w:eastAsia="Cambria" w:hAnsiTheme="minorHAnsi" w:cstheme="minorHAnsi"/>
          <w:sz w:val="22"/>
          <w:szCs w:val="22"/>
          <w:lang w:val="en-GB"/>
        </w:rPr>
        <w:t xml:space="preserve">and that this modification occurred </w:t>
      </w:r>
      <w:r w:rsidRPr="009918D0">
        <w:rPr>
          <w:rFonts w:asciiTheme="minorHAnsi" w:eastAsia="Cambria" w:hAnsiTheme="minorHAnsi" w:cstheme="minorHAnsi"/>
          <w:sz w:val="22"/>
          <w:szCs w:val="22"/>
          <w:lang w:val="en-GB"/>
        </w:rPr>
        <w:t>prior to the radiation of the Pseudofungi.</w:t>
      </w:r>
    </w:p>
    <w:p w14:paraId="7ED69EDD" w14:textId="45006A48" w:rsidR="00F45070" w:rsidRPr="009918D0" w:rsidRDefault="00F45070" w:rsidP="00FB7FD4">
      <w:pPr>
        <w:widowControl w:val="0"/>
        <w:spacing w:after="120" w:line="480" w:lineRule="auto"/>
        <w:ind w:firstLine="720"/>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lastRenderedPageBreak/>
        <w:t>Using OrthoMCL</w:t>
      </w:r>
      <w:r w:rsidR="0035624F" w:rsidRPr="009918D0">
        <w:rPr>
          <w:rFonts w:asciiTheme="minorHAnsi" w:eastAsia="Cambria" w:hAnsiTheme="minorHAnsi" w:cstheme="minorHAnsi"/>
          <w:sz w:val="22"/>
          <w:szCs w:val="22"/>
          <w:lang w:val="en-GB"/>
        </w:rPr>
        <w:t xml:space="preserve">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&lt;EndNote&gt;&lt;Cite&gt;&lt;Author&gt;Li&lt;/Author&gt;&lt;Year&gt;2003&lt;/Year&gt;&lt;RecNum&gt;1404&lt;/RecNum&gt;&lt;DisplayText&gt;(66)&lt;/DisplayText&gt;&lt;record&gt;&lt;rec-number&gt;1404&lt;/rec-number&gt;&lt;foreign-keys&gt;&lt;key app="EN" db-id="aa0wwef99asf0aeesds5pf0ft29wa99fvf0s" timestamp="0"&gt;1404&lt;/key&gt;&lt;/foreign-keys&gt;&lt;ref-type name="Journal Article"&gt;17&lt;/ref-type&gt;&lt;contributors&gt;&lt;authors&gt;&lt;author&gt;Li, L.&lt;/author&gt;&lt;author&gt;Stoeckert, C. J., Jr.&lt;/author&gt;&lt;author&gt;Roos, D. S.&lt;/author&gt;&lt;/authors&gt;&lt;/contributors&gt;&lt;auth-address&gt;Department of Biology and Genetics, Center for Bioinformatics, and Genomics Institute, University of Pennsylvania, Philadelphia, Pennsylvania 19104, USA.&lt;/auth-address&gt;&lt;titles&gt;&lt;title&gt;OrthoMCL: identification of ortholog groups for eukaryotic genomes&lt;/title&gt;&lt;secondary-title&gt;Genome Res.&lt;/secondary-title&gt;&lt;/titles&gt;&lt;periodical&gt;&lt;full-title&gt;Genome Res.&lt;/full-title&gt;&lt;/periodical&gt;&lt;pages&gt;2178-89&lt;/pages&gt;&lt;volume&gt;13&lt;/volume&gt;&lt;number&gt;9&lt;/number&gt;&lt;keywords&gt;&lt;keyword&gt;Animals&lt;/keyword&gt;&lt;keyword&gt;Arabidopsis/genetics&lt;/keyword&gt;&lt;keyword&gt;Caenorhabditis elegans/genetics&lt;/keyword&gt;&lt;keyword&gt;Computational Biology/methods&lt;/keyword&gt;&lt;keyword&gt;Drosophila melanogaster/genetics&lt;/keyword&gt;&lt;keyword&gt;Eukaryotic Cells/*chemistry/*metabolism&lt;/keyword&gt;&lt;keyword&gt;*Genome&lt;/keyword&gt;&lt;keyword&gt;Genome, Fungal&lt;/keyword&gt;&lt;keyword&gt;Genome, Plant&lt;/keyword&gt;&lt;keyword&gt;Genome, Protozoan&lt;/keyword&gt;&lt;keyword&gt;Humans&lt;/keyword&gt;&lt;keyword&gt;Internet&lt;/keyword&gt;&lt;keyword&gt;Plasmodium falciparum/*genetics&lt;/keyword&gt;&lt;keyword&gt;Saccharomyces cerevisiae/*genetics&lt;/keyword&gt;&lt;keyword&gt;*Sequence Homology, Nucleic Acid&lt;/keyword&gt;&lt;keyword&gt;*Software&lt;/keyword&gt;&lt;/keywords&gt;&lt;dates&gt;&lt;year&gt;2003&lt;/year&gt;&lt;/dates&gt;&lt;accession-num&gt;12952885&lt;/accession-num&gt;&lt;urls&gt;&lt;related-urls&gt;&lt;url&gt;http://www.ncbi.nlm.nih.gov/entrez/query.fcgi?cmd=Retrieve&amp;amp;db=PubMed&amp;amp;dopt=Citation&amp;amp;list_uids=12952885 &lt;/url&gt;&lt;/related-urls&gt;&lt;/urls&gt;&lt;/record&gt;&lt;/Cite&gt;&lt;/EndNote&gt;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(66)</w:t>
      </w:r>
      <w:r w:rsidR="001A6DE9" w:rsidRPr="009918D0">
        <w:rPr>
          <w:rFonts w:asciiTheme="minorHAnsi" w:eastAsia="Cambria" w:hAnsiTheme="minorHAnsi" w:cstheme="minorHAnsi"/>
          <w:sz w:val="22"/>
          <w:szCs w:val="22"/>
          <w:lang w:val="en-GB"/>
        </w:rPr>
        <w:fldChar w:fldCharType="end"/>
      </w:r>
      <w:r w:rsidR="00884815" w:rsidRPr="009918D0">
        <w:rPr>
          <w:rFonts w:asciiTheme="minorHAnsi" w:eastAsia="Cambria" w:hAnsiTheme="minorHAnsi" w:cstheme="minorHAnsi"/>
          <w:sz w:val="22"/>
          <w:szCs w:val="22"/>
          <w:lang w:val="en-GB"/>
        </w:rPr>
        <w:t xml:space="preserve"> combined with a</w:t>
      </w:r>
      <w:r w:rsidR="004454C9" w:rsidRPr="009918D0">
        <w:rPr>
          <w:rFonts w:asciiTheme="minorHAnsi" w:eastAsia="Cambria" w:hAnsiTheme="minorHAnsi" w:cstheme="minorHAnsi"/>
          <w:sz w:val="22"/>
          <w:szCs w:val="22"/>
          <w:lang w:val="en-GB"/>
        </w:rPr>
        <w:t xml:space="preserve"> </w:t>
      </w:r>
      <w:r w:rsidR="00884815" w:rsidRPr="009918D0">
        <w:rPr>
          <w:rFonts w:asciiTheme="minorHAnsi" w:eastAsia="Cambria" w:hAnsiTheme="minorHAnsi" w:cstheme="minorHAnsi"/>
          <w:sz w:val="22"/>
          <w:szCs w:val="22"/>
          <w:lang w:val="en-GB"/>
        </w:rPr>
        <w:t>custom pipeline</w:t>
      </w:r>
      <w:r w:rsidRPr="009918D0">
        <w:rPr>
          <w:rFonts w:asciiTheme="minorHAnsi" w:eastAsia="Cambria" w:hAnsiTheme="minorHAnsi" w:cstheme="minorHAnsi"/>
          <w:sz w:val="22"/>
          <w:szCs w:val="22"/>
          <w:lang w:val="en-GB"/>
        </w:rPr>
        <w:t xml:space="preserve"> we identified </w:t>
      </w:r>
      <w:r w:rsidR="00752E3D" w:rsidRPr="009918D0">
        <w:rPr>
          <w:rFonts w:asciiTheme="minorHAnsi" w:eastAsia="Cambria" w:hAnsiTheme="minorHAnsi" w:cstheme="minorHAnsi"/>
          <w:sz w:val="22"/>
          <w:szCs w:val="22"/>
          <w:lang w:val="en-GB"/>
        </w:rPr>
        <w:t>candidate</w:t>
      </w:r>
      <w:r w:rsidRPr="009918D0">
        <w:rPr>
          <w:rFonts w:asciiTheme="minorHAnsi" w:eastAsia="Cambria" w:hAnsiTheme="minorHAnsi" w:cstheme="minorHAnsi"/>
          <w:sz w:val="22"/>
          <w:szCs w:val="22"/>
          <w:lang w:val="en-GB"/>
        </w:rPr>
        <w:t xml:space="preserve"> orthologue gene sets specific to the </w:t>
      </w:r>
      <w:r w:rsidR="00E40241">
        <w:rPr>
          <w:rFonts w:asciiTheme="minorHAnsi" w:eastAsia="Cambria" w:hAnsiTheme="minorHAnsi" w:cstheme="minorHAnsi"/>
          <w:sz w:val="22"/>
          <w:szCs w:val="22"/>
          <w:lang w:val="en-GB"/>
        </w:rPr>
        <w:t xml:space="preserve">currently sampled </w:t>
      </w:r>
      <w:r w:rsidRPr="009918D0">
        <w:rPr>
          <w:rFonts w:asciiTheme="minorHAnsi" w:eastAsia="Cambria" w:hAnsiTheme="minorHAnsi" w:cstheme="minorHAnsi"/>
          <w:sz w:val="22"/>
          <w:szCs w:val="22"/>
          <w:lang w:val="en-GB"/>
        </w:rPr>
        <w:t xml:space="preserve">Pseudofungi </w:t>
      </w:r>
      <w:r w:rsidRPr="009918D0">
        <w:rPr>
          <w:rFonts w:asciiTheme="minorHAnsi" w:eastAsia="Cambria" w:hAnsiTheme="minorHAnsi" w:cstheme="minorHAnsi"/>
          <w:sz w:val="22"/>
          <w:szCs w:val="22"/>
          <w:highlight w:val="green"/>
          <w:lang w:val="en-GB"/>
        </w:rPr>
        <w:t>(Table S5)</w:t>
      </w:r>
      <w:r w:rsidRPr="009918D0">
        <w:rPr>
          <w:rFonts w:asciiTheme="minorHAnsi" w:eastAsia="Cambria" w:hAnsiTheme="minorHAnsi" w:cstheme="minorHAnsi"/>
          <w:sz w:val="22"/>
          <w:szCs w:val="22"/>
          <w:lang w:val="en-GB"/>
        </w:rPr>
        <w:t xml:space="preserve">. </w:t>
      </w:r>
      <w:r w:rsidR="00E40241">
        <w:rPr>
          <w:rFonts w:asciiTheme="minorHAnsi" w:eastAsia="Cambria" w:hAnsiTheme="minorHAnsi" w:cstheme="minorHAnsi"/>
          <w:sz w:val="22"/>
          <w:szCs w:val="22"/>
          <w:lang w:val="en-GB"/>
        </w:rPr>
        <w:t xml:space="preserve">Specificity was confirmed using </w:t>
      </w:r>
      <w:r w:rsidRPr="009918D0">
        <w:rPr>
          <w:rFonts w:asciiTheme="minorHAnsi" w:eastAsia="Cambria" w:hAnsiTheme="minorHAnsi" w:cstheme="minorHAnsi"/>
          <w:sz w:val="22"/>
          <w:szCs w:val="22"/>
          <w:lang w:val="en-GB"/>
        </w:rPr>
        <w:t xml:space="preserve">BLAST searches of the GenBank nr and EST databases. This analysis identified six gene families that encode Pseudofungi specific domain combinations, five of which were </w:t>
      </w:r>
      <w:r w:rsidR="00B250D9">
        <w:rPr>
          <w:rFonts w:asciiTheme="minorHAnsi" w:eastAsia="Cambria" w:hAnsiTheme="minorHAnsi" w:cstheme="minorHAnsi"/>
          <w:sz w:val="22"/>
          <w:szCs w:val="22"/>
          <w:lang w:val="en-GB"/>
        </w:rPr>
        <w:t xml:space="preserve">newly identified </w:t>
      </w:r>
      <w:r w:rsidRPr="009918D0">
        <w:rPr>
          <w:rFonts w:asciiTheme="minorHAnsi" w:eastAsia="Cambria" w:hAnsiTheme="minorHAnsi" w:cstheme="minorHAnsi"/>
          <w:sz w:val="22"/>
          <w:szCs w:val="22"/>
          <w:lang w:val="en-GB"/>
        </w:rPr>
        <w:t xml:space="preserve">and one that overlapped with the data reported above (see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&lt;EndNote&gt;&lt;Cite&gt;&lt;Author&gt;Seidl&lt;/Author&gt;&lt;Year&gt;2011&lt;/Year&gt;&lt;RecNum&gt;5923&lt;/RecNum&gt;&lt;DisplayText&gt;(63)&lt;/DisplayText&gt;&lt;record&gt;&lt;rec-number&gt;5923&lt;/rec-number&gt;&lt;foreign-keys&gt;&lt;key app="EN" db-id="aa0wwef99asf0aeesds5pf0ft29wa99fvf0s" timestamp="1452859619"&gt;5923&lt;/key&gt;&lt;/foreign-keys&gt;&lt;ref-type name="Journal Article"&gt;17&lt;/ref-type&gt;&lt;contributors&gt;&lt;authors&gt;&lt;author&gt;Seidl, Michael F.&lt;/author&gt;&lt;author&gt;Van den Ackerveken, Guido&lt;/author&gt;&lt;author&gt;Govers, Francine&lt;/author&gt;&lt;author&gt;Snel, Berend&lt;/author&gt;&lt;/authors&gt;&lt;/contributors&gt;&lt;titles&gt;&lt;title&gt;A Domain-Centric Analysis of Oomycete Plant Pathogen Genomes Reveals Unique Protein Organization&lt;/title&gt;&lt;secondary-title&gt;Plant Physiology&lt;/secondary-title&gt;&lt;/titles&gt;&lt;periodical&gt;&lt;full-title&gt;Plant Physiology&lt;/full-title&gt;&lt;/periodical&gt;&lt;pages&gt;628-644&lt;/pages&gt;&lt;volume&gt;155&lt;/volume&gt;&lt;number&gt;2&lt;/number&gt;&lt;dates&gt;&lt;year&gt;2011&lt;/year&gt;&lt;pub-dates&gt;&lt;date&gt;February 1, 2011&lt;/date&gt;&lt;/pub-dates&gt;&lt;/dates&gt;&lt;urls&gt;&lt;related-urls&gt;&lt;url&gt;http://www.plantphysiol.org/content/155/2/628.abstract&lt;/url&gt;&lt;/related-urls&gt;&lt;/urls&gt;&lt;electronic-resource-num&gt;10.1104/pp.110.167841&lt;/electronic-resource-num&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(63)</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and </w:t>
      </w:r>
      <w:r w:rsidRPr="009918D0">
        <w:rPr>
          <w:rFonts w:asciiTheme="minorHAnsi" w:eastAsia="Cambria" w:hAnsiTheme="minorHAnsi" w:cstheme="minorHAnsi"/>
          <w:sz w:val="22"/>
          <w:szCs w:val="22"/>
          <w:highlight w:val="green"/>
          <w:lang w:val="en-GB"/>
        </w:rPr>
        <w:t>Table S3</w:t>
      </w:r>
      <w:r w:rsidRPr="009918D0">
        <w:rPr>
          <w:rFonts w:asciiTheme="minorHAnsi" w:eastAsia="Cambria" w:hAnsiTheme="minorHAnsi" w:cstheme="minorHAnsi"/>
          <w:sz w:val="22"/>
          <w:szCs w:val="22"/>
          <w:lang w:val="en-GB"/>
        </w:rPr>
        <w:t xml:space="preserve">). The analysis of Pseudofungi specific orthologues and comparison of conserved novel domain </w:t>
      </w:r>
      <w:r w:rsidR="0035624F" w:rsidRPr="009918D0">
        <w:rPr>
          <w:rFonts w:asciiTheme="minorHAnsi" w:eastAsia="Cambria" w:hAnsiTheme="minorHAnsi" w:cstheme="minorHAnsi"/>
          <w:sz w:val="22"/>
          <w:szCs w:val="22"/>
          <w:lang w:val="en-GB"/>
        </w:rPr>
        <w:t xml:space="preserve">protein domain </w:t>
      </w:r>
      <w:r w:rsidRPr="009918D0">
        <w:rPr>
          <w:rFonts w:asciiTheme="minorHAnsi" w:eastAsia="Cambria" w:hAnsiTheme="minorHAnsi" w:cstheme="minorHAnsi"/>
          <w:sz w:val="22"/>
          <w:szCs w:val="22"/>
          <w:lang w:val="en-GB"/>
        </w:rPr>
        <w:t>architectures</w:t>
      </w:r>
      <w:r w:rsidR="00752E3D" w:rsidRPr="009918D0">
        <w:rPr>
          <w:rFonts w:asciiTheme="minorHAnsi" w:eastAsia="Cambria" w:hAnsiTheme="minorHAnsi" w:cstheme="minorHAnsi"/>
          <w:sz w:val="22"/>
          <w:szCs w:val="22"/>
          <w:lang w:val="en-GB"/>
        </w:rPr>
        <w:t xml:space="preserve"> reported in Seidl et al. (2011) identifies</w:t>
      </w:r>
      <w:r w:rsidRPr="009918D0">
        <w:rPr>
          <w:rFonts w:asciiTheme="minorHAnsi" w:eastAsia="Cambria" w:hAnsiTheme="minorHAnsi" w:cstheme="minorHAnsi"/>
          <w:sz w:val="22"/>
          <w:szCs w:val="22"/>
          <w:lang w:val="en-GB"/>
        </w:rPr>
        <w:t xml:space="preserve"> four group-specific protein domain architectures encoding an AGC family Serine/Threonine Kinase doma</w:t>
      </w:r>
      <w:r w:rsidR="0035624F" w:rsidRPr="009918D0">
        <w:rPr>
          <w:rFonts w:asciiTheme="minorHAnsi" w:eastAsia="Cambria" w:hAnsiTheme="minorHAnsi" w:cstheme="minorHAnsi"/>
          <w:sz w:val="22"/>
          <w:szCs w:val="22"/>
          <w:lang w:val="en-GB"/>
        </w:rPr>
        <w:t xml:space="preserve">in. These results demonstrate a novel </w:t>
      </w:r>
      <w:r w:rsidRPr="009918D0">
        <w:rPr>
          <w:rFonts w:asciiTheme="minorHAnsi" w:eastAsia="Cambria" w:hAnsiTheme="minorHAnsi" w:cstheme="minorHAnsi"/>
          <w:sz w:val="22"/>
          <w:szCs w:val="22"/>
          <w:lang w:val="en-GB"/>
        </w:rPr>
        <w:t xml:space="preserve">diversification in this domain family and functional Serine/Threonine Kinase repertoire in the Pseudofungi. Indeed, previous work has demonstrated large expansions of kinase families present in oomycete genomes </w:t>
      </w:r>
      <w:r w:rsidR="001A6DE9" w:rsidRPr="009918D0">
        <w:rPr>
          <w:rFonts w:asciiTheme="minorHAnsi" w:eastAsia="Cambria" w:hAnsiTheme="minorHAnsi" w:cstheme="minorHAnsi"/>
          <w:sz w:val="22"/>
          <w:szCs w:val="22"/>
          <w:lang w:val="en-GB"/>
        </w:rPr>
        <w:fldChar w:fldCharType="begin"/>
      </w:r>
      <w:r w:rsidR="001A6DE9" w:rsidRPr="009918D0">
        <w:rPr>
          <w:rFonts w:asciiTheme="minorHAnsi" w:eastAsia="Cambria" w:hAnsiTheme="minorHAnsi" w:cstheme="minorHAnsi"/>
          <w:sz w:val="22"/>
          <w:szCs w:val="22"/>
          <w:lang w:val="en-GB"/>
        </w:rPr>
        <w:instrText xml:space="preserve"> ADDIN EN.CITE &lt;EndNote&gt;&lt;Cite&gt;&lt;Author&gt;Jiang&lt;/Author&gt;&lt;Year&gt;2013&lt;/Year&gt;&lt;RecNum&gt;6558&lt;/RecNum&gt;&lt;DisplayText&gt;(19)&lt;/DisplayText&gt;&lt;record&gt;&lt;rec-number&gt;6558&lt;/rec-number&gt;&lt;foreign-keys&gt;&lt;key app="EN" db-id="aa0wwef99asf0aeesds5pf0ft29wa99fvf0s" timestamp="1473428536"&gt;6558&lt;/key&gt;&lt;/foreign-keys&gt;&lt;ref-type name="Journal Article"&gt;17&lt;/ref-type&gt;&lt;contributors&gt;&lt;authors&gt;&lt;author&gt;Jiang, R. H. Y.&lt;/author&gt;&lt;author&gt;de Bruijn, I.&lt;/author&gt;&lt;author&gt;Haas, B. J.&lt;/author&gt;&lt;author&gt;Belmonte, R.&lt;/author&gt;&lt;author&gt;Löbach, L.&lt;/author&gt;&lt;author&gt;Christie, J.&lt;/author&gt;&lt;author&gt;van den Ackerveken, G.&lt;/author&gt;&lt;author&gt;Bottin, A.&lt;/author&gt;&lt;author&gt;Bulone, V.&lt;/author&gt;&lt;author&gt;Díaz-Moreno, S. M.&lt;/author&gt;&lt;author&gt;Dumas, B.&lt;/author&gt;&lt;author&gt;Fan, L.&lt;/author&gt;&lt;author&gt;Gaulin, E.&lt;/author&gt;&lt;author&gt;Govers, F.&lt;/author&gt;&lt;author&gt;Grenville-Briggs, L. J.&lt;/author&gt;&lt;author&gt;Horner, N. R.&lt;/author&gt;&lt;author&gt;Levin, J. Z.&lt;/author&gt;&lt;author&gt;Mammella, M.&lt;/author&gt;&lt;author&gt;Meijer, H. J. G.&lt;/author&gt;&lt;author&gt;Morris, P.&lt;/author&gt;&lt;author&gt;Nusbaum, C.&lt;/author&gt;&lt;author&gt;Oome, S.&lt;/author&gt;&lt;author&gt;Phillips, A. J.&lt;/author&gt;&lt;author&gt;van Rooyen, D.&lt;/author&gt;&lt;author&gt;Rzeszutek, E.&lt;/author&gt;&lt;author&gt;Saraiva, M.&lt;/author&gt;&lt;author&gt;Secombes, C. J.&lt;/author&gt;&lt;author&gt;Seidl, M. F.&lt;/author&gt;&lt;author&gt;Snel, B.&lt;/author&gt;&lt;author&gt;Stassen, J. H. M.&lt;/author&gt;&lt;/authors&gt;&lt;/contributors&gt;&lt;titles&gt;&lt;title&gt;&lt;style face="normal" font="default" size="100%"&gt;Distinctive expansion of potential virulence genes in the genome of the oomycete fish pathogen &lt;/style&gt;&lt;style face="italic" font="default" size="100%"&gt;Saprolegnia parasitica&lt;/style&gt;&lt;/title&gt;&lt;secondary-title&gt;PLoS Genet&lt;/secondary-title&gt;&lt;/titles&gt;&lt;periodical&gt;&lt;full-title&gt;PLoS Genet&lt;/full-title&gt;&lt;/periodical&gt;&lt;volume&gt;9&lt;/volume&gt;&lt;dates&gt;&lt;year&gt;2013&lt;/year&gt;&lt;/dates&gt;&lt;label&gt;Jiang2013&lt;/label&gt;&lt;urls&gt;&lt;related-urls&gt;&lt;url&gt;http://dx.doi.org/10.1371/journal.pgen.1003272&lt;/url&gt;&lt;/related-urls&gt;&lt;/urls&gt;&lt;electronic-resource-num&gt;10.1371/journal.pgen.1003272&lt;/electronic-resource-num&gt;&lt;/record&gt;&lt;/Cite&gt;&lt;/EndNote&gt;</w:instrText>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(19)</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highlight w:val="green"/>
          <w:lang w:val="en-GB"/>
        </w:rPr>
        <w:t>(Table 1).</w:t>
      </w:r>
      <w:r w:rsidRPr="009918D0">
        <w:rPr>
          <w:rFonts w:asciiTheme="minorHAnsi" w:eastAsia="Cambria" w:hAnsiTheme="minorHAnsi" w:cstheme="minorHAnsi"/>
          <w:sz w:val="22"/>
          <w:szCs w:val="22"/>
          <w:lang w:val="en-GB"/>
        </w:rPr>
        <w:t xml:space="preserve"> </w:t>
      </w:r>
    </w:p>
    <w:p w14:paraId="3F58F907" w14:textId="2C0589F6" w:rsidR="00352918" w:rsidRPr="009918D0" w:rsidRDefault="00257EAF" w:rsidP="00FB7FD4">
      <w:pPr>
        <w:widowControl w:val="0"/>
        <w:spacing w:after="120" w:line="480" w:lineRule="auto"/>
        <w:jc w:val="both"/>
        <w:outlineLvl w:val="0"/>
        <w:rPr>
          <w:rFonts w:asciiTheme="minorHAnsi" w:hAnsiTheme="minorHAnsi" w:cstheme="minorHAnsi"/>
          <w:b/>
          <w:sz w:val="22"/>
          <w:szCs w:val="22"/>
          <w:lang w:val="en-GB"/>
        </w:rPr>
      </w:pPr>
      <w:r w:rsidRPr="009918D0">
        <w:rPr>
          <w:rFonts w:asciiTheme="minorHAnsi" w:hAnsiTheme="minorHAnsi" w:cstheme="minorHAnsi"/>
          <w:b/>
          <w:sz w:val="22"/>
          <w:szCs w:val="22"/>
          <w:lang w:val="en-GB"/>
        </w:rPr>
        <w:t xml:space="preserve">Evidence of viral integration through-out the </w:t>
      </w:r>
      <w:r w:rsidR="00DA33FA" w:rsidRPr="009918D0">
        <w:rPr>
          <w:rFonts w:asciiTheme="minorHAnsi" w:hAnsiTheme="minorHAnsi" w:cstheme="minorHAnsi"/>
          <w:b/>
          <w:sz w:val="22"/>
          <w:szCs w:val="22"/>
          <w:lang w:val="en-GB"/>
        </w:rPr>
        <w:t>Pseudofungi</w:t>
      </w:r>
    </w:p>
    <w:p w14:paraId="760E0720" w14:textId="4042A42F" w:rsidR="00F45070" w:rsidRPr="0041602E" w:rsidRDefault="00482F5D" w:rsidP="00FB7FD4">
      <w:pPr>
        <w:widowControl w:val="0"/>
        <w:autoSpaceDE w:val="0"/>
        <w:autoSpaceDN w:val="0"/>
        <w:adjustRightInd w:val="0"/>
        <w:spacing w:after="120" w:line="480" w:lineRule="auto"/>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t xml:space="preserve">The comparative genomic analysis of Pseudofungi specific orthologues </w:t>
      </w:r>
      <w:r w:rsidR="003B12AB" w:rsidRPr="009918D0">
        <w:rPr>
          <w:rFonts w:asciiTheme="minorHAnsi" w:eastAsia="Cambria" w:hAnsiTheme="minorHAnsi" w:cstheme="minorHAnsi"/>
          <w:sz w:val="22"/>
          <w:szCs w:val="22"/>
          <w:lang w:val="en-GB"/>
        </w:rPr>
        <w:t>described above</w:t>
      </w:r>
      <w:r w:rsidR="00884815"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identified that </w:t>
      </w:r>
      <w:r w:rsidRPr="009918D0">
        <w:rPr>
          <w:rFonts w:asciiTheme="minorHAnsi" w:eastAsia="Cambria" w:hAnsiTheme="minorHAnsi" w:cstheme="minorHAnsi"/>
          <w:i/>
          <w:sz w:val="22"/>
          <w:szCs w:val="22"/>
          <w:lang w:val="en-GB"/>
        </w:rPr>
        <w:t xml:space="preserve">H. catenoides, </w:t>
      </w:r>
      <w:r w:rsidRPr="009918D0">
        <w:rPr>
          <w:rFonts w:asciiTheme="minorHAnsi" w:hAnsiTheme="minorHAnsi" w:cstheme="minorHAnsi"/>
          <w:i/>
          <w:sz w:val="22"/>
          <w:szCs w:val="22"/>
        </w:rPr>
        <w:t xml:space="preserve">Phytophthora cinnamomi, Phytophthora parasitica </w:t>
      </w:r>
      <w:r w:rsidRPr="009918D0">
        <w:rPr>
          <w:rFonts w:asciiTheme="minorHAnsi" w:hAnsiTheme="minorHAnsi" w:cstheme="minorHAnsi"/>
          <w:sz w:val="22"/>
          <w:szCs w:val="22"/>
        </w:rPr>
        <w:t>and</w:t>
      </w:r>
      <w:r w:rsidRPr="009918D0">
        <w:rPr>
          <w:rFonts w:asciiTheme="minorHAnsi" w:hAnsiTheme="minorHAnsi" w:cstheme="minorHAnsi"/>
          <w:i/>
          <w:sz w:val="22"/>
          <w:szCs w:val="22"/>
        </w:rPr>
        <w:t xml:space="preserve"> Pythium ultimum </w:t>
      </w:r>
      <w:r w:rsidR="00884815" w:rsidRPr="009918D0">
        <w:rPr>
          <w:rFonts w:asciiTheme="minorHAnsi" w:hAnsiTheme="minorHAnsi" w:cstheme="minorHAnsi"/>
          <w:sz w:val="22"/>
          <w:szCs w:val="22"/>
        </w:rPr>
        <w:t xml:space="preserve">encode </w:t>
      </w:r>
      <w:r w:rsidR="00BE7E27">
        <w:rPr>
          <w:rFonts w:asciiTheme="minorHAnsi" w:hAnsiTheme="minorHAnsi" w:cstheme="minorHAnsi"/>
          <w:sz w:val="22"/>
          <w:szCs w:val="22"/>
        </w:rPr>
        <w:t xml:space="preserve">putative </w:t>
      </w:r>
      <w:r w:rsidR="00F45070" w:rsidRPr="009918D0">
        <w:rPr>
          <w:rFonts w:asciiTheme="minorHAnsi" w:eastAsia="Cambria" w:hAnsiTheme="minorHAnsi" w:cstheme="minorHAnsi"/>
          <w:sz w:val="22"/>
          <w:szCs w:val="22"/>
          <w:lang w:val="en-GB"/>
        </w:rPr>
        <w:t>vir</w:t>
      </w:r>
      <w:r w:rsidR="00884815" w:rsidRPr="009918D0">
        <w:rPr>
          <w:rFonts w:asciiTheme="minorHAnsi" w:eastAsia="Cambria" w:hAnsiTheme="minorHAnsi" w:cstheme="minorHAnsi"/>
          <w:sz w:val="22"/>
          <w:szCs w:val="22"/>
          <w:lang w:val="en-GB"/>
        </w:rPr>
        <w:t>al</w:t>
      </w:r>
      <w:r w:rsidR="00F45070" w:rsidRPr="009918D0">
        <w:rPr>
          <w:rFonts w:asciiTheme="minorHAnsi" w:eastAsia="Cambria" w:hAnsiTheme="minorHAnsi" w:cstheme="minorHAnsi"/>
          <w:sz w:val="22"/>
          <w:szCs w:val="22"/>
          <w:lang w:val="en-GB"/>
        </w:rPr>
        <w:t xml:space="preserve"> major capsid protein</w:t>
      </w:r>
      <w:r w:rsidR="00BE7E27">
        <w:rPr>
          <w:rFonts w:asciiTheme="minorHAnsi" w:eastAsia="Cambria" w:hAnsiTheme="minorHAnsi" w:cstheme="minorHAnsi"/>
          <w:sz w:val="22"/>
          <w:szCs w:val="22"/>
          <w:lang w:val="en-GB"/>
        </w:rPr>
        <w:t>s</w:t>
      </w:r>
      <w:r w:rsidR="00C44EA0" w:rsidRPr="009918D0">
        <w:rPr>
          <w:rFonts w:asciiTheme="minorHAnsi" w:eastAsia="Cambria" w:hAnsiTheme="minorHAnsi" w:cstheme="minorHAnsi"/>
          <w:sz w:val="22"/>
          <w:szCs w:val="22"/>
          <w:lang w:val="en-GB"/>
        </w:rPr>
        <w:t xml:space="preserve"> (MCP)</w:t>
      </w:r>
      <w:r w:rsidR="00884815" w:rsidRPr="009918D0">
        <w:rPr>
          <w:rFonts w:asciiTheme="minorHAnsi" w:eastAsia="Cambria" w:hAnsiTheme="minorHAnsi" w:cstheme="minorHAnsi"/>
          <w:sz w:val="22"/>
          <w:szCs w:val="22"/>
          <w:lang w:val="en-GB"/>
        </w:rPr>
        <w:t xml:space="preserve">. </w:t>
      </w:r>
      <w:r w:rsidR="00BE7E27">
        <w:rPr>
          <w:rFonts w:asciiTheme="minorHAnsi" w:eastAsia="Cambria" w:hAnsiTheme="minorHAnsi" w:cstheme="minorHAnsi"/>
          <w:sz w:val="22"/>
          <w:szCs w:val="22"/>
          <w:lang w:val="en-GB"/>
        </w:rPr>
        <w:t xml:space="preserve">These proteins </w:t>
      </w:r>
      <w:r w:rsidR="005D3078" w:rsidRPr="009918D0">
        <w:rPr>
          <w:rFonts w:asciiTheme="minorHAnsi" w:eastAsia="Cambria" w:hAnsiTheme="minorHAnsi" w:cstheme="minorHAnsi"/>
          <w:sz w:val="22"/>
          <w:szCs w:val="22"/>
          <w:lang w:val="en-GB"/>
        </w:rPr>
        <w:t>have</w:t>
      </w:r>
      <w:r w:rsidR="00884815" w:rsidRPr="009918D0">
        <w:rPr>
          <w:rFonts w:asciiTheme="minorHAnsi" w:eastAsia="Cambria" w:hAnsiTheme="minorHAnsi" w:cstheme="minorHAnsi"/>
          <w:sz w:val="22"/>
          <w:szCs w:val="22"/>
          <w:lang w:val="en-GB"/>
        </w:rPr>
        <w:t xml:space="preserve"> high </w:t>
      </w:r>
      <w:r w:rsidR="005D3078" w:rsidRPr="009918D0">
        <w:rPr>
          <w:rFonts w:asciiTheme="minorHAnsi" w:eastAsia="Cambria" w:hAnsiTheme="minorHAnsi" w:cstheme="minorHAnsi"/>
          <w:sz w:val="22"/>
          <w:szCs w:val="22"/>
          <w:lang w:val="en-GB"/>
        </w:rPr>
        <w:t xml:space="preserve">sequence identity </w:t>
      </w:r>
      <w:r w:rsidR="00884815" w:rsidRPr="009918D0">
        <w:rPr>
          <w:rFonts w:asciiTheme="minorHAnsi" w:eastAsia="Cambria" w:hAnsiTheme="minorHAnsi" w:cstheme="minorHAnsi"/>
          <w:sz w:val="22"/>
          <w:szCs w:val="22"/>
          <w:lang w:val="en-GB"/>
        </w:rPr>
        <w:t>to each other and branch</w:t>
      </w:r>
      <w:r w:rsidR="00C44EA0" w:rsidRPr="009918D0">
        <w:rPr>
          <w:rFonts w:asciiTheme="minorHAnsi" w:eastAsia="Cambria" w:hAnsiTheme="minorHAnsi" w:cstheme="minorHAnsi"/>
          <w:sz w:val="22"/>
          <w:szCs w:val="22"/>
          <w:lang w:val="en-GB"/>
        </w:rPr>
        <w:t xml:space="preserve"> with </w:t>
      </w:r>
      <w:r w:rsidR="00BE7E27" w:rsidRPr="009918D0">
        <w:rPr>
          <w:rFonts w:asciiTheme="minorHAnsi" w:eastAsia="Cambria" w:hAnsiTheme="minorHAnsi" w:cstheme="minorHAnsi"/>
          <w:sz w:val="22"/>
          <w:szCs w:val="22"/>
          <w:lang w:val="en-GB"/>
        </w:rPr>
        <w:t>MCP proteins</w:t>
      </w:r>
      <w:r w:rsidR="00BE7E27" w:rsidRPr="009918D0">
        <w:rPr>
          <w:rFonts w:asciiTheme="minorHAnsi" w:hAnsiTheme="minorHAnsi" w:cstheme="minorHAnsi"/>
          <w:color w:val="auto"/>
          <w:sz w:val="22"/>
          <w:szCs w:val="22"/>
        </w:rPr>
        <w:t xml:space="preserve"> </w:t>
      </w:r>
      <w:r w:rsidR="00BE7E27">
        <w:rPr>
          <w:rFonts w:asciiTheme="minorHAnsi" w:hAnsiTheme="minorHAnsi" w:cstheme="minorHAnsi"/>
          <w:color w:val="auto"/>
          <w:sz w:val="22"/>
          <w:szCs w:val="22"/>
        </w:rPr>
        <w:t xml:space="preserve">from </w:t>
      </w:r>
      <w:r w:rsidR="00C44EA0" w:rsidRPr="009918D0">
        <w:rPr>
          <w:rFonts w:asciiTheme="minorHAnsi" w:hAnsiTheme="minorHAnsi" w:cstheme="minorHAnsi"/>
          <w:color w:val="auto"/>
          <w:sz w:val="22"/>
          <w:szCs w:val="22"/>
        </w:rPr>
        <w:t>African swine fever virus</w:t>
      </w:r>
      <w:r w:rsidR="004C0F8A">
        <w:rPr>
          <w:rFonts w:asciiTheme="minorHAnsi" w:eastAsia="Cambria" w:hAnsiTheme="minorHAnsi" w:cstheme="minorHAnsi"/>
          <w:sz w:val="22"/>
          <w:szCs w:val="22"/>
          <w:lang w:val="en-GB"/>
        </w:rPr>
        <w:t>,</w:t>
      </w:r>
      <w:r w:rsidR="005D3078" w:rsidRPr="009918D0">
        <w:rPr>
          <w:rFonts w:asciiTheme="minorHAnsi" w:eastAsia="Cambria" w:hAnsiTheme="minorHAnsi" w:cstheme="minorHAnsi"/>
          <w:sz w:val="22"/>
          <w:szCs w:val="22"/>
          <w:lang w:val="en-GB"/>
        </w:rPr>
        <w:t xml:space="preserve"> </w:t>
      </w:r>
      <w:r w:rsidR="004D4488" w:rsidRPr="009918D0">
        <w:rPr>
          <w:rFonts w:asciiTheme="minorHAnsi" w:eastAsia="Cambria" w:hAnsiTheme="minorHAnsi" w:cstheme="minorHAnsi"/>
          <w:sz w:val="22"/>
          <w:szCs w:val="22"/>
          <w:lang w:val="en-GB"/>
        </w:rPr>
        <w:t xml:space="preserve">but </w:t>
      </w:r>
      <w:r w:rsidR="00884815" w:rsidRPr="009918D0">
        <w:rPr>
          <w:rFonts w:asciiTheme="minorHAnsi" w:eastAsia="Cambria" w:hAnsiTheme="minorHAnsi" w:cstheme="minorHAnsi"/>
          <w:sz w:val="22"/>
          <w:szCs w:val="22"/>
          <w:lang w:val="en-GB"/>
        </w:rPr>
        <w:t>which are</w:t>
      </w:r>
      <w:r w:rsidR="00C44EA0" w:rsidRPr="009918D0">
        <w:rPr>
          <w:rFonts w:asciiTheme="minorHAnsi" w:eastAsia="Cambria" w:hAnsiTheme="minorHAnsi" w:cstheme="minorHAnsi"/>
          <w:sz w:val="22"/>
          <w:szCs w:val="22"/>
          <w:lang w:val="en-GB"/>
        </w:rPr>
        <w:t xml:space="preserve"> </w:t>
      </w:r>
      <w:r w:rsidR="00884815" w:rsidRPr="009918D0">
        <w:rPr>
          <w:rFonts w:asciiTheme="minorHAnsi" w:eastAsia="Cambria" w:hAnsiTheme="minorHAnsi" w:cstheme="minorHAnsi"/>
          <w:sz w:val="22"/>
          <w:szCs w:val="22"/>
          <w:lang w:val="en-GB"/>
        </w:rPr>
        <w:t>divergent when compared with</w:t>
      </w:r>
      <w:r w:rsidR="00C44EA0" w:rsidRPr="009918D0">
        <w:rPr>
          <w:rFonts w:asciiTheme="minorHAnsi" w:eastAsia="Cambria" w:hAnsiTheme="minorHAnsi" w:cstheme="minorHAnsi"/>
          <w:sz w:val="22"/>
          <w:szCs w:val="22"/>
          <w:lang w:val="en-GB"/>
        </w:rPr>
        <w:t xml:space="preserve"> other viral MCP proteins </w:t>
      </w:r>
      <w:r w:rsidR="00C44EA0" w:rsidRPr="009918D0">
        <w:rPr>
          <w:rFonts w:asciiTheme="minorHAnsi" w:eastAsia="Cambria" w:hAnsiTheme="minorHAnsi" w:cstheme="minorHAnsi"/>
          <w:sz w:val="22"/>
          <w:szCs w:val="22"/>
          <w:highlight w:val="green"/>
          <w:lang w:val="en-GB"/>
        </w:rPr>
        <w:t xml:space="preserve">(Fig. </w:t>
      </w:r>
      <w:r w:rsidR="00B2181F" w:rsidRPr="009918D0">
        <w:rPr>
          <w:rFonts w:asciiTheme="minorHAnsi" w:eastAsia="Cambria" w:hAnsiTheme="minorHAnsi" w:cstheme="minorHAnsi"/>
          <w:sz w:val="22"/>
          <w:szCs w:val="22"/>
          <w:highlight w:val="green"/>
          <w:lang w:val="en-GB"/>
        </w:rPr>
        <w:t>3a</w:t>
      </w:r>
      <w:r w:rsidR="00E9338A" w:rsidRPr="009918D0">
        <w:rPr>
          <w:rFonts w:asciiTheme="minorHAnsi" w:eastAsia="Cambria" w:hAnsiTheme="minorHAnsi" w:cstheme="minorHAnsi"/>
          <w:sz w:val="22"/>
          <w:szCs w:val="22"/>
          <w:highlight w:val="green"/>
          <w:lang w:val="en-GB"/>
        </w:rPr>
        <w:t>+b</w:t>
      </w:r>
      <w:r w:rsidR="00C44EA0" w:rsidRPr="009918D0">
        <w:rPr>
          <w:rFonts w:asciiTheme="minorHAnsi" w:eastAsia="Cambria" w:hAnsiTheme="minorHAnsi" w:cstheme="minorHAnsi"/>
          <w:sz w:val="22"/>
          <w:szCs w:val="22"/>
          <w:highlight w:val="green"/>
          <w:lang w:val="en-GB"/>
        </w:rPr>
        <w:t>)</w:t>
      </w:r>
      <w:r w:rsidR="00432BA9" w:rsidRPr="009918D0">
        <w:rPr>
          <w:rFonts w:asciiTheme="minorHAnsi" w:eastAsia="Cambria" w:hAnsiTheme="minorHAnsi" w:cstheme="minorHAnsi"/>
          <w:sz w:val="22"/>
          <w:szCs w:val="22"/>
          <w:lang w:val="en-GB"/>
        </w:rPr>
        <w:t xml:space="preserve">. </w:t>
      </w:r>
      <w:del w:id="33" w:author="Guy Leonard" w:date="2017-05-17T15:02:00Z">
        <w:r w:rsidR="00432BA9" w:rsidRPr="009918D0" w:rsidDel="00E82B50">
          <w:rPr>
            <w:rFonts w:asciiTheme="minorHAnsi" w:eastAsia="Cambria" w:hAnsiTheme="minorHAnsi" w:cstheme="minorHAnsi"/>
            <w:sz w:val="22"/>
            <w:szCs w:val="22"/>
            <w:lang w:val="en-GB"/>
          </w:rPr>
          <w:delText>To further e</w:delText>
        </w:r>
      </w:del>
      <w:ins w:id="34" w:author="Guy Leonard" w:date="2017-05-17T15:02:00Z">
        <w:r w:rsidR="00E82B50">
          <w:rPr>
            <w:rFonts w:asciiTheme="minorHAnsi" w:eastAsia="Cambria" w:hAnsiTheme="minorHAnsi" w:cstheme="minorHAnsi"/>
            <w:sz w:val="22"/>
            <w:szCs w:val="22"/>
            <w:lang w:val="en-GB"/>
          </w:rPr>
          <w:t>E</w:t>
        </w:r>
      </w:ins>
      <w:r w:rsidR="00432BA9" w:rsidRPr="009918D0">
        <w:rPr>
          <w:rFonts w:asciiTheme="minorHAnsi" w:eastAsia="Cambria" w:hAnsiTheme="minorHAnsi" w:cstheme="minorHAnsi"/>
          <w:sz w:val="22"/>
          <w:szCs w:val="22"/>
          <w:lang w:val="en-GB"/>
        </w:rPr>
        <w:t>xplor</w:t>
      </w:r>
      <w:del w:id="35" w:author="Guy Leonard" w:date="2017-05-17T15:02:00Z">
        <w:r w:rsidR="00432BA9" w:rsidRPr="009918D0" w:rsidDel="00E82B50">
          <w:rPr>
            <w:rFonts w:asciiTheme="minorHAnsi" w:eastAsia="Cambria" w:hAnsiTheme="minorHAnsi" w:cstheme="minorHAnsi"/>
            <w:sz w:val="22"/>
            <w:szCs w:val="22"/>
            <w:lang w:val="en-GB"/>
          </w:rPr>
          <w:delText xml:space="preserve">e </w:delText>
        </w:r>
        <w:r w:rsidR="00884815" w:rsidRPr="009918D0" w:rsidDel="00E82B50">
          <w:rPr>
            <w:rFonts w:asciiTheme="minorHAnsi" w:eastAsia="Cambria" w:hAnsiTheme="minorHAnsi" w:cstheme="minorHAnsi"/>
            <w:sz w:val="22"/>
            <w:szCs w:val="22"/>
            <w:lang w:val="en-GB"/>
          </w:rPr>
          <w:delText>if</w:delText>
        </w:r>
      </w:del>
      <w:ins w:id="36" w:author="Guy Leonard" w:date="2017-05-17T15:02:00Z">
        <w:r w:rsidR="00E82B50">
          <w:rPr>
            <w:rFonts w:asciiTheme="minorHAnsi" w:eastAsia="Cambria" w:hAnsiTheme="minorHAnsi" w:cstheme="minorHAnsi"/>
            <w:sz w:val="22"/>
            <w:szCs w:val="22"/>
            <w:lang w:val="en-GB"/>
          </w:rPr>
          <w:t>ing</w:t>
        </w:r>
      </w:ins>
      <w:r w:rsidR="00884815" w:rsidRPr="009918D0">
        <w:rPr>
          <w:rFonts w:asciiTheme="minorHAnsi" w:eastAsia="Cambria" w:hAnsiTheme="minorHAnsi" w:cstheme="minorHAnsi"/>
          <w:sz w:val="22"/>
          <w:szCs w:val="22"/>
          <w:lang w:val="en-GB"/>
        </w:rPr>
        <w:t xml:space="preserve"> the </w:t>
      </w:r>
      <w:r w:rsidR="00884815" w:rsidRPr="009918D0">
        <w:rPr>
          <w:rFonts w:asciiTheme="minorHAnsi" w:eastAsia="Cambria" w:hAnsiTheme="minorHAnsi" w:cstheme="minorHAnsi"/>
          <w:i/>
          <w:sz w:val="22"/>
          <w:szCs w:val="22"/>
          <w:lang w:val="en-GB"/>
        </w:rPr>
        <w:t xml:space="preserve">H. catenoides </w:t>
      </w:r>
      <w:r w:rsidR="00884815" w:rsidRPr="009918D0">
        <w:rPr>
          <w:rFonts w:asciiTheme="minorHAnsi" w:eastAsia="Cambria" w:hAnsiTheme="minorHAnsi" w:cstheme="minorHAnsi"/>
          <w:sz w:val="22"/>
          <w:szCs w:val="22"/>
          <w:lang w:val="en-GB"/>
        </w:rPr>
        <w:t xml:space="preserve">genome assembly </w:t>
      </w:r>
      <w:del w:id="37" w:author="Guy Leonard" w:date="2017-05-17T15:03:00Z">
        <w:r w:rsidR="00884815" w:rsidRPr="009918D0" w:rsidDel="00E82B50">
          <w:rPr>
            <w:rFonts w:asciiTheme="minorHAnsi" w:eastAsia="Cambria" w:hAnsiTheme="minorHAnsi" w:cstheme="minorHAnsi"/>
            <w:sz w:val="22"/>
            <w:szCs w:val="22"/>
            <w:lang w:val="en-GB"/>
          </w:rPr>
          <w:delText xml:space="preserve">contained additional </w:delText>
        </w:r>
        <w:r w:rsidR="00432BA9" w:rsidRPr="009918D0" w:rsidDel="00E82B50">
          <w:rPr>
            <w:rFonts w:asciiTheme="minorHAnsi" w:eastAsia="Cambria" w:hAnsiTheme="minorHAnsi" w:cstheme="minorHAnsi"/>
            <w:sz w:val="22"/>
            <w:szCs w:val="22"/>
            <w:lang w:val="en-GB"/>
          </w:rPr>
          <w:delText>viral</w:delText>
        </w:r>
        <w:r w:rsidR="00884815" w:rsidRPr="009918D0" w:rsidDel="00E82B50">
          <w:rPr>
            <w:rFonts w:asciiTheme="minorHAnsi" w:eastAsia="Cambria" w:hAnsiTheme="minorHAnsi" w:cstheme="minorHAnsi"/>
            <w:sz w:val="22"/>
            <w:szCs w:val="22"/>
            <w:lang w:val="en-GB"/>
          </w:rPr>
          <w:delText xml:space="preserve">-like genes symptomatic of </w:delText>
        </w:r>
        <w:r w:rsidR="00D434BC" w:rsidRPr="009918D0" w:rsidDel="00E82B50">
          <w:rPr>
            <w:rFonts w:asciiTheme="minorHAnsi" w:eastAsia="Cambria" w:hAnsiTheme="minorHAnsi" w:cstheme="minorHAnsi"/>
            <w:sz w:val="22"/>
            <w:szCs w:val="22"/>
            <w:lang w:val="en-GB"/>
          </w:rPr>
          <w:delText>additional</w:delText>
        </w:r>
      </w:del>
      <w:ins w:id="38" w:author="Guy Leonard" w:date="2017-05-17T15:03:00Z">
        <w:r w:rsidR="00E82B50">
          <w:rPr>
            <w:rFonts w:asciiTheme="minorHAnsi" w:eastAsia="Cambria" w:hAnsiTheme="minorHAnsi" w:cstheme="minorHAnsi"/>
            <w:sz w:val="22"/>
            <w:szCs w:val="22"/>
            <w:lang w:val="en-GB"/>
          </w:rPr>
          <w:t>to determine the presence of</w:t>
        </w:r>
      </w:ins>
      <w:r w:rsidR="00D434BC" w:rsidRPr="009918D0">
        <w:rPr>
          <w:rFonts w:asciiTheme="minorHAnsi" w:eastAsia="Cambria" w:hAnsiTheme="minorHAnsi" w:cstheme="minorHAnsi"/>
          <w:sz w:val="22"/>
          <w:szCs w:val="22"/>
          <w:lang w:val="en-GB"/>
        </w:rPr>
        <w:t xml:space="preserve"> viral-like genes</w:t>
      </w:r>
      <w:r w:rsidR="00884815" w:rsidRPr="009918D0">
        <w:rPr>
          <w:rFonts w:asciiTheme="minorHAnsi" w:eastAsia="Cambria" w:hAnsiTheme="minorHAnsi" w:cstheme="minorHAnsi"/>
          <w:sz w:val="22"/>
          <w:szCs w:val="22"/>
          <w:lang w:val="en-GB"/>
        </w:rPr>
        <w:t>,</w:t>
      </w:r>
      <w:r w:rsidR="00D434BC" w:rsidRPr="009918D0">
        <w:rPr>
          <w:rFonts w:asciiTheme="minorHAnsi" w:eastAsia="Cambria" w:hAnsiTheme="minorHAnsi" w:cstheme="minorHAnsi"/>
          <w:sz w:val="22"/>
          <w:szCs w:val="22"/>
          <w:lang w:val="en-GB"/>
        </w:rPr>
        <w:t xml:space="preserve"> </w:t>
      </w:r>
      <w:ins w:id="39" w:author="Guy Leonard" w:date="2017-05-17T15:03:00Z">
        <w:r w:rsidR="00E82B50">
          <w:rPr>
            <w:rFonts w:asciiTheme="minorHAnsi" w:eastAsia="Cambria" w:hAnsiTheme="minorHAnsi" w:cstheme="minorHAnsi"/>
            <w:sz w:val="22"/>
            <w:szCs w:val="22"/>
            <w:lang w:val="en-GB"/>
          </w:rPr>
          <w:t xml:space="preserve">we </w:t>
        </w:r>
      </w:ins>
      <w:del w:id="40" w:author="Guy Leonard" w:date="2017-05-17T15:03:00Z">
        <w:r w:rsidR="00D434BC" w:rsidRPr="009918D0" w:rsidDel="00E82B50">
          <w:rPr>
            <w:rFonts w:asciiTheme="minorHAnsi" w:eastAsia="Cambria" w:hAnsiTheme="minorHAnsi" w:cstheme="minorHAnsi"/>
            <w:sz w:val="22"/>
            <w:szCs w:val="22"/>
            <w:lang w:val="en-GB"/>
          </w:rPr>
          <w:delText xml:space="preserve">identifying </w:delText>
        </w:r>
      </w:del>
      <w:ins w:id="41" w:author="Guy Leonard" w:date="2017-05-17T15:03:00Z">
        <w:r w:rsidR="00E82B50" w:rsidRPr="009918D0">
          <w:rPr>
            <w:rFonts w:asciiTheme="minorHAnsi" w:eastAsia="Cambria" w:hAnsiTheme="minorHAnsi" w:cstheme="minorHAnsi"/>
            <w:sz w:val="22"/>
            <w:szCs w:val="22"/>
            <w:lang w:val="en-GB"/>
          </w:rPr>
          <w:t>identif</w:t>
        </w:r>
        <w:r w:rsidR="00E82B50">
          <w:rPr>
            <w:rFonts w:asciiTheme="minorHAnsi" w:eastAsia="Cambria" w:hAnsiTheme="minorHAnsi" w:cstheme="minorHAnsi"/>
            <w:sz w:val="22"/>
            <w:szCs w:val="22"/>
            <w:lang w:val="en-GB"/>
          </w:rPr>
          <w:t>ied</w:t>
        </w:r>
        <w:r w:rsidR="00E82B50" w:rsidRPr="009918D0">
          <w:rPr>
            <w:rFonts w:asciiTheme="minorHAnsi" w:eastAsia="Cambria" w:hAnsiTheme="minorHAnsi" w:cstheme="minorHAnsi"/>
            <w:sz w:val="22"/>
            <w:szCs w:val="22"/>
            <w:lang w:val="en-GB"/>
          </w:rPr>
          <w:t xml:space="preserve"> </w:t>
        </w:r>
      </w:ins>
      <w:r w:rsidR="00D434BC" w:rsidRPr="009918D0">
        <w:rPr>
          <w:rFonts w:asciiTheme="minorHAnsi" w:eastAsia="Cambria" w:hAnsiTheme="minorHAnsi" w:cstheme="minorHAnsi"/>
          <w:sz w:val="22"/>
          <w:szCs w:val="22"/>
          <w:lang w:val="en-GB"/>
        </w:rPr>
        <w:t>45 putative genes</w:t>
      </w:r>
      <w:del w:id="42" w:author="Guy Leonard" w:date="2017-05-17T15:03:00Z">
        <w:r w:rsidR="00D434BC" w:rsidRPr="009918D0" w:rsidDel="00E82B50">
          <w:rPr>
            <w:rFonts w:asciiTheme="minorHAnsi" w:eastAsia="Cambria" w:hAnsiTheme="minorHAnsi" w:cstheme="minorHAnsi"/>
            <w:sz w:val="22"/>
            <w:szCs w:val="22"/>
            <w:lang w:val="en-GB"/>
          </w:rPr>
          <w:delText xml:space="preserve"> of viral </w:delText>
        </w:r>
        <w:r w:rsidR="00884815" w:rsidRPr="009918D0" w:rsidDel="00E82B50">
          <w:rPr>
            <w:rFonts w:asciiTheme="minorHAnsi" w:eastAsia="Cambria" w:hAnsiTheme="minorHAnsi" w:cstheme="minorHAnsi"/>
            <w:sz w:val="22"/>
            <w:szCs w:val="22"/>
            <w:lang w:val="en-GB"/>
          </w:rPr>
          <w:delText>ancestry</w:delText>
        </w:r>
      </w:del>
      <w:r w:rsidR="00B0666F" w:rsidRPr="009918D0">
        <w:rPr>
          <w:rFonts w:asciiTheme="minorHAnsi" w:eastAsia="Cambria" w:hAnsiTheme="minorHAnsi" w:cstheme="minorHAnsi"/>
          <w:sz w:val="22"/>
          <w:szCs w:val="22"/>
          <w:lang w:val="en-GB"/>
        </w:rPr>
        <w:t xml:space="preserve">, </w:t>
      </w:r>
      <w:r w:rsidR="00BE7E27">
        <w:rPr>
          <w:rFonts w:asciiTheme="minorHAnsi" w:eastAsia="Cambria" w:hAnsiTheme="minorHAnsi" w:cstheme="minorHAnsi"/>
          <w:sz w:val="22"/>
          <w:szCs w:val="22"/>
          <w:lang w:val="en-GB"/>
        </w:rPr>
        <w:t xml:space="preserve">38 of which are contained on </w:t>
      </w:r>
      <w:r w:rsidR="008604F8">
        <w:rPr>
          <w:rFonts w:asciiTheme="minorHAnsi" w:eastAsia="Cambria" w:hAnsiTheme="minorHAnsi" w:cstheme="minorHAnsi"/>
          <w:sz w:val="22"/>
          <w:szCs w:val="22"/>
          <w:lang w:val="en-GB"/>
        </w:rPr>
        <w:t>two</w:t>
      </w:r>
      <w:r w:rsidR="004D4488" w:rsidRPr="009918D0">
        <w:rPr>
          <w:rFonts w:asciiTheme="minorHAnsi" w:eastAsia="Cambria" w:hAnsiTheme="minorHAnsi" w:cstheme="minorHAnsi"/>
          <w:sz w:val="22"/>
          <w:szCs w:val="22"/>
          <w:lang w:val="en-GB"/>
        </w:rPr>
        <w:t xml:space="preserve"> scaffold</w:t>
      </w:r>
      <w:r w:rsidR="00BE7E27">
        <w:rPr>
          <w:rFonts w:asciiTheme="minorHAnsi" w:eastAsia="Cambria" w:hAnsiTheme="minorHAnsi" w:cstheme="minorHAnsi"/>
          <w:sz w:val="22"/>
          <w:szCs w:val="22"/>
          <w:lang w:val="en-GB"/>
        </w:rPr>
        <w:t xml:space="preserve">s </w:t>
      </w:r>
      <w:r w:rsidR="0041602E">
        <w:rPr>
          <w:rFonts w:asciiTheme="minorHAnsi" w:eastAsia="Cambria" w:hAnsiTheme="minorHAnsi" w:cstheme="minorHAnsi"/>
          <w:sz w:val="22"/>
          <w:szCs w:val="22"/>
          <w:lang w:val="en-GB"/>
        </w:rPr>
        <w:t xml:space="preserve">which were shown to have </w:t>
      </w:r>
      <w:r w:rsidR="00BE7E27">
        <w:rPr>
          <w:rFonts w:asciiTheme="minorHAnsi" w:eastAsia="Cambria" w:hAnsiTheme="minorHAnsi" w:cstheme="minorHAnsi"/>
          <w:sz w:val="22"/>
          <w:szCs w:val="22"/>
          <w:lang w:val="en-GB"/>
        </w:rPr>
        <w:t>very low SNP frequency</w:t>
      </w:r>
      <w:r w:rsidR="0041602E">
        <w:rPr>
          <w:rFonts w:asciiTheme="minorHAnsi" w:eastAsia="Cambria" w:hAnsiTheme="minorHAnsi" w:cstheme="minorHAnsi"/>
          <w:sz w:val="22"/>
          <w:szCs w:val="22"/>
          <w:lang w:val="en-GB"/>
        </w:rPr>
        <w:t xml:space="preserve"> in the assembly</w:t>
      </w:r>
      <w:r w:rsidR="00A7158F" w:rsidRPr="009918D0">
        <w:rPr>
          <w:rFonts w:asciiTheme="minorHAnsi" w:eastAsia="Cambria" w:hAnsiTheme="minorHAnsi" w:cstheme="minorHAnsi"/>
          <w:sz w:val="22"/>
          <w:szCs w:val="22"/>
          <w:lang w:val="en-GB"/>
        </w:rPr>
        <w:t xml:space="preserve"> </w:t>
      </w:r>
      <w:r w:rsidR="00A7158F" w:rsidRPr="009918D0">
        <w:rPr>
          <w:rFonts w:asciiTheme="minorHAnsi" w:eastAsia="Cambria" w:hAnsiTheme="minorHAnsi" w:cstheme="minorHAnsi"/>
          <w:sz w:val="22"/>
          <w:szCs w:val="22"/>
          <w:highlight w:val="green"/>
          <w:lang w:val="en-GB"/>
        </w:rPr>
        <w:t xml:space="preserve">(Table </w:t>
      </w:r>
      <w:r w:rsidR="00E9338A" w:rsidRPr="009918D0">
        <w:rPr>
          <w:rFonts w:asciiTheme="minorHAnsi" w:eastAsia="Cambria" w:hAnsiTheme="minorHAnsi" w:cstheme="minorHAnsi"/>
          <w:sz w:val="22"/>
          <w:szCs w:val="22"/>
          <w:highlight w:val="green"/>
          <w:lang w:val="en-GB"/>
        </w:rPr>
        <w:t>S6</w:t>
      </w:r>
      <w:r w:rsidR="00A7158F" w:rsidRPr="009918D0">
        <w:rPr>
          <w:rFonts w:asciiTheme="minorHAnsi" w:eastAsia="Cambria" w:hAnsiTheme="minorHAnsi" w:cstheme="minorHAnsi"/>
          <w:sz w:val="22"/>
          <w:szCs w:val="22"/>
          <w:highlight w:val="green"/>
          <w:lang w:val="en-GB"/>
        </w:rPr>
        <w:t>)</w:t>
      </w:r>
      <w:r w:rsidR="00D434BC" w:rsidRPr="009918D0">
        <w:rPr>
          <w:rFonts w:asciiTheme="minorHAnsi" w:eastAsia="Cambria" w:hAnsiTheme="minorHAnsi" w:cstheme="minorHAnsi"/>
          <w:sz w:val="22"/>
          <w:szCs w:val="22"/>
          <w:lang w:val="en-GB"/>
        </w:rPr>
        <w:t>.</w:t>
      </w:r>
      <w:r w:rsidR="004D4488" w:rsidRPr="009918D0">
        <w:rPr>
          <w:rFonts w:asciiTheme="minorHAnsi" w:eastAsia="Cambria" w:hAnsiTheme="minorHAnsi" w:cstheme="minorHAnsi"/>
          <w:sz w:val="22"/>
          <w:szCs w:val="22"/>
          <w:lang w:val="en-GB"/>
        </w:rPr>
        <w:t xml:space="preserve"> </w:t>
      </w:r>
      <w:r w:rsidR="00DB5157" w:rsidRPr="009918D0">
        <w:rPr>
          <w:rFonts w:asciiTheme="minorHAnsi" w:eastAsia="Cambria" w:hAnsiTheme="minorHAnsi" w:cstheme="minorHAnsi"/>
          <w:sz w:val="22"/>
          <w:szCs w:val="22"/>
          <w:lang w:val="en-GB"/>
        </w:rPr>
        <w:t xml:space="preserve">All of these genes showed highest similarity to </w:t>
      </w:r>
      <w:r w:rsidR="008604F8">
        <w:rPr>
          <w:rFonts w:asciiTheme="minorHAnsi" w:eastAsia="Cambria" w:hAnsiTheme="minorHAnsi" w:cstheme="minorHAnsi"/>
          <w:sz w:val="22"/>
          <w:szCs w:val="22"/>
          <w:lang w:val="en-GB"/>
        </w:rPr>
        <w:t>Group I</w:t>
      </w:r>
      <w:r w:rsidR="008604F8" w:rsidRPr="009918D0">
        <w:rPr>
          <w:rFonts w:asciiTheme="minorHAnsi" w:eastAsia="Cambria" w:hAnsiTheme="minorHAnsi" w:cstheme="minorHAnsi"/>
          <w:sz w:val="22"/>
          <w:szCs w:val="22"/>
          <w:lang w:val="en-GB"/>
        </w:rPr>
        <w:t xml:space="preserve"> </w:t>
      </w:r>
      <w:r w:rsidR="008604F8">
        <w:rPr>
          <w:rFonts w:asciiTheme="minorHAnsi" w:eastAsia="Cambria" w:hAnsiTheme="minorHAnsi" w:cstheme="minorHAnsi"/>
          <w:sz w:val="22"/>
          <w:szCs w:val="22"/>
          <w:lang w:val="en-GB"/>
        </w:rPr>
        <w:t>ds</w:t>
      </w:r>
      <w:r w:rsidR="00DB5157" w:rsidRPr="009918D0">
        <w:rPr>
          <w:rFonts w:asciiTheme="minorHAnsi" w:eastAsia="Cambria" w:hAnsiTheme="minorHAnsi" w:cstheme="minorHAnsi"/>
          <w:sz w:val="22"/>
          <w:szCs w:val="22"/>
          <w:lang w:val="en-GB"/>
        </w:rPr>
        <w:t xml:space="preserve">DNA viruses, i.e. </w:t>
      </w:r>
      <w:r w:rsidR="00DB5157" w:rsidRPr="009918D0">
        <w:rPr>
          <w:rFonts w:asciiTheme="minorHAnsi" w:hAnsiTheme="minorHAnsi" w:cstheme="minorHAnsi"/>
          <w:sz w:val="22"/>
          <w:szCs w:val="22"/>
        </w:rPr>
        <w:t xml:space="preserve">nucleocytoplasmic large DNA viruses such as Mimiviridae, Marseilleviridae, Phycodnaviridae, Asfarviridae and Poxviridae </w:t>
      </w:r>
      <w:r w:rsidR="00B2181F" w:rsidRPr="009918D0">
        <w:rPr>
          <w:rFonts w:asciiTheme="minorHAnsi" w:eastAsia="Cambria" w:hAnsiTheme="minorHAnsi" w:cstheme="minorHAnsi"/>
          <w:sz w:val="22"/>
          <w:szCs w:val="22"/>
          <w:highlight w:val="green"/>
          <w:lang w:val="en-GB"/>
        </w:rPr>
        <w:t>(Table S6</w:t>
      </w:r>
      <w:r w:rsidR="00DB5157" w:rsidRPr="009918D0">
        <w:rPr>
          <w:rFonts w:asciiTheme="minorHAnsi" w:eastAsia="Cambria" w:hAnsiTheme="minorHAnsi" w:cstheme="minorHAnsi"/>
          <w:sz w:val="22"/>
          <w:szCs w:val="22"/>
          <w:highlight w:val="green"/>
          <w:lang w:val="en-GB"/>
        </w:rPr>
        <w:t>)</w:t>
      </w:r>
      <w:r w:rsidR="00DB5157" w:rsidRPr="009918D0">
        <w:rPr>
          <w:rFonts w:asciiTheme="minorHAnsi" w:eastAsia="Cambria" w:hAnsiTheme="minorHAnsi" w:cstheme="minorHAnsi"/>
          <w:sz w:val="22"/>
          <w:szCs w:val="22"/>
          <w:lang w:val="en-GB"/>
        </w:rPr>
        <w:t>.</w:t>
      </w:r>
      <w:r w:rsidR="00DB5157" w:rsidRPr="009918D0">
        <w:rPr>
          <w:rFonts w:asciiTheme="minorHAnsi" w:hAnsiTheme="minorHAnsi" w:cstheme="minorHAnsi"/>
          <w:sz w:val="22"/>
          <w:szCs w:val="22"/>
        </w:rPr>
        <w:t xml:space="preserve"> </w:t>
      </w:r>
      <w:r w:rsidR="000A781A">
        <w:rPr>
          <w:rFonts w:asciiTheme="minorHAnsi" w:eastAsia="Cambria" w:hAnsiTheme="minorHAnsi" w:cstheme="minorHAnsi"/>
          <w:sz w:val="22"/>
          <w:szCs w:val="22"/>
          <w:lang w:val="en-GB"/>
        </w:rPr>
        <w:t xml:space="preserve">The </w:t>
      </w:r>
      <w:r w:rsidR="0041602E">
        <w:rPr>
          <w:rFonts w:asciiTheme="minorHAnsi" w:eastAsia="Cambria" w:hAnsiTheme="minorHAnsi" w:cstheme="minorHAnsi"/>
          <w:sz w:val="22"/>
          <w:szCs w:val="22"/>
          <w:lang w:val="en-GB"/>
        </w:rPr>
        <w:t xml:space="preserve">genome </w:t>
      </w:r>
      <w:r w:rsidR="000A781A">
        <w:rPr>
          <w:rFonts w:asciiTheme="minorHAnsi" w:eastAsia="Cambria" w:hAnsiTheme="minorHAnsi" w:cstheme="minorHAnsi"/>
          <w:sz w:val="22"/>
          <w:szCs w:val="22"/>
          <w:lang w:val="en-GB"/>
        </w:rPr>
        <w:t>assembly in these regions</w:t>
      </w:r>
      <w:r w:rsidR="008604F8">
        <w:rPr>
          <w:rFonts w:asciiTheme="minorHAnsi" w:eastAsia="Cambria" w:hAnsiTheme="minorHAnsi" w:cstheme="minorHAnsi"/>
          <w:sz w:val="22"/>
          <w:szCs w:val="22"/>
          <w:lang w:val="en-GB"/>
        </w:rPr>
        <w:t xml:space="preserve"> was confirmed by </w:t>
      </w:r>
      <w:r w:rsidR="00335CFD" w:rsidRPr="009918D0">
        <w:rPr>
          <w:rFonts w:asciiTheme="minorHAnsi" w:eastAsia="Cambria" w:hAnsiTheme="minorHAnsi" w:cstheme="minorHAnsi"/>
          <w:sz w:val="22"/>
          <w:szCs w:val="22"/>
          <w:lang w:val="en-GB"/>
        </w:rPr>
        <w:t xml:space="preserve">nested </w:t>
      </w:r>
      <w:r w:rsidR="008604F8">
        <w:rPr>
          <w:rFonts w:asciiTheme="minorHAnsi" w:eastAsia="Cambria" w:hAnsiTheme="minorHAnsi" w:cstheme="minorHAnsi"/>
          <w:sz w:val="22"/>
          <w:szCs w:val="22"/>
          <w:lang w:val="en-GB"/>
        </w:rPr>
        <w:t xml:space="preserve">PCR and sequencing from </w:t>
      </w:r>
      <w:r w:rsidR="00383B69" w:rsidRPr="009918D0">
        <w:rPr>
          <w:rFonts w:asciiTheme="minorHAnsi" w:eastAsia="Cambria" w:hAnsiTheme="minorHAnsi" w:cstheme="minorHAnsi"/>
          <w:sz w:val="22"/>
          <w:szCs w:val="22"/>
          <w:lang w:val="en-GB"/>
        </w:rPr>
        <w:t xml:space="preserve">both the 5’ and 3’ </w:t>
      </w:r>
      <w:r w:rsidR="008604F8">
        <w:rPr>
          <w:rFonts w:asciiTheme="minorHAnsi" w:eastAsia="Cambria" w:hAnsiTheme="minorHAnsi" w:cstheme="minorHAnsi"/>
          <w:sz w:val="22"/>
          <w:szCs w:val="22"/>
          <w:lang w:val="en-GB"/>
        </w:rPr>
        <w:t>end</w:t>
      </w:r>
      <w:r w:rsidR="008604F8" w:rsidRPr="009918D0">
        <w:rPr>
          <w:rFonts w:asciiTheme="minorHAnsi" w:eastAsia="Cambria" w:hAnsiTheme="minorHAnsi" w:cstheme="minorHAnsi"/>
          <w:sz w:val="22"/>
          <w:szCs w:val="22"/>
          <w:lang w:val="en-GB"/>
        </w:rPr>
        <w:t xml:space="preserve"> </w:t>
      </w:r>
      <w:r w:rsidR="00383B69" w:rsidRPr="009918D0">
        <w:rPr>
          <w:rFonts w:asciiTheme="minorHAnsi" w:eastAsia="Cambria" w:hAnsiTheme="minorHAnsi" w:cstheme="minorHAnsi"/>
          <w:sz w:val="22"/>
          <w:szCs w:val="22"/>
          <w:lang w:val="en-GB"/>
        </w:rPr>
        <w:t xml:space="preserve">of the </w:t>
      </w:r>
      <w:r w:rsidR="00383B69" w:rsidRPr="009918D0">
        <w:rPr>
          <w:rFonts w:asciiTheme="minorHAnsi" w:eastAsia="Cambria" w:hAnsiTheme="minorHAnsi" w:cstheme="minorHAnsi"/>
          <w:i/>
          <w:iCs/>
          <w:sz w:val="22"/>
          <w:szCs w:val="22"/>
          <w:lang w:val="en-GB"/>
        </w:rPr>
        <w:t>polB</w:t>
      </w:r>
      <w:r w:rsidR="00383B69" w:rsidRPr="009918D0">
        <w:rPr>
          <w:rFonts w:asciiTheme="minorHAnsi" w:eastAsia="Cambria" w:hAnsiTheme="minorHAnsi" w:cstheme="minorHAnsi"/>
          <w:sz w:val="22"/>
          <w:szCs w:val="22"/>
          <w:lang w:val="en-GB"/>
        </w:rPr>
        <w:t xml:space="preserve">, </w:t>
      </w:r>
      <w:r w:rsidR="00383B69" w:rsidRPr="009918D0">
        <w:rPr>
          <w:rFonts w:asciiTheme="minorHAnsi" w:eastAsia="Cambria" w:hAnsiTheme="minorHAnsi" w:cstheme="minorHAnsi"/>
          <w:i/>
          <w:iCs/>
          <w:sz w:val="22"/>
          <w:szCs w:val="22"/>
          <w:lang w:val="en-GB"/>
        </w:rPr>
        <w:t>mcp</w:t>
      </w:r>
      <w:r w:rsidR="00383B69" w:rsidRPr="009918D0">
        <w:rPr>
          <w:rFonts w:asciiTheme="minorHAnsi" w:eastAsia="Cambria" w:hAnsiTheme="minorHAnsi" w:cstheme="minorHAnsi"/>
          <w:sz w:val="22"/>
          <w:szCs w:val="22"/>
          <w:lang w:val="en-GB"/>
        </w:rPr>
        <w:t xml:space="preserve">, </w:t>
      </w:r>
      <w:r w:rsidR="00383B69" w:rsidRPr="009918D0">
        <w:rPr>
          <w:rFonts w:asciiTheme="minorHAnsi" w:eastAsia="Cambria" w:hAnsiTheme="minorHAnsi" w:cstheme="minorHAnsi"/>
          <w:i/>
          <w:iCs/>
          <w:sz w:val="22"/>
          <w:szCs w:val="22"/>
          <w:lang w:val="en-GB"/>
        </w:rPr>
        <w:t xml:space="preserve">mg96 </w:t>
      </w:r>
      <w:r w:rsidR="008604F8">
        <w:rPr>
          <w:rFonts w:asciiTheme="minorHAnsi" w:eastAsia="Cambria" w:hAnsiTheme="minorHAnsi" w:cstheme="minorHAnsi"/>
          <w:iCs/>
          <w:sz w:val="22"/>
          <w:szCs w:val="22"/>
          <w:lang w:val="en-GB"/>
        </w:rPr>
        <w:t>viral</w:t>
      </w:r>
      <w:r w:rsidR="008604F8" w:rsidRPr="009918D0">
        <w:rPr>
          <w:rFonts w:asciiTheme="minorHAnsi" w:eastAsia="Cambria" w:hAnsiTheme="minorHAnsi" w:cstheme="minorHAnsi"/>
          <w:iCs/>
          <w:sz w:val="22"/>
          <w:szCs w:val="22"/>
          <w:lang w:val="en-GB"/>
        </w:rPr>
        <w:t xml:space="preserve"> </w:t>
      </w:r>
      <w:r w:rsidR="00383B69" w:rsidRPr="009918D0">
        <w:rPr>
          <w:rFonts w:asciiTheme="minorHAnsi" w:eastAsia="Cambria" w:hAnsiTheme="minorHAnsi" w:cstheme="minorHAnsi"/>
          <w:iCs/>
          <w:sz w:val="22"/>
          <w:szCs w:val="22"/>
          <w:lang w:val="en-GB"/>
        </w:rPr>
        <w:t xml:space="preserve">genes </w:t>
      </w:r>
      <w:r w:rsidR="00752E3D" w:rsidRPr="009918D0">
        <w:rPr>
          <w:rFonts w:asciiTheme="minorHAnsi" w:eastAsia="Cambria" w:hAnsiTheme="minorHAnsi" w:cstheme="minorHAnsi"/>
          <w:sz w:val="22"/>
          <w:szCs w:val="22"/>
          <w:highlight w:val="green"/>
          <w:lang w:val="en-GB"/>
        </w:rPr>
        <w:t>(Table S</w:t>
      </w:r>
      <w:r w:rsidR="00B2181F" w:rsidRPr="009918D0">
        <w:rPr>
          <w:rFonts w:asciiTheme="minorHAnsi" w:eastAsia="Cambria" w:hAnsiTheme="minorHAnsi" w:cstheme="minorHAnsi"/>
          <w:sz w:val="22"/>
          <w:szCs w:val="22"/>
          <w:highlight w:val="green"/>
          <w:lang w:val="en-GB"/>
        </w:rPr>
        <w:t>7</w:t>
      </w:r>
      <w:r w:rsidR="00752E3D" w:rsidRPr="009918D0">
        <w:rPr>
          <w:rFonts w:asciiTheme="minorHAnsi" w:eastAsia="Cambria" w:hAnsiTheme="minorHAnsi" w:cstheme="minorHAnsi"/>
          <w:sz w:val="22"/>
          <w:szCs w:val="22"/>
          <w:highlight w:val="green"/>
          <w:lang w:val="en-GB"/>
        </w:rPr>
        <w:t>)</w:t>
      </w:r>
      <w:r w:rsidR="00383B69" w:rsidRPr="009918D0">
        <w:rPr>
          <w:rFonts w:asciiTheme="minorHAnsi" w:eastAsia="Cambria" w:hAnsiTheme="minorHAnsi" w:cstheme="minorHAnsi"/>
          <w:iCs/>
          <w:sz w:val="22"/>
          <w:szCs w:val="22"/>
          <w:lang w:val="en-GB"/>
        </w:rPr>
        <w:t xml:space="preserve">. </w:t>
      </w:r>
      <w:r w:rsidR="0041602E" w:rsidRPr="009918D0">
        <w:rPr>
          <w:rFonts w:asciiTheme="minorHAnsi" w:eastAsia="Cambria" w:hAnsiTheme="minorHAnsi" w:cstheme="minorHAnsi"/>
          <w:sz w:val="22"/>
          <w:szCs w:val="22"/>
          <w:lang w:val="en-GB"/>
        </w:rPr>
        <w:t xml:space="preserve">The genes of viral ancestry were found in linkage with genes of </w:t>
      </w:r>
      <w:r w:rsidR="0041602E" w:rsidRPr="009918D0">
        <w:rPr>
          <w:rFonts w:asciiTheme="minorHAnsi" w:eastAsia="Cambria" w:hAnsiTheme="minorHAnsi" w:cstheme="minorHAnsi"/>
          <w:i/>
          <w:sz w:val="22"/>
          <w:szCs w:val="22"/>
          <w:lang w:val="en-GB"/>
        </w:rPr>
        <w:t xml:space="preserve">H. catenoides </w:t>
      </w:r>
      <w:r w:rsidR="0041602E" w:rsidRPr="009918D0">
        <w:rPr>
          <w:rFonts w:asciiTheme="minorHAnsi" w:eastAsia="Cambria" w:hAnsiTheme="minorHAnsi" w:cstheme="minorHAnsi"/>
          <w:sz w:val="22"/>
          <w:szCs w:val="22"/>
          <w:lang w:val="en-GB"/>
        </w:rPr>
        <w:t>provenance</w:t>
      </w:r>
      <w:r w:rsidR="0041602E">
        <w:rPr>
          <w:rFonts w:asciiTheme="minorHAnsi" w:eastAsia="Cambria" w:hAnsiTheme="minorHAnsi" w:cstheme="minorHAnsi"/>
          <w:sz w:val="22"/>
          <w:szCs w:val="22"/>
          <w:lang w:val="en-GB"/>
        </w:rPr>
        <w:t xml:space="preserve"> in our assembly</w:t>
      </w:r>
      <w:r w:rsidR="0041602E" w:rsidRPr="009918D0">
        <w:rPr>
          <w:rFonts w:asciiTheme="minorHAnsi" w:eastAsia="Cambria" w:hAnsiTheme="minorHAnsi" w:cstheme="minorHAnsi"/>
          <w:sz w:val="22"/>
          <w:szCs w:val="22"/>
          <w:lang w:val="en-GB"/>
        </w:rPr>
        <w:t xml:space="preserve">. </w:t>
      </w:r>
      <w:r w:rsidR="0041602E">
        <w:rPr>
          <w:rFonts w:asciiTheme="minorHAnsi" w:eastAsia="Cambria" w:hAnsiTheme="minorHAnsi" w:cstheme="minorHAnsi"/>
          <w:sz w:val="22"/>
          <w:szCs w:val="22"/>
          <w:lang w:val="en-GB"/>
        </w:rPr>
        <w:t xml:space="preserve">For example, </w:t>
      </w:r>
      <w:r w:rsidR="0041602E">
        <w:rPr>
          <w:rFonts w:asciiTheme="minorHAnsi" w:eastAsia="Cambria" w:hAnsiTheme="minorHAnsi" w:cstheme="minorHAnsi"/>
          <w:iCs/>
          <w:sz w:val="22"/>
          <w:szCs w:val="22"/>
          <w:lang w:val="en-GB"/>
        </w:rPr>
        <w:t>t</w:t>
      </w:r>
      <w:r w:rsidR="00383B69" w:rsidRPr="009918D0">
        <w:rPr>
          <w:rFonts w:asciiTheme="minorHAnsi" w:eastAsia="Cambria" w:hAnsiTheme="minorHAnsi" w:cstheme="minorHAnsi"/>
          <w:iCs/>
          <w:sz w:val="22"/>
          <w:szCs w:val="22"/>
          <w:lang w:val="en-GB"/>
        </w:rPr>
        <w:t xml:space="preserve">he genome assembly demonstrated that the viral </w:t>
      </w:r>
      <w:r w:rsidR="00383B69" w:rsidRPr="009918D0">
        <w:rPr>
          <w:rFonts w:asciiTheme="minorHAnsi" w:hAnsiTheme="minorHAnsi" w:cstheme="minorHAnsi"/>
          <w:i/>
          <w:iCs/>
          <w:color w:val="auto"/>
          <w:sz w:val="22"/>
          <w:szCs w:val="22"/>
        </w:rPr>
        <w:t>mcp</w:t>
      </w:r>
      <w:r w:rsidR="00383B69" w:rsidRPr="009918D0">
        <w:rPr>
          <w:rFonts w:asciiTheme="minorHAnsi" w:eastAsia="Cambria" w:hAnsiTheme="minorHAnsi" w:cstheme="minorHAnsi"/>
          <w:iCs/>
          <w:sz w:val="22"/>
          <w:szCs w:val="22"/>
          <w:lang w:val="en-GB"/>
        </w:rPr>
        <w:t xml:space="preserve"> gene was on the same</w:t>
      </w:r>
      <w:r w:rsidR="000E6C1A" w:rsidRPr="009918D0">
        <w:rPr>
          <w:rFonts w:asciiTheme="minorHAnsi" w:eastAsia="Cambria" w:hAnsiTheme="minorHAnsi" w:cstheme="minorHAnsi"/>
          <w:iCs/>
          <w:sz w:val="22"/>
          <w:szCs w:val="22"/>
          <w:lang w:val="en-GB"/>
        </w:rPr>
        <w:t xml:space="preserve"> DNA</w:t>
      </w:r>
      <w:r w:rsidR="00383B69" w:rsidRPr="009918D0">
        <w:rPr>
          <w:rFonts w:asciiTheme="minorHAnsi" w:eastAsia="Cambria" w:hAnsiTheme="minorHAnsi" w:cstheme="minorHAnsi"/>
          <w:iCs/>
          <w:sz w:val="22"/>
          <w:szCs w:val="22"/>
          <w:lang w:val="en-GB"/>
        </w:rPr>
        <w:t xml:space="preserve"> contig as a </w:t>
      </w:r>
      <w:r w:rsidR="00DB5157" w:rsidRPr="009918D0">
        <w:rPr>
          <w:rFonts w:asciiTheme="minorHAnsi" w:eastAsia="Cambria" w:hAnsiTheme="minorHAnsi" w:cstheme="minorHAnsi"/>
          <w:iCs/>
          <w:sz w:val="22"/>
          <w:szCs w:val="22"/>
          <w:lang w:val="en-GB"/>
        </w:rPr>
        <w:t xml:space="preserve">putatively </w:t>
      </w:r>
      <w:r w:rsidR="00B47213" w:rsidRPr="009918D0">
        <w:rPr>
          <w:rFonts w:asciiTheme="minorHAnsi" w:eastAsia="Cambria" w:hAnsiTheme="minorHAnsi" w:cstheme="minorHAnsi"/>
          <w:iCs/>
          <w:sz w:val="22"/>
          <w:szCs w:val="22"/>
          <w:lang w:val="en-GB"/>
        </w:rPr>
        <w:t xml:space="preserve">native </w:t>
      </w:r>
      <w:r w:rsidR="00383B69" w:rsidRPr="009918D0">
        <w:rPr>
          <w:rFonts w:asciiTheme="minorHAnsi" w:eastAsia="Cambria" w:hAnsiTheme="minorHAnsi" w:cstheme="minorHAnsi"/>
          <w:i/>
          <w:sz w:val="22"/>
          <w:szCs w:val="22"/>
          <w:lang w:val="en-GB"/>
        </w:rPr>
        <w:t xml:space="preserve">H. catenoides </w:t>
      </w:r>
      <w:r w:rsidR="00B47213" w:rsidRPr="009918D0">
        <w:rPr>
          <w:rFonts w:asciiTheme="minorHAnsi" w:eastAsia="Cambria" w:hAnsiTheme="minorHAnsi" w:cstheme="minorHAnsi"/>
          <w:sz w:val="22"/>
          <w:szCs w:val="22"/>
          <w:lang w:val="en-GB"/>
        </w:rPr>
        <w:t xml:space="preserve">histone </w:t>
      </w:r>
      <w:commentRangeStart w:id="43"/>
      <w:r w:rsidR="00B47213" w:rsidRPr="009918D0">
        <w:rPr>
          <w:rFonts w:asciiTheme="minorHAnsi" w:eastAsia="Cambria" w:hAnsiTheme="minorHAnsi" w:cstheme="minorHAnsi"/>
          <w:sz w:val="22"/>
          <w:szCs w:val="22"/>
          <w:lang w:val="en-GB"/>
        </w:rPr>
        <w:t>encoding gene</w:t>
      </w:r>
      <w:r w:rsidR="00383B69" w:rsidRPr="009918D0">
        <w:rPr>
          <w:rFonts w:asciiTheme="minorHAnsi" w:eastAsia="Cambria" w:hAnsiTheme="minorHAnsi" w:cstheme="minorHAnsi"/>
          <w:sz w:val="22"/>
          <w:szCs w:val="22"/>
          <w:lang w:val="en-GB"/>
        </w:rPr>
        <w:t xml:space="preserve">. </w:t>
      </w:r>
      <w:r w:rsidR="00383B69" w:rsidRPr="009918D0">
        <w:rPr>
          <w:rFonts w:asciiTheme="minorHAnsi" w:eastAsia="Cambria" w:hAnsiTheme="minorHAnsi" w:cstheme="minorHAnsi"/>
          <w:iCs/>
          <w:sz w:val="22"/>
          <w:szCs w:val="22"/>
          <w:lang w:val="en-GB"/>
        </w:rPr>
        <w:t xml:space="preserve"> </w:t>
      </w:r>
      <w:commentRangeEnd w:id="43"/>
      <w:r w:rsidR="003F6919">
        <w:rPr>
          <w:rStyle w:val="CommentReference"/>
        </w:rPr>
        <w:commentReference w:id="43"/>
      </w:r>
      <w:r w:rsidR="00383B69" w:rsidRPr="009918D0">
        <w:rPr>
          <w:rFonts w:asciiTheme="minorHAnsi" w:eastAsia="Cambria" w:hAnsiTheme="minorHAnsi" w:cstheme="minorHAnsi"/>
          <w:iCs/>
          <w:sz w:val="22"/>
          <w:szCs w:val="22"/>
          <w:lang w:val="en-GB"/>
        </w:rPr>
        <w:t xml:space="preserve">To confirm this assembly and linkage between ‘host’ and viral gene we conducted a bridging PCR </w:t>
      </w:r>
      <w:r w:rsidR="00117863" w:rsidRPr="009918D0">
        <w:rPr>
          <w:rFonts w:asciiTheme="minorHAnsi" w:eastAsia="Cambria" w:hAnsiTheme="minorHAnsi" w:cstheme="minorHAnsi"/>
          <w:iCs/>
          <w:sz w:val="22"/>
          <w:szCs w:val="22"/>
          <w:lang w:val="en-GB"/>
        </w:rPr>
        <w:t>resulting in an amplicon of 2,837 bp</w:t>
      </w:r>
      <w:r w:rsidR="008F6D12" w:rsidRPr="009918D0">
        <w:rPr>
          <w:rFonts w:asciiTheme="minorHAnsi" w:eastAsia="Cambria" w:hAnsiTheme="minorHAnsi" w:cstheme="minorHAnsi"/>
          <w:iCs/>
          <w:sz w:val="22"/>
          <w:szCs w:val="22"/>
          <w:lang w:val="en-GB"/>
        </w:rPr>
        <w:t xml:space="preserve"> and </w:t>
      </w:r>
      <w:r w:rsidR="00117863" w:rsidRPr="009918D0">
        <w:rPr>
          <w:rFonts w:asciiTheme="minorHAnsi" w:eastAsia="Cambria" w:hAnsiTheme="minorHAnsi" w:cstheme="minorHAnsi"/>
          <w:iCs/>
          <w:sz w:val="22"/>
          <w:szCs w:val="22"/>
          <w:lang w:val="en-GB"/>
        </w:rPr>
        <w:t xml:space="preserve">sequenced this amplicon confirming that the </w:t>
      </w:r>
      <w:r w:rsidR="00117863" w:rsidRPr="009918D0">
        <w:rPr>
          <w:rFonts w:asciiTheme="minorHAnsi" w:hAnsiTheme="minorHAnsi" w:cstheme="minorHAnsi"/>
          <w:i/>
          <w:iCs/>
          <w:color w:val="auto"/>
          <w:sz w:val="22"/>
          <w:szCs w:val="22"/>
        </w:rPr>
        <w:t>mcp</w:t>
      </w:r>
      <w:r w:rsidR="00117863" w:rsidRPr="009918D0">
        <w:rPr>
          <w:rFonts w:asciiTheme="minorHAnsi" w:hAnsiTheme="minorHAnsi" w:cstheme="minorHAnsi"/>
          <w:iCs/>
          <w:color w:val="auto"/>
          <w:sz w:val="22"/>
          <w:szCs w:val="22"/>
        </w:rPr>
        <w:t xml:space="preserve"> and histone genes are linked and on the same stretch of </w:t>
      </w:r>
      <w:r w:rsidR="00D90556" w:rsidRPr="009918D0">
        <w:rPr>
          <w:rFonts w:asciiTheme="minorHAnsi" w:hAnsiTheme="minorHAnsi" w:cstheme="minorHAnsi"/>
          <w:iCs/>
          <w:color w:val="auto"/>
          <w:sz w:val="22"/>
          <w:szCs w:val="22"/>
        </w:rPr>
        <w:lastRenderedPageBreak/>
        <w:t>DNA</w:t>
      </w:r>
      <w:r w:rsidR="00001AB7" w:rsidRPr="009918D0">
        <w:rPr>
          <w:rFonts w:asciiTheme="minorHAnsi" w:hAnsiTheme="minorHAnsi" w:cstheme="minorHAnsi"/>
          <w:iCs/>
          <w:color w:val="auto"/>
          <w:sz w:val="22"/>
          <w:szCs w:val="22"/>
        </w:rPr>
        <w:t xml:space="preserve"> </w:t>
      </w:r>
      <w:r w:rsidR="00001AB7" w:rsidRPr="009918D0">
        <w:rPr>
          <w:rFonts w:asciiTheme="minorHAnsi" w:eastAsia="Cambria" w:hAnsiTheme="minorHAnsi" w:cstheme="minorHAnsi"/>
          <w:sz w:val="22"/>
          <w:szCs w:val="22"/>
          <w:highlight w:val="green"/>
          <w:lang w:val="en-GB"/>
        </w:rPr>
        <w:t>(Table S7)</w:t>
      </w:r>
      <w:r w:rsidR="00117863" w:rsidRPr="009918D0">
        <w:rPr>
          <w:rFonts w:asciiTheme="minorHAnsi" w:hAnsiTheme="minorHAnsi" w:cstheme="minorHAnsi"/>
          <w:iCs/>
          <w:color w:val="auto"/>
          <w:sz w:val="22"/>
          <w:szCs w:val="22"/>
        </w:rPr>
        <w:t>.</w:t>
      </w:r>
      <w:r w:rsidR="00117863" w:rsidRPr="009918D0">
        <w:rPr>
          <w:rFonts w:asciiTheme="minorHAnsi" w:eastAsia="Cambria" w:hAnsiTheme="minorHAnsi" w:cstheme="minorHAnsi"/>
          <w:sz w:val="22"/>
          <w:szCs w:val="22"/>
          <w:lang w:val="en-GB"/>
        </w:rPr>
        <w:t xml:space="preserve"> </w:t>
      </w:r>
      <w:r w:rsidR="00B46823" w:rsidRPr="009918D0">
        <w:rPr>
          <w:rFonts w:asciiTheme="minorHAnsi" w:eastAsia="Cambria" w:hAnsiTheme="minorHAnsi" w:cstheme="minorHAnsi"/>
          <w:sz w:val="22"/>
          <w:szCs w:val="22"/>
          <w:lang w:val="en-GB"/>
        </w:rPr>
        <w:t xml:space="preserve"> </w:t>
      </w:r>
      <w:r w:rsidR="000A781A">
        <w:rPr>
          <w:rFonts w:asciiTheme="minorHAnsi" w:eastAsia="Cambria" w:hAnsiTheme="minorHAnsi" w:cstheme="minorHAnsi"/>
          <w:sz w:val="22"/>
          <w:szCs w:val="22"/>
          <w:lang w:val="en-GB"/>
        </w:rPr>
        <w:t xml:space="preserve">Products from </w:t>
      </w:r>
      <w:r w:rsidR="008F6D12" w:rsidRPr="009918D0">
        <w:rPr>
          <w:rFonts w:asciiTheme="minorHAnsi" w:hAnsiTheme="minorHAnsi" w:cstheme="minorHAnsi"/>
          <w:i/>
          <w:iCs/>
          <w:color w:val="auto"/>
          <w:sz w:val="22"/>
          <w:szCs w:val="22"/>
        </w:rPr>
        <w:t xml:space="preserve">polB, mg96 </w:t>
      </w:r>
      <w:r w:rsidR="008F6D12" w:rsidRPr="0041602E">
        <w:rPr>
          <w:rFonts w:asciiTheme="minorHAnsi" w:hAnsiTheme="minorHAnsi" w:cstheme="minorHAnsi"/>
          <w:iCs/>
          <w:color w:val="auto"/>
          <w:sz w:val="22"/>
          <w:szCs w:val="22"/>
        </w:rPr>
        <w:t>and</w:t>
      </w:r>
      <w:r w:rsidR="008F6D12" w:rsidRPr="009918D0">
        <w:rPr>
          <w:rFonts w:asciiTheme="minorHAnsi" w:hAnsiTheme="minorHAnsi" w:cstheme="minorHAnsi"/>
          <w:i/>
          <w:iCs/>
          <w:color w:val="auto"/>
          <w:sz w:val="22"/>
          <w:szCs w:val="22"/>
        </w:rPr>
        <w:t xml:space="preserve"> rps3</w:t>
      </w:r>
      <w:r w:rsidR="008F6D12" w:rsidRPr="009918D0">
        <w:rPr>
          <w:rFonts w:asciiTheme="minorHAnsi" w:hAnsiTheme="minorHAnsi" w:cstheme="minorHAnsi"/>
          <w:iCs/>
          <w:color w:val="auto"/>
          <w:sz w:val="22"/>
          <w:szCs w:val="22"/>
        </w:rPr>
        <w:t xml:space="preserve"> </w:t>
      </w:r>
      <w:r w:rsidR="000A781A">
        <w:rPr>
          <w:rFonts w:asciiTheme="minorHAnsi" w:hAnsiTheme="minorHAnsi" w:cstheme="minorHAnsi"/>
          <w:iCs/>
          <w:color w:val="auto"/>
          <w:sz w:val="22"/>
          <w:szCs w:val="22"/>
        </w:rPr>
        <w:t xml:space="preserve">were detected by </w:t>
      </w:r>
      <w:r w:rsidR="000A781A" w:rsidRPr="009918D0">
        <w:rPr>
          <w:rFonts w:asciiTheme="minorHAnsi" w:hAnsiTheme="minorHAnsi" w:cstheme="minorHAnsi"/>
          <w:color w:val="auto"/>
          <w:sz w:val="22"/>
          <w:szCs w:val="22"/>
        </w:rPr>
        <w:t>RT-PCR</w:t>
      </w:r>
      <w:r w:rsidR="000A781A">
        <w:rPr>
          <w:rFonts w:asciiTheme="minorHAnsi" w:hAnsiTheme="minorHAnsi" w:cstheme="minorHAnsi"/>
          <w:iCs/>
          <w:color w:val="auto"/>
          <w:sz w:val="22"/>
          <w:szCs w:val="22"/>
        </w:rPr>
        <w:t xml:space="preserve"> </w:t>
      </w:r>
      <w:r w:rsidR="008F6D12" w:rsidRPr="009918D0">
        <w:rPr>
          <w:rFonts w:asciiTheme="minorHAnsi" w:hAnsiTheme="minorHAnsi" w:cstheme="minorHAnsi"/>
          <w:iCs/>
          <w:color w:val="auto"/>
          <w:sz w:val="22"/>
          <w:szCs w:val="22"/>
        </w:rPr>
        <w:t>in our culture conditions</w:t>
      </w:r>
      <w:r w:rsidR="000A781A">
        <w:rPr>
          <w:rFonts w:asciiTheme="minorHAnsi" w:hAnsiTheme="minorHAnsi" w:cstheme="minorHAnsi"/>
          <w:iCs/>
          <w:color w:val="auto"/>
          <w:sz w:val="22"/>
          <w:szCs w:val="22"/>
        </w:rPr>
        <w:t>,</w:t>
      </w:r>
      <w:r w:rsidR="008F6D12" w:rsidRPr="009918D0">
        <w:rPr>
          <w:rFonts w:asciiTheme="minorHAnsi" w:hAnsiTheme="minorHAnsi" w:cstheme="minorHAnsi"/>
          <w:iCs/>
          <w:color w:val="auto"/>
          <w:sz w:val="22"/>
          <w:szCs w:val="22"/>
        </w:rPr>
        <w:t xml:space="preserve"> suggesting that the </w:t>
      </w:r>
      <w:r w:rsidR="000A781A">
        <w:rPr>
          <w:rFonts w:asciiTheme="minorHAnsi" w:hAnsiTheme="minorHAnsi" w:cstheme="minorHAnsi"/>
          <w:iCs/>
          <w:color w:val="auto"/>
          <w:sz w:val="22"/>
          <w:szCs w:val="22"/>
        </w:rPr>
        <w:t>viral regions</w:t>
      </w:r>
      <w:r w:rsidR="000A781A" w:rsidRPr="009918D0">
        <w:rPr>
          <w:rFonts w:asciiTheme="minorHAnsi" w:hAnsiTheme="minorHAnsi" w:cstheme="minorHAnsi"/>
          <w:iCs/>
          <w:color w:val="auto"/>
          <w:sz w:val="22"/>
          <w:szCs w:val="22"/>
        </w:rPr>
        <w:t xml:space="preserve"> </w:t>
      </w:r>
      <w:r w:rsidR="000A781A">
        <w:rPr>
          <w:rFonts w:asciiTheme="minorHAnsi" w:hAnsiTheme="minorHAnsi" w:cstheme="minorHAnsi"/>
          <w:iCs/>
          <w:color w:val="auto"/>
          <w:sz w:val="22"/>
          <w:szCs w:val="22"/>
        </w:rPr>
        <w:t>are</w:t>
      </w:r>
      <w:r w:rsidR="000A781A" w:rsidRPr="009918D0">
        <w:rPr>
          <w:rFonts w:asciiTheme="minorHAnsi" w:hAnsiTheme="minorHAnsi" w:cstheme="minorHAnsi"/>
          <w:iCs/>
          <w:color w:val="auto"/>
          <w:sz w:val="22"/>
          <w:szCs w:val="22"/>
        </w:rPr>
        <w:t xml:space="preserve"> </w:t>
      </w:r>
      <w:r w:rsidR="008F6D12" w:rsidRPr="009918D0">
        <w:rPr>
          <w:rFonts w:asciiTheme="minorHAnsi" w:hAnsiTheme="minorHAnsi" w:cstheme="minorHAnsi"/>
          <w:iCs/>
          <w:color w:val="auto"/>
          <w:sz w:val="22"/>
          <w:szCs w:val="22"/>
        </w:rPr>
        <w:t>transcriptionally active</w:t>
      </w:r>
      <w:r w:rsidR="00001AB7" w:rsidRPr="009918D0">
        <w:rPr>
          <w:rFonts w:asciiTheme="minorHAnsi" w:hAnsiTheme="minorHAnsi" w:cstheme="minorHAnsi"/>
          <w:iCs/>
          <w:color w:val="auto"/>
          <w:sz w:val="22"/>
          <w:szCs w:val="22"/>
        </w:rPr>
        <w:t xml:space="preserve"> </w:t>
      </w:r>
      <w:r w:rsidR="00001AB7" w:rsidRPr="009918D0">
        <w:rPr>
          <w:rFonts w:asciiTheme="minorHAnsi" w:hAnsiTheme="minorHAnsi" w:cstheme="minorHAnsi"/>
          <w:iCs/>
          <w:color w:val="auto"/>
          <w:sz w:val="22"/>
          <w:szCs w:val="22"/>
          <w:highlight w:val="green"/>
        </w:rPr>
        <w:t>(Fig. 3b</w:t>
      </w:r>
      <w:r w:rsidR="00001AB7" w:rsidRPr="009918D0">
        <w:rPr>
          <w:rFonts w:asciiTheme="minorHAnsi" w:hAnsiTheme="minorHAnsi" w:cstheme="minorHAnsi"/>
          <w:iCs/>
          <w:color w:val="auto"/>
          <w:sz w:val="22"/>
          <w:szCs w:val="22"/>
        </w:rPr>
        <w:t>)</w:t>
      </w:r>
      <w:r w:rsidR="008F6D12" w:rsidRPr="009918D0">
        <w:rPr>
          <w:rFonts w:asciiTheme="minorHAnsi" w:hAnsiTheme="minorHAnsi" w:cstheme="minorHAnsi"/>
          <w:i/>
          <w:iCs/>
          <w:color w:val="auto"/>
          <w:sz w:val="22"/>
          <w:szCs w:val="22"/>
        </w:rPr>
        <w:t xml:space="preserve">. </w:t>
      </w:r>
      <w:r w:rsidR="000A781A">
        <w:rPr>
          <w:rFonts w:asciiTheme="minorHAnsi" w:hAnsiTheme="minorHAnsi" w:cstheme="minorHAnsi"/>
          <w:iCs/>
          <w:color w:val="auto"/>
          <w:sz w:val="22"/>
          <w:szCs w:val="22"/>
        </w:rPr>
        <w:t>In contrast, a l</w:t>
      </w:r>
      <w:r w:rsidR="000A781A" w:rsidRPr="009918D0">
        <w:rPr>
          <w:rFonts w:asciiTheme="minorHAnsi" w:hAnsiTheme="minorHAnsi" w:cstheme="minorHAnsi"/>
          <w:iCs/>
          <w:color w:val="auto"/>
          <w:sz w:val="22"/>
          <w:szCs w:val="22"/>
        </w:rPr>
        <w:t xml:space="preserve">ack </w:t>
      </w:r>
      <w:r w:rsidR="00566018" w:rsidRPr="009918D0">
        <w:rPr>
          <w:rFonts w:asciiTheme="minorHAnsi" w:hAnsiTheme="minorHAnsi" w:cstheme="minorHAnsi"/>
          <w:iCs/>
          <w:color w:val="auto"/>
          <w:sz w:val="22"/>
          <w:szCs w:val="22"/>
        </w:rPr>
        <w:t xml:space="preserve">of transcript </w:t>
      </w:r>
      <w:r w:rsidR="000A781A">
        <w:rPr>
          <w:rFonts w:asciiTheme="minorHAnsi" w:hAnsiTheme="minorHAnsi" w:cstheme="minorHAnsi"/>
          <w:iCs/>
          <w:color w:val="auto"/>
          <w:sz w:val="22"/>
          <w:szCs w:val="22"/>
        </w:rPr>
        <w:t>from</w:t>
      </w:r>
      <w:r w:rsidR="000A781A" w:rsidRPr="009918D0">
        <w:rPr>
          <w:rFonts w:asciiTheme="minorHAnsi" w:hAnsiTheme="minorHAnsi" w:cstheme="minorHAnsi"/>
          <w:iCs/>
          <w:color w:val="auto"/>
          <w:sz w:val="22"/>
          <w:szCs w:val="22"/>
        </w:rPr>
        <w:t xml:space="preserve"> </w:t>
      </w:r>
      <w:r w:rsidR="00566018" w:rsidRPr="009918D0">
        <w:rPr>
          <w:rFonts w:asciiTheme="minorHAnsi" w:hAnsiTheme="minorHAnsi" w:cstheme="minorHAnsi"/>
          <w:iCs/>
          <w:color w:val="auto"/>
          <w:sz w:val="22"/>
          <w:szCs w:val="22"/>
        </w:rPr>
        <w:t xml:space="preserve">the </w:t>
      </w:r>
      <w:r w:rsidR="00566018" w:rsidRPr="009918D0">
        <w:rPr>
          <w:rFonts w:asciiTheme="minorHAnsi" w:hAnsiTheme="minorHAnsi" w:cstheme="minorHAnsi"/>
          <w:i/>
          <w:iCs/>
          <w:color w:val="auto"/>
          <w:sz w:val="22"/>
          <w:szCs w:val="22"/>
        </w:rPr>
        <w:t xml:space="preserve">mcp </w:t>
      </w:r>
      <w:r w:rsidR="00566018" w:rsidRPr="009918D0">
        <w:rPr>
          <w:rFonts w:asciiTheme="minorHAnsi" w:hAnsiTheme="minorHAnsi" w:cstheme="minorHAnsi"/>
          <w:iCs/>
          <w:color w:val="auto"/>
          <w:sz w:val="22"/>
          <w:szCs w:val="22"/>
        </w:rPr>
        <w:t>gene suggests that a complete virus or a viral factory is not being manufactured in the culture conditions tested (</w:t>
      </w:r>
      <w:r w:rsidR="00566018" w:rsidRPr="009918D0">
        <w:rPr>
          <w:rFonts w:asciiTheme="minorHAnsi" w:hAnsiTheme="minorHAnsi" w:cstheme="minorHAnsi"/>
          <w:iCs/>
          <w:color w:val="auto"/>
          <w:sz w:val="22"/>
          <w:szCs w:val="22"/>
          <w:highlight w:val="green"/>
        </w:rPr>
        <w:t>Fig. 3</w:t>
      </w:r>
      <w:r w:rsidR="00566018" w:rsidRPr="009918D0">
        <w:rPr>
          <w:rFonts w:asciiTheme="minorHAnsi" w:hAnsiTheme="minorHAnsi" w:cstheme="minorHAnsi"/>
          <w:iCs/>
          <w:color w:val="auto"/>
          <w:sz w:val="22"/>
          <w:szCs w:val="22"/>
        </w:rPr>
        <w:t xml:space="preserve">), although we note that the </w:t>
      </w:r>
      <w:r w:rsidR="005C38FA" w:rsidRPr="00FB7FD4">
        <w:rPr>
          <w:rFonts w:asciiTheme="minorHAnsi" w:hAnsiTheme="minorHAnsi" w:cstheme="minorHAnsi"/>
          <w:i/>
          <w:iCs/>
          <w:color w:val="auto"/>
          <w:sz w:val="22"/>
          <w:szCs w:val="22"/>
        </w:rPr>
        <w:t>mcp</w:t>
      </w:r>
      <w:r w:rsidR="005C38FA">
        <w:rPr>
          <w:rFonts w:asciiTheme="minorHAnsi" w:hAnsiTheme="minorHAnsi" w:cstheme="minorHAnsi"/>
          <w:iCs/>
          <w:color w:val="auto"/>
          <w:sz w:val="22"/>
          <w:szCs w:val="22"/>
        </w:rPr>
        <w:t xml:space="preserve"> </w:t>
      </w:r>
      <w:r w:rsidR="000A786E" w:rsidRPr="009918D0">
        <w:rPr>
          <w:rFonts w:asciiTheme="minorHAnsi" w:hAnsiTheme="minorHAnsi" w:cstheme="minorHAnsi"/>
          <w:iCs/>
          <w:color w:val="auto"/>
          <w:sz w:val="22"/>
          <w:szCs w:val="22"/>
        </w:rPr>
        <w:t>sequence</w:t>
      </w:r>
      <w:r w:rsidR="00566018" w:rsidRPr="009918D0">
        <w:rPr>
          <w:rFonts w:asciiTheme="minorHAnsi" w:hAnsiTheme="minorHAnsi" w:cstheme="minorHAnsi"/>
          <w:iCs/>
          <w:color w:val="auto"/>
          <w:sz w:val="22"/>
          <w:szCs w:val="22"/>
        </w:rPr>
        <w:t xml:space="preserve"> was present in our transcriptome sequencing data conducted from a separate culturing experiment. Electron microscopy also failed to observe icosahedral structures typical of viral particles or an intracellular viral factory (69) (see </w:t>
      </w:r>
      <w:r w:rsidR="00566018" w:rsidRPr="009918D0">
        <w:rPr>
          <w:rFonts w:asciiTheme="minorHAnsi" w:hAnsiTheme="minorHAnsi" w:cstheme="minorHAnsi"/>
          <w:iCs/>
          <w:color w:val="auto"/>
          <w:sz w:val="22"/>
          <w:szCs w:val="22"/>
          <w:highlight w:val="green"/>
        </w:rPr>
        <w:t>Fig. S7</w:t>
      </w:r>
      <w:r w:rsidR="005C38FA">
        <w:rPr>
          <w:rFonts w:asciiTheme="minorHAnsi" w:hAnsiTheme="minorHAnsi" w:cstheme="minorHAnsi"/>
          <w:iCs/>
          <w:color w:val="auto"/>
          <w:sz w:val="22"/>
          <w:szCs w:val="22"/>
        </w:rPr>
        <w:t xml:space="preserve">). </w:t>
      </w:r>
      <w:r w:rsidR="00566018" w:rsidRPr="009918D0">
        <w:rPr>
          <w:rFonts w:asciiTheme="minorHAnsi" w:hAnsiTheme="minorHAnsi" w:cstheme="minorHAnsi"/>
          <w:iCs/>
          <w:color w:val="auto"/>
          <w:sz w:val="22"/>
          <w:szCs w:val="22"/>
        </w:rPr>
        <w:t xml:space="preserve">These data combined with evidence of viral gene </w:t>
      </w:r>
      <w:commentRangeStart w:id="44"/>
      <w:r w:rsidR="00566018" w:rsidRPr="009918D0">
        <w:rPr>
          <w:rFonts w:asciiTheme="minorHAnsi" w:hAnsiTheme="minorHAnsi" w:cstheme="minorHAnsi"/>
          <w:iCs/>
          <w:color w:val="auto"/>
          <w:sz w:val="22"/>
          <w:szCs w:val="22"/>
        </w:rPr>
        <w:t xml:space="preserve">integration in the oomycetes </w:t>
      </w:r>
      <w:commentRangeEnd w:id="44"/>
      <w:r w:rsidR="000A781A">
        <w:rPr>
          <w:rStyle w:val="CommentReference"/>
        </w:rPr>
        <w:commentReference w:id="44"/>
      </w:r>
      <w:r w:rsidR="0041602E" w:rsidRPr="0041602E">
        <w:rPr>
          <w:rFonts w:asciiTheme="minorHAnsi" w:hAnsiTheme="minorHAnsi" w:cstheme="minorHAnsi"/>
          <w:iCs/>
          <w:color w:val="auto"/>
          <w:sz w:val="22"/>
          <w:szCs w:val="22"/>
          <w:highlight w:val="yellow"/>
        </w:rPr>
        <w:t>(ref)</w:t>
      </w:r>
      <w:r w:rsidR="0041602E">
        <w:rPr>
          <w:rFonts w:asciiTheme="minorHAnsi" w:hAnsiTheme="minorHAnsi" w:cstheme="minorHAnsi"/>
          <w:iCs/>
          <w:color w:val="auto"/>
          <w:sz w:val="22"/>
          <w:szCs w:val="22"/>
        </w:rPr>
        <w:t xml:space="preserve"> </w:t>
      </w:r>
      <w:r w:rsidR="00566018" w:rsidRPr="009918D0">
        <w:rPr>
          <w:rFonts w:asciiTheme="minorHAnsi" w:hAnsiTheme="minorHAnsi" w:cstheme="minorHAnsi"/>
          <w:iCs/>
          <w:color w:val="auto"/>
          <w:sz w:val="22"/>
          <w:szCs w:val="22"/>
        </w:rPr>
        <w:t>suggests a hitherto un-sampled diversity of large DNA viruses found infecting, or integrated within the genome of, Pseudofungi</w:t>
      </w:r>
      <w:r w:rsidR="000A781A">
        <w:rPr>
          <w:rFonts w:asciiTheme="minorHAnsi" w:hAnsiTheme="minorHAnsi" w:cstheme="minorHAnsi"/>
          <w:iCs/>
          <w:color w:val="auto"/>
          <w:sz w:val="22"/>
          <w:szCs w:val="22"/>
        </w:rPr>
        <w:t xml:space="preserve">. This is </w:t>
      </w:r>
      <w:r w:rsidR="00566018" w:rsidRPr="009918D0">
        <w:rPr>
          <w:rFonts w:asciiTheme="minorHAnsi" w:hAnsiTheme="minorHAnsi" w:cstheme="minorHAnsi"/>
          <w:iCs/>
          <w:color w:val="auto"/>
          <w:sz w:val="22"/>
          <w:szCs w:val="22"/>
        </w:rPr>
        <w:t>consistent with other data suggest</w:t>
      </w:r>
      <w:r w:rsidR="000A781A">
        <w:rPr>
          <w:rFonts w:asciiTheme="minorHAnsi" w:hAnsiTheme="minorHAnsi" w:cstheme="minorHAnsi"/>
          <w:iCs/>
          <w:color w:val="auto"/>
          <w:sz w:val="22"/>
          <w:szCs w:val="22"/>
        </w:rPr>
        <w:t>ing</w:t>
      </w:r>
      <w:r w:rsidR="00566018" w:rsidRPr="009918D0">
        <w:rPr>
          <w:rFonts w:asciiTheme="minorHAnsi" w:hAnsiTheme="minorHAnsi" w:cstheme="minorHAnsi"/>
          <w:iCs/>
          <w:color w:val="auto"/>
          <w:sz w:val="22"/>
          <w:szCs w:val="22"/>
        </w:rPr>
        <w:t xml:space="preserve"> the Pseudofungi have been </w:t>
      </w:r>
      <w:r w:rsidR="000A786E" w:rsidRPr="009918D0">
        <w:rPr>
          <w:rFonts w:asciiTheme="minorHAnsi" w:hAnsiTheme="minorHAnsi" w:cstheme="minorHAnsi"/>
          <w:iCs/>
          <w:color w:val="auto"/>
          <w:sz w:val="22"/>
          <w:szCs w:val="22"/>
        </w:rPr>
        <w:t>subject to viral transduction</w:t>
      </w:r>
      <w:r w:rsidR="00566018" w:rsidRPr="009918D0">
        <w:rPr>
          <w:rFonts w:asciiTheme="minorHAnsi" w:hAnsiTheme="minorHAnsi" w:cstheme="minorHAnsi"/>
          <w:iCs/>
          <w:color w:val="auto"/>
          <w:sz w:val="22"/>
          <w:szCs w:val="22"/>
        </w:rPr>
        <w:t xml:space="preserve"> (70).</w:t>
      </w:r>
      <w:r w:rsidR="00325A3D" w:rsidRPr="009918D0">
        <w:rPr>
          <w:rFonts w:asciiTheme="minorHAnsi" w:hAnsiTheme="minorHAnsi" w:cstheme="minorHAnsi"/>
          <w:iCs/>
          <w:color w:val="auto"/>
          <w:sz w:val="22"/>
          <w:szCs w:val="22"/>
        </w:rPr>
        <w:t xml:space="preserve"> </w:t>
      </w:r>
      <w:r w:rsidR="00DB5157" w:rsidRPr="009918D0">
        <w:rPr>
          <w:rFonts w:asciiTheme="minorHAnsi" w:hAnsiTheme="minorHAnsi" w:cstheme="minorHAnsi"/>
          <w:iCs/>
          <w:color w:val="auto"/>
          <w:sz w:val="22"/>
          <w:szCs w:val="22"/>
        </w:rPr>
        <w:t xml:space="preserve">It has also been shown that many different lineages of the </w:t>
      </w:r>
      <w:r w:rsidR="005A4CAA" w:rsidRPr="009918D0">
        <w:rPr>
          <w:rFonts w:asciiTheme="minorHAnsi" w:hAnsiTheme="minorHAnsi" w:cstheme="minorHAnsi"/>
          <w:iCs/>
          <w:color w:val="auto"/>
          <w:sz w:val="22"/>
          <w:szCs w:val="22"/>
        </w:rPr>
        <w:t>s</w:t>
      </w:r>
      <w:r w:rsidR="00DB5157" w:rsidRPr="009918D0">
        <w:rPr>
          <w:rFonts w:asciiTheme="minorHAnsi" w:hAnsiTheme="minorHAnsi" w:cstheme="minorHAnsi"/>
          <w:iCs/>
          <w:color w:val="auto"/>
          <w:sz w:val="22"/>
          <w:szCs w:val="22"/>
        </w:rPr>
        <w:t>tramenopiles have similarly retained fragments of viral genomes</w:t>
      </w:r>
      <w:r w:rsidR="00EF5171" w:rsidRPr="009918D0">
        <w:rPr>
          <w:rFonts w:asciiTheme="minorHAnsi" w:hAnsiTheme="minorHAnsi" w:cstheme="minorHAnsi"/>
          <w:iCs/>
          <w:color w:val="auto"/>
          <w:sz w:val="22"/>
          <w:szCs w:val="22"/>
        </w:rPr>
        <w:t xml:space="preserve"> </w:t>
      </w:r>
      <w:r w:rsidR="005C02A1">
        <w:rPr>
          <w:rFonts w:asciiTheme="minorHAnsi" w:hAnsiTheme="minorHAnsi" w:cstheme="minorHAnsi"/>
          <w:iCs/>
          <w:color w:val="auto"/>
          <w:sz w:val="22"/>
          <w:szCs w:val="22"/>
        </w:rPr>
        <w:fldChar w:fldCharType="begin"/>
      </w:r>
      <w:r w:rsidR="005C02A1">
        <w:rPr>
          <w:rFonts w:asciiTheme="minorHAnsi" w:hAnsiTheme="minorHAnsi" w:cstheme="minorHAnsi"/>
          <w:iCs/>
          <w:color w:val="auto"/>
          <w:sz w:val="22"/>
          <w:szCs w:val="22"/>
        </w:rPr>
        <w:instrText xml:space="preserve"> ADDIN EN.CITE &lt;EndNote&gt;&lt;Cite&gt;&lt;Author&gt;Delaroque&lt;/Author&gt;&lt;Year&gt;2008&lt;/Year&gt;&lt;RecNum&gt;7175&lt;/RecNum&gt;&lt;DisplayText&gt;(67)&lt;/DisplayText&gt;&lt;record&gt;&lt;rec-number&gt;7175&lt;/rec-number&gt;&lt;foreign-keys&gt;&lt;key app="EN" db-id="aa0wwef99asf0aeesds5pf0ft29wa99fvf0s" timestamp="1485200908"&gt;7175&lt;/key&gt;&lt;/foreign-keys&gt;&lt;ref-type name="Journal Article"&gt;17&lt;/ref-type&gt;&lt;contributors&gt;&lt;authors&gt;&lt;author&gt;Delaroque, Nicolas&lt;/author&gt;&lt;author&gt;Boland, Wilhelm&lt;/author&gt;&lt;/authors&gt;&lt;/contributors&gt;&lt;titles&gt;&lt;title&gt;The genome of the brown alga Ectocarpus siliculosus contains a series of viral DNA pieces, suggesting an ancient association with large dsDNA viruses&lt;/title&gt;&lt;secondary-title&gt;BMC Evolutionary Biology&lt;/secondary-title&gt;&lt;/titles&gt;&lt;periodical&gt;&lt;full-title&gt;BMC Evolutionary Biology&lt;/full-title&gt;&lt;/periodical&gt;&lt;pages&gt;110-110&lt;/pages&gt;&lt;volume&gt;8&lt;/volume&gt;&lt;dates&gt;&lt;year&gt;2008&lt;/year&gt;&lt;pub-dates&gt;&lt;date&gt;04/12&amp;#xD;11/02/received&amp;#xD;04/12/accepted&lt;/date&gt;&lt;/pub-dates&gt;&lt;/dates&gt;&lt;publisher&gt;BioMed Central&lt;/publisher&gt;&lt;isbn&gt;1471-2148&lt;/isbn&gt;&lt;accession-num&gt;PMC2373305&lt;/accession-num&gt;&lt;urls&gt;&lt;related-urls&gt;&lt;url&gt;http://www.ncbi.nlm.nih.gov/pmc/articles/PMC2373305/&lt;/url&gt;&lt;/related-urls&gt;&lt;/urls&gt;&lt;electronic-resource-num&gt;10.1186/1471-2148-8-110&lt;/electronic-resource-num&gt;&lt;remote-database-name&gt;PMC&lt;/remote-database-name&gt;&lt;/record&gt;&lt;/Cite&gt;&lt;/EndNote&gt;</w:instrText>
      </w:r>
      <w:r w:rsidR="005C02A1">
        <w:rPr>
          <w:rFonts w:asciiTheme="minorHAnsi" w:hAnsiTheme="minorHAnsi" w:cstheme="minorHAnsi"/>
          <w:iCs/>
          <w:color w:val="auto"/>
          <w:sz w:val="22"/>
          <w:szCs w:val="22"/>
        </w:rPr>
        <w:fldChar w:fldCharType="separate"/>
      </w:r>
      <w:r w:rsidR="005C02A1">
        <w:rPr>
          <w:rFonts w:asciiTheme="minorHAnsi" w:hAnsiTheme="minorHAnsi" w:cstheme="minorHAnsi"/>
          <w:iCs/>
          <w:noProof/>
          <w:color w:val="auto"/>
          <w:sz w:val="22"/>
          <w:szCs w:val="22"/>
        </w:rPr>
        <w:t>(67)</w:t>
      </w:r>
      <w:r w:rsidR="005C02A1">
        <w:rPr>
          <w:rFonts w:asciiTheme="minorHAnsi" w:hAnsiTheme="minorHAnsi" w:cstheme="minorHAnsi"/>
          <w:iCs/>
          <w:color w:val="auto"/>
          <w:sz w:val="22"/>
          <w:szCs w:val="22"/>
        </w:rPr>
        <w:fldChar w:fldCharType="end"/>
      </w:r>
      <w:r w:rsidR="00D90556" w:rsidRPr="009918D0">
        <w:rPr>
          <w:rFonts w:asciiTheme="minorHAnsi" w:hAnsiTheme="minorHAnsi" w:cstheme="minorHAnsi"/>
          <w:iCs/>
          <w:color w:val="auto"/>
          <w:sz w:val="22"/>
          <w:szCs w:val="22"/>
        </w:rPr>
        <w:t xml:space="preserve"> </w:t>
      </w:r>
      <w:commentRangeStart w:id="45"/>
      <w:r w:rsidR="00D90556" w:rsidRPr="009918D0">
        <w:rPr>
          <w:rFonts w:asciiTheme="minorHAnsi" w:hAnsiTheme="minorHAnsi" w:cstheme="minorHAnsi"/>
          <w:iCs/>
          <w:color w:val="auto"/>
          <w:sz w:val="22"/>
          <w:szCs w:val="22"/>
          <w:highlight w:val="yellow"/>
        </w:rPr>
        <w:t>(ref)</w:t>
      </w:r>
      <w:r w:rsidR="00DB5157" w:rsidRPr="009918D0">
        <w:rPr>
          <w:rFonts w:asciiTheme="minorHAnsi" w:hAnsiTheme="minorHAnsi" w:cstheme="minorHAnsi"/>
          <w:iCs/>
          <w:color w:val="auto"/>
          <w:sz w:val="22"/>
          <w:szCs w:val="22"/>
        </w:rPr>
        <w:t xml:space="preserve"> </w:t>
      </w:r>
      <w:commentRangeEnd w:id="45"/>
      <w:r w:rsidR="0022407B" w:rsidRPr="009918D0">
        <w:rPr>
          <w:rStyle w:val="CommentReference"/>
          <w:rFonts w:asciiTheme="minorHAnsi" w:hAnsiTheme="minorHAnsi"/>
          <w:sz w:val="22"/>
          <w:szCs w:val="22"/>
        </w:rPr>
        <w:commentReference w:id="45"/>
      </w:r>
      <w:r w:rsidR="00D90556" w:rsidRPr="009918D0">
        <w:rPr>
          <w:rFonts w:asciiTheme="minorHAnsi" w:hAnsiTheme="minorHAnsi" w:cstheme="minorHAnsi"/>
          <w:iCs/>
          <w:color w:val="auto"/>
          <w:sz w:val="22"/>
          <w:szCs w:val="22"/>
        </w:rPr>
        <w:t>suggesting a wider under</w:t>
      </w:r>
      <w:r w:rsidR="005A4CAA" w:rsidRPr="009918D0">
        <w:rPr>
          <w:rFonts w:asciiTheme="minorHAnsi" w:hAnsiTheme="minorHAnsi" w:cstheme="minorHAnsi"/>
          <w:iCs/>
          <w:color w:val="auto"/>
          <w:sz w:val="22"/>
          <w:szCs w:val="22"/>
        </w:rPr>
        <w:t xml:space="preserve"> </w:t>
      </w:r>
      <w:r w:rsidR="00D90556" w:rsidRPr="009918D0">
        <w:rPr>
          <w:rFonts w:asciiTheme="minorHAnsi" w:hAnsiTheme="minorHAnsi" w:cstheme="minorHAnsi"/>
          <w:iCs/>
          <w:color w:val="auto"/>
          <w:sz w:val="22"/>
          <w:szCs w:val="22"/>
        </w:rPr>
        <w:t xml:space="preserve">sampled diversity of </w:t>
      </w:r>
      <w:r w:rsidR="005A4CAA" w:rsidRPr="009918D0">
        <w:rPr>
          <w:rFonts w:asciiTheme="minorHAnsi" w:hAnsiTheme="minorHAnsi" w:cstheme="minorHAnsi"/>
          <w:iCs/>
          <w:color w:val="auto"/>
          <w:sz w:val="22"/>
          <w:szCs w:val="22"/>
        </w:rPr>
        <w:t xml:space="preserve">stramenopile </w:t>
      </w:r>
      <w:r w:rsidR="00D90556" w:rsidRPr="009918D0">
        <w:rPr>
          <w:rFonts w:asciiTheme="minorHAnsi" w:hAnsiTheme="minorHAnsi" w:cstheme="minorHAnsi"/>
          <w:iCs/>
          <w:color w:val="auto"/>
          <w:sz w:val="22"/>
          <w:szCs w:val="22"/>
        </w:rPr>
        <w:t xml:space="preserve">large DNA viruses. </w:t>
      </w:r>
      <w:r w:rsidR="00DB5157" w:rsidRPr="009918D0">
        <w:rPr>
          <w:rFonts w:asciiTheme="minorHAnsi" w:hAnsiTheme="minorHAnsi" w:cstheme="minorHAnsi"/>
          <w:iCs/>
          <w:color w:val="auto"/>
          <w:sz w:val="22"/>
          <w:szCs w:val="22"/>
        </w:rPr>
        <w:t>It is tempting to speculate that this may be a mechanism driving HGT</w:t>
      </w:r>
      <w:r w:rsidR="000E6C1A" w:rsidRPr="009918D0">
        <w:rPr>
          <w:rFonts w:asciiTheme="minorHAnsi" w:hAnsiTheme="minorHAnsi" w:cstheme="minorHAnsi"/>
          <w:iCs/>
          <w:color w:val="auto"/>
          <w:sz w:val="22"/>
          <w:szCs w:val="22"/>
        </w:rPr>
        <w:t xml:space="preserve"> seen in the oomycetes</w:t>
      </w:r>
      <w:r w:rsidR="00137424" w:rsidRPr="009918D0">
        <w:rPr>
          <w:rFonts w:asciiTheme="minorHAnsi" w:hAnsiTheme="minorHAnsi" w:cstheme="minorHAnsi"/>
          <w:iCs/>
          <w:color w:val="auto"/>
          <w:sz w:val="22"/>
          <w:szCs w:val="22"/>
        </w:rPr>
        <w:t xml:space="preserve"> (see </w:t>
      </w:r>
      <w:r w:rsidR="001A6DE9" w:rsidRPr="009918D0">
        <w:rPr>
          <w:rFonts w:asciiTheme="minorHAnsi" w:hAnsiTheme="minorHAnsi" w:cstheme="minorHAnsi"/>
          <w:iCs/>
          <w:color w:val="auto"/>
          <w:sz w:val="22"/>
          <w:szCs w:val="22"/>
        </w:rPr>
        <w:fldChar w:fldCharType="begin"/>
      </w:r>
      <w:r w:rsidR="005C02A1">
        <w:rPr>
          <w:rFonts w:asciiTheme="minorHAnsi" w:hAnsiTheme="minorHAnsi" w:cstheme="minorHAnsi"/>
          <w:iCs/>
          <w:color w:val="auto"/>
          <w:sz w:val="22"/>
          <w:szCs w:val="22"/>
        </w:rPr>
        <w:instrText xml:space="preserve"> ADDIN EN.CITE &lt;EndNote&gt;&lt;Cite&gt;&lt;Author&gt;Savory&lt;/Author&gt;&lt;Year&gt;2015&lt;/Year&gt;&lt;RecNum&gt;5944&lt;/RecNum&gt;&lt;DisplayText&gt;(68)&lt;/DisplayText&gt;&lt;record&gt;&lt;rec-number&gt;5944&lt;/rec-number&gt;&lt;foreign-keys&gt;&lt;key app="EN" db-id="aa0wwef99asf0aeesds5pf0ft29wa99fvf0s" timestamp="1457105949"&gt;5944&lt;/key&gt;&lt;/foreign-keys&gt;&lt;ref-type name="Journal Article"&gt;17&lt;/ref-type&gt;&lt;contributors&gt;&lt;authors&gt;&lt;author&gt;Savory, Fiona&lt;/author&gt;&lt;author&gt;Leonard, Guy&lt;/author&gt;&lt;author&gt;Richards, Thomas A.&lt;/author&gt;&lt;/authors&gt;&lt;/contributors&gt;&lt;titles&gt;&lt;title&gt;The Role of Horizontal Gene Transfer in the Evolution of the Oomycetes&lt;/title&gt;&lt;secondary-title&gt;PLoS Pathog&lt;/secondary-title&gt;&lt;/titles&gt;&lt;periodical&gt;&lt;full-title&gt;PLoS Pathog&lt;/full-title&gt;&lt;/periodical&gt;&lt;pages&gt;e1004805&lt;/pages&gt;&lt;volume&gt;11&lt;/volume&gt;&lt;number&gt;5&lt;/number&gt;&lt;dates&gt;&lt;year&gt;2015&lt;/year&gt;&lt;/dates&gt;&lt;publisher&gt;Public Library of Science&lt;/publisher&gt;&lt;urls&gt;&lt;related-urls&gt;&lt;url&gt;http://dx.doi.org/10.1371%2Fjournal.ppat.1004805&lt;/url&gt;&lt;/related-urls&gt;&lt;/urls&gt;&lt;electronic-resource-num&gt;10.1371/journal.ppat.1004805&lt;/electronic-resource-num&gt;&lt;/record&gt;&lt;/Cite&gt;&lt;/EndNote&gt;</w:instrText>
      </w:r>
      <w:r w:rsidR="001A6DE9" w:rsidRPr="009918D0">
        <w:rPr>
          <w:rFonts w:asciiTheme="minorHAnsi" w:hAnsiTheme="minorHAnsi" w:cstheme="minorHAnsi"/>
          <w:iCs/>
          <w:color w:val="auto"/>
          <w:sz w:val="22"/>
          <w:szCs w:val="22"/>
        </w:rPr>
        <w:fldChar w:fldCharType="separate"/>
      </w:r>
      <w:r w:rsidR="005C02A1">
        <w:rPr>
          <w:rFonts w:asciiTheme="minorHAnsi" w:hAnsiTheme="minorHAnsi" w:cstheme="minorHAnsi"/>
          <w:iCs/>
          <w:noProof/>
          <w:color w:val="auto"/>
          <w:sz w:val="22"/>
          <w:szCs w:val="22"/>
        </w:rPr>
        <w:t>(68)</w:t>
      </w:r>
      <w:r w:rsidR="001A6DE9" w:rsidRPr="009918D0">
        <w:rPr>
          <w:rFonts w:asciiTheme="minorHAnsi" w:hAnsiTheme="minorHAnsi" w:cstheme="minorHAnsi"/>
          <w:iCs/>
          <w:color w:val="auto"/>
          <w:sz w:val="22"/>
          <w:szCs w:val="22"/>
        </w:rPr>
        <w:fldChar w:fldCharType="end"/>
      </w:r>
      <w:r w:rsidR="00137424" w:rsidRPr="009918D0">
        <w:rPr>
          <w:rFonts w:asciiTheme="minorHAnsi" w:hAnsiTheme="minorHAnsi" w:cstheme="minorHAnsi"/>
          <w:iCs/>
          <w:color w:val="auto"/>
          <w:sz w:val="22"/>
          <w:szCs w:val="22"/>
        </w:rPr>
        <w:t>)</w:t>
      </w:r>
      <w:r w:rsidR="00DB5157" w:rsidRPr="009918D0">
        <w:rPr>
          <w:rFonts w:asciiTheme="minorHAnsi" w:hAnsiTheme="minorHAnsi" w:cstheme="minorHAnsi"/>
          <w:iCs/>
          <w:color w:val="auto"/>
          <w:sz w:val="22"/>
          <w:szCs w:val="22"/>
        </w:rPr>
        <w:t xml:space="preserve">, given that large DNA </w:t>
      </w:r>
      <w:r w:rsidR="00D90556" w:rsidRPr="009918D0">
        <w:rPr>
          <w:rFonts w:asciiTheme="minorHAnsi" w:hAnsiTheme="minorHAnsi" w:cstheme="minorHAnsi"/>
          <w:iCs/>
          <w:color w:val="auto"/>
          <w:sz w:val="22"/>
          <w:szCs w:val="22"/>
        </w:rPr>
        <w:t>viruses have be</w:t>
      </w:r>
      <w:r w:rsidR="00372C6D">
        <w:rPr>
          <w:rFonts w:asciiTheme="minorHAnsi" w:hAnsiTheme="minorHAnsi" w:cstheme="minorHAnsi"/>
          <w:iCs/>
          <w:color w:val="auto"/>
          <w:sz w:val="22"/>
          <w:szCs w:val="22"/>
        </w:rPr>
        <w:t xml:space="preserve">en shown to be vectors for host-derived </w:t>
      </w:r>
      <w:r w:rsidR="00D90556" w:rsidRPr="009918D0">
        <w:rPr>
          <w:rFonts w:asciiTheme="minorHAnsi" w:hAnsiTheme="minorHAnsi" w:cstheme="minorHAnsi"/>
          <w:iCs/>
          <w:color w:val="auto"/>
          <w:sz w:val="22"/>
          <w:szCs w:val="22"/>
        </w:rPr>
        <w:t xml:space="preserve">and foreign genes </w:t>
      </w:r>
      <w:commentRangeStart w:id="46"/>
      <w:r w:rsidR="00D90556" w:rsidRPr="009918D0">
        <w:rPr>
          <w:rFonts w:asciiTheme="minorHAnsi" w:hAnsiTheme="minorHAnsi" w:cstheme="minorHAnsi"/>
          <w:iCs/>
          <w:color w:val="auto"/>
          <w:sz w:val="22"/>
          <w:szCs w:val="22"/>
          <w:highlight w:val="yellow"/>
        </w:rPr>
        <w:t>(ref)</w:t>
      </w:r>
      <w:commentRangeEnd w:id="46"/>
      <w:r w:rsidR="0041602E">
        <w:rPr>
          <w:rStyle w:val="CommentReference"/>
        </w:rPr>
        <w:commentReference w:id="46"/>
      </w:r>
      <w:r w:rsidR="005C02A1">
        <w:rPr>
          <w:rFonts w:asciiTheme="minorHAnsi" w:hAnsiTheme="minorHAnsi" w:cstheme="minorHAnsi"/>
          <w:iCs/>
          <w:color w:val="auto"/>
          <w:sz w:val="22"/>
          <w:szCs w:val="22"/>
        </w:rPr>
        <w:fldChar w:fldCharType="begin">
          <w:fldData xml:space="preserve">PEVuZE5vdGU+PENpdGU+PEF1dGhvcj5Nb25pZXI8L0F1dGhvcj48WWVhcj4yMDA5PC9ZZWFyPjxS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</w:fldData>
        </w:fldChar>
      </w:r>
      <w:r w:rsidR="005C02A1">
        <w:rPr>
          <w:rFonts w:asciiTheme="minorHAnsi" w:hAnsiTheme="minorHAnsi" w:cstheme="minorHAnsi"/>
          <w:iCs/>
          <w:color w:val="auto"/>
          <w:sz w:val="22"/>
          <w:szCs w:val="22"/>
        </w:rPr>
        <w:instrText xml:space="preserve"> ADDIN EN.CITE </w:instrText>
      </w:r>
      <w:r w:rsidR="005C02A1">
        <w:rPr>
          <w:rFonts w:asciiTheme="minorHAnsi" w:hAnsiTheme="minorHAnsi" w:cstheme="minorHAnsi"/>
          <w:iCs/>
          <w:color w:val="auto"/>
          <w:sz w:val="22"/>
          <w:szCs w:val="22"/>
        </w:rPr>
        <w:fldChar w:fldCharType="begin">
          <w:fldData xml:space="preserve">PEVuZE5vdGU+PENpdGU+PEF1dGhvcj5Nb25pZXI8L0F1dGhvcj48WWVhcj4yMDA5PC9ZZWFyPjxS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</w:fldData>
        </w:fldChar>
      </w:r>
      <w:r w:rsidR="005C02A1">
        <w:rPr>
          <w:rFonts w:asciiTheme="minorHAnsi" w:hAnsiTheme="minorHAnsi" w:cstheme="minorHAnsi"/>
          <w:iCs/>
          <w:color w:val="auto"/>
          <w:sz w:val="22"/>
          <w:szCs w:val="22"/>
        </w:rPr>
        <w:instrText xml:space="preserve"> ADDIN EN.CITE.DATA </w:instrText>
      </w:r>
      <w:r w:rsidR="005C02A1">
        <w:rPr>
          <w:rFonts w:asciiTheme="minorHAnsi" w:hAnsiTheme="minorHAnsi" w:cstheme="minorHAnsi"/>
          <w:iCs/>
          <w:color w:val="auto"/>
          <w:sz w:val="22"/>
          <w:szCs w:val="22"/>
        </w:rPr>
      </w:r>
      <w:r w:rsidR="005C02A1">
        <w:rPr>
          <w:rFonts w:asciiTheme="minorHAnsi" w:hAnsiTheme="minorHAnsi" w:cstheme="minorHAnsi"/>
          <w:iCs/>
          <w:color w:val="auto"/>
          <w:sz w:val="22"/>
          <w:szCs w:val="22"/>
        </w:rPr>
        <w:fldChar w:fldCharType="end"/>
      </w:r>
      <w:r w:rsidR="005C02A1">
        <w:rPr>
          <w:rFonts w:asciiTheme="minorHAnsi" w:hAnsiTheme="minorHAnsi" w:cstheme="minorHAnsi"/>
          <w:iCs/>
          <w:color w:val="auto"/>
          <w:sz w:val="22"/>
          <w:szCs w:val="22"/>
        </w:rPr>
      </w:r>
      <w:r w:rsidR="005C02A1">
        <w:rPr>
          <w:rFonts w:asciiTheme="minorHAnsi" w:hAnsiTheme="minorHAnsi" w:cstheme="minorHAnsi"/>
          <w:iCs/>
          <w:color w:val="auto"/>
          <w:sz w:val="22"/>
          <w:szCs w:val="22"/>
        </w:rPr>
        <w:fldChar w:fldCharType="separate"/>
      </w:r>
      <w:r w:rsidR="005C02A1">
        <w:rPr>
          <w:rFonts w:asciiTheme="minorHAnsi" w:hAnsiTheme="minorHAnsi" w:cstheme="minorHAnsi"/>
          <w:iCs/>
          <w:noProof/>
          <w:color w:val="auto"/>
          <w:sz w:val="22"/>
          <w:szCs w:val="22"/>
        </w:rPr>
        <w:t>(69, 70)</w:t>
      </w:r>
      <w:r w:rsidR="005C02A1">
        <w:rPr>
          <w:rFonts w:asciiTheme="minorHAnsi" w:hAnsiTheme="minorHAnsi" w:cstheme="minorHAnsi"/>
          <w:iCs/>
          <w:color w:val="auto"/>
          <w:sz w:val="22"/>
          <w:szCs w:val="22"/>
        </w:rPr>
        <w:fldChar w:fldCharType="end"/>
      </w:r>
      <w:r w:rsidR="00AC1235">
        <w:rPr>
          <w:rFonts w:asciiTheme="minorHAnsi" w:hAnsiTheme="minorHAnsi" w:cstheme="minorHAnsi"/>
          <w:iCs/>
          <w:color w:val="auto"/>
          <w:sz w:val="22"/>
          <w:szCs w:val="22"/>
        </w:rPr>
        <w:t xml:space="preserve"> and that fragments of large DNA viruses have now been shown to be present in fungi </w:t>
      </w:r>
      <w:r w:rsidR="00AC1235" w:rsidRPr="00B62EAD">
        <w:rPr>
          <w:rFonts w:asciiTheme="minorHAnsi" w:hAnsiTheme="minorHAnsi" w:cstheme="minorHAnsi"/>
          <w:iCs/>
          <w:color w:val="auto"/>
          <w:sz w:val="22"/>
          <w:szCs w:val="22"/>
          <w:highlight w:val="yellow"/>
        </w:rPr>
        <w:t>(ref),</w:t>
      </w:r>
      <w:r w:rsidR="00AC1235">
        <w:rPr>
          <w:rFonts w:asciiTheme="minorHAnsi" w:hAnsiTheme="minorHAnsi" w:cstheme="minorHAnsi"/>
          <w:iCs/>
          <w:color w:val="auto"/>
          <w:sz w:val="22"/>
          <w:szCs w:val="22"/>
        </w:rPr>
        <w:t xml:space="preserve"> a group shown to be a donor of </w:t>
      </w:r>
      <w:r w:rsidR="00B62EAD">
        <w:rPr>
          <w:rFonts w:asciiTheme="minorHAnsi" w:hAnsiTheme="minorHAnsi" w:cstheme="minorHAnsi"/>
          <w:iCs/>
          <w:color w:val="auto"/>
          <w:sz w:val="22"/>
          <w:szCs w:val="22"/>
        </w:rPr>
        <w:t>HGT-</w:t>
      </w:r>
      <w:r w:rsidR="00AC1235">
        <w:rPr>
          <w:rFonts w:asciiTheme="minorHAnsi" w:hAnsiTheme="minorHAnsi" w:cstheme="minorHAnsi"/>
          <w:iCs/>
          <w:color w:val="auto"/>
          <w:sz w:val="22"/>
          <w:szCs w:val="22"/>
        </w:rPr>
        <w:t xml:space="preserve">genes to the oomycetes </w:t>
      </w:r>
      <w:r w:rsidR="00AC1235" w:rsidRPr="00AC1235">
        <w:rPr>
          <w:rFonts w:asciiTheme="minorHAnsi" w:hAnsiTheme="minorHAnsi" w:cstheme="minorHAnsi"/>
          <w:iCs/>
          <w:color w:val="auto"/>
          <w:sz w:val="22"/>
          <w:szCs w:val="22"/>
          <w:highlight w:val="yellow"/>
        </w:rPr>
        <w:t>(ref)</w:t>
      </w:r>
      <w:r w:rsidR="00D90556" w:rsidRPr="00AC1235">
        <w:rPr>
          <w:rFonts w:asciiTheme="minorHAnsi" w:hAnsiTheme="minorHAnsi" w:cstheme="minorHAnsi"/>
          <w:iCs/>
          <w:color w:val="auto"/>
          <w:sz w:val="22"/>
          <w:szCs w:val="22"/>
          <w:highlight w:val="yellow"/>
        </w:rPr>
        <w:t>.</w:t>
      </w:r>
    </w:p>
    <w:p w14:paraId="535663EC" w14:textId="57A16954" w:rsidR="00352918" w:rsidRPr="009918D0" w:rsidRDefault="00907A31"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Organelle g</w:t>
      </w:r>
      <w:r w:rsidR="000F54FC" w:rsidRPr="009918D0">
        <w:rPr>
          <w:rFonts w:asciiTheme="minorHAnsi" w:eastAsia="Cambria" w:hAnsiTheme="minorHAnsi" w:cstheme="minorHAnsi"/>
          <w:b/>
          <w:sz w:val="22"/>
          <w:szCs w:val="22"/>
          <w:lang w:val="en-GB"/>
        </w:rPr>
        <w:t>enomes</w:t>
      </w:r>
      <w:r w:rsidRPr="009918D0">
        <w:rPr>
          <w:rFonts w:asciiTheme="minorHAnsi" w:eastAsia="Cambria" w:hAnsiTheme="minorHAnsi" w:cstheme="minorHAnsi"/>
          <w:b/>
          <w:sz w:val="22"/>
          <w:szCs w:val="22"/>
          <w:lang w:val="en-GB"/>
        </w:rPr>
        <w:t xml:space="preserve"> </w:t>
      </w:r>
      <w:r w:rsidR="001E3424" w:rsidRPr="009918D0">
        <w:rPr>
          <w:rFonts w:asciiTheme="minorHAnsi" w:eastAsia="Cambria" w:hAnsiTheme="minorHAnsi" w:cstheme="minorHAnsi"/>
          <w:b/>
          <w:sz w:val="22"/>
          <w:szCs w:val="22"/>
          <w:lang w:val="en-GB"/>
        </w:rPr>
        <w:t xml:space="preserve">in the </w:t>
      </w:r>
      <w:r w:rsidR="001E3424" w:rsidRPr="009918D0">
        <w:rPr>
          <w:rFonts w:asciiTheme="minorHAnsi" w:eastAsia="Cambria" w:hAnsiTheme="minorHAnsi" w:cstheme="minorHAnsi"/>
          <w:b/>
          <w:i/>
          <w:sz w:val="22"/>
          <w:szCs w:val="22"/>
          <w:lang w:val="en-GB"/>
        </w:rPr>
        <w:t xml:space="preserve">H. catenoides </w:t>
      </w:r>
      <w:r w:rsidR="001E3424" w:rsidRPr="009918D0">
        <w:rPr>
          <w:rFonts w:asciiTheme="minorHAnsi" w:eastAsia="Cambria" w:hAnsiTheme="minorHAnsi" w:cstheme="minorHAnsi"/>
          <w:b/>
          <w:sz w:val="22"/>
          <w:szCs w:val="22"/>
          <w:lang w:val="en-GB"/>
        </w:rPr>
        <w:t>assembly</w:t>
      </w:r>
    </w:p>
    <w:p w14:paraId="3992CE5B" w14:textId="4C4316EF" w:rsidR="00352918" w:rsidRPr="009918D0" w:rsidRDefault="000F54FC" w:rsidP="008556E6">
      <w:pPr>
        <w:spacing w:after="120" w:line="480" w:lineRule="auto"/>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t>Using common mitochondrial marker genes</w:t>
      </w:r>
      <w:r w:rsidR="002020DD" w:rsidRPr="009918D0">
        <w:rPr>
          <w:rFonts w:asciiTheme="minorHAnsi" w:eastAsia="Cambria" w:hAnsiTheme="minorHAnsi" w:cstheme="minorHAnsi"/>
          <w:sz w:val="22"/>
          <w:szCs w:val="22"/>
          <w:lang w:val="en-GB"/>
        </w:rPr>
        <w:t xml:space="preserve"> </w:t>
      </w:r>
      <w:r w:rsidR="008556E6">
        <w:rPr>
          <w:rFonts w:asciiTheme="minorHAnsi" w:eastAsia="Cambria" w:hAnsiTheme="minorHAnsi" w:cstheme="minorHAnsi"/>
          <w:sz w:val="22"/>
          <w:szCs w:val="22"/>
          <w:lang w:val="en-GB"/>
        </w:rPr>
        <w:t xml:space="preserve">as query sequences </w:t>
      </w:r>
      <w:r w:rsidR="002020DD" w:rsidRPr="009918D0">
        <w:rPr>
          <w:rFonts w:asciiTheme="minorHAnsi" w:eastAsia="Cambria" w:hAnsiTheme="minorHAnsi" w:cstheme="minorHAnsi"/>
          <w:sz w:val="22"/>
          <w:szCs w:val="22"/>
          <w:lang w:val="en-GB"/>
        </w:rPr>
        <w:t>for tBLASTx searches</w:t>
      </w:r>
      <w:r w:rsidRPr="009918D0">
        <w:rPr>
          <w:rFonts w:asciiTheme="minorHAnsi" w:eastAsia="Cambria" w:hAnsiTheme="minorHAnsi" w:cstheme="minorHAnsi"/>
          <w:sz w:val="22"/>
          <w:szCs w:val="22"/>
          <w:lang w:val="en-GB"/>
        </w:rPr>
        <w:t xml:space="preserve"> </w:t>
      </w:r>
      <w:r w:rsidR="00D90556" w:rsidRPr="009918D0">
        <w:rPr>
          <w:rFonts w:asciiTheme="minorHAnsi" w:eastAsia="Cambria" w:hAnsiTheme="minorHAnsi" w:cstheme="minorHAnsi"/>
          <w:sz w:val="22"/>
          <w:szCs w:val="22"/>
          <w:lang w:val="en-GB"/>
        </w:rPr>
        <w:t>we searched</w:t>
      </w:r>
      <w:r w:rsidR="002020DD" w:rsidRPr="009918D0">
        <w:rPr>
          <w:rFonts w:asciiTheme="minorHAnsi" w:eastAsia="Cambria" w:hAnsiTheme="minorHAnsi" w:cstheme="minorHAnsi"/>
          <w:sz w:val="22"/>
          <w:szCs w:val="22"/>
          <w:lang w:val="en-GB"/>
        </w:rPr>
        <w:t xml:space="preserve"> the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w:t>
      </w:r>
      <w:r w:rsidR="008C3E77" w:rsidRPr="009918D0">
        <w:rPr>
          <w:rFonts w:asciiTheme="minorHAnsi" w:eastAsia="Cambria" w:hAnsiTheme="minorHAnsi" w:cstheme="minorHAnsi"/>
          <w:sz w:val="22"/>
          <w:szCs w:val="22"/>
          <w:lang w:val="en-GB"/>
        </w:rPr>
        <w:t xml:space="preserve">for fragments </w:t>
      </w:r>
      <w:r w:rsidR="006D526F" w:rsidRPr="009918D0">
        <w:rPr>
          <w:rFonts w:asciiTheme="minorHAnsi" w:eastAsia="Cambria" w:hAnsiTheme="minorHAnsi" w:cstheme="minorHAnsi"/>
          <w:sz w:val="22"/>
          <w:szCs w:val="22"/>
          <w:lang w:val="en-GB"/>
        </w:rPr>
        <w:t xml:space="preserve">of </w:t>
      </w:r>
      <w:r w:rsidR="008C3E77" w:rsidRPr="009918D0">
        <w:rPr>
          <w:rFonts w:asciiTheme="minorHAnsi" w:eastAsia="Cambria" w:hAnsiTheme="minorHAnsi" w:cstheme="minorHAnsi"/>
          <w:sz w:val="22"/>
          <w:szCs w:val="22"/>
          <w:lang w:val="en-GB"/>
        </w:rPr>
        <w:t>the</w:t>
      </w:r>
      <w:r w:rsidR="002020DD"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mitochondrial genome</w:t>
      </w:r>
      <w:r w:rsidR="007F2275">
        <w:rPr>
          <w:rFonts w:asciiTheme="minorHAnsi" w:eastAsia="Cambria" w:hAnsiTheme="minorHAnsi" w:cstheme="minorHAnsi"/>
          <w:sz w:val="22"/>
          <w:szCs w:val="22"/>
          <w:lang w:val="en-GB"/>
        </w:rPr>
        <w:t xml:space="preserve">. Theses analyses </w:t>
      </w:r>
      <w:r w:rsidR="00346839">
        <w:rPr>
          <w:rFonts w:asciiTheme="minorHAnsi" w:eastAsia="Cambria" w:hAnsiTheme="minorHAnsi" w:cstheme="minorHAnsi"/>
          <w:sz w:val="22"/>
          <w:szCs w:val="22"/>
          <w:lang w:val="en-GB"/>
        </w:rPr>
        <w:t>showed</w:t>
      </w:r>
      <w:r w:rsidR="00346839" w:rsidRPr="009918D0">
        <w:rPr>
          <w:rFonts w:asciiTheme="minorHAnsi" w:eastAsia="Cambria" w:hAnsiTheme="minorHAnsi" w:cstheme="minorHAnsi"/>
          <w:sz w:val="22"/>
          <w:szCs w:val="22"/>
          <w:lang w:val="en-GB"/>
        </w:rPr>
        <w:t xml:space="preserve"> </w:t>
      </w:r>
      <w:r w:rsidR="006D526F" w:rsidRPr="009918D0">
        <w:rPr>
          <w:rFonts w:asciiTheme="minorHAnsi" w:eastAsia="Cambria" w:hAnsiTheme="minorHAnsi" w:cstheme="minorHAnsi"/>
          <w:sz w:val="22"/>
          <w:szCs w:val="22"/>
          <w:lang w:val="en-GB"/>
        </w:rPr>
        <w:t>that the</w:t>
      </w:r>
      <w:r w:rsidR="002020DD" w:rsidRPr="009918D0">
        <w:rPr>
          <w:rFonts w:asciiTheme="minorHAnsi" w:eastAsia="Cambria" w:hAnsiTheme="minorHAnsi" w:cstheme="minorHAnsi"/>
          <w:sz w:val="22"/>
          <w:szCs w:val="22"/>
          <w:lang w:val="en-GB"/>
        </w:rPr>
        <w:t xml:space="preserve"> organelle genome assembly </w:t>
      </w:r>
      <w:r w:rsidRPr="009918D0">
        <w:rPr>
          <w:rFonts w:asciiTheme="minorHAnsi" w:eastAsia="Cambria" w:hAnsiTheme="minorHAnsi" w:cstheme="minorHAnsi"/>
          <w:sz w:val="22"/>
          <w:szCs w:val="22"/>
          <w:lang w:val="en-GB"/>
        </w:rPr>
        <w:t xml:space="preserve">was highly fragmented. By searching both the Platanus and an alternative Ray assembly </w:t>
      </w:r>
      <w:r w:rsidR="001A6DE9" w:rsidRPr="009918D0">
        <w:rPr>
          <w:rFonts w:asciiTheme="minorHAnsi" w:eastAsia="Cambria" w:hAnsiTheme="minorHAnsi" w:cstheme="minorHAnsi"/>
          <w:sz w:val="22"/>
          <w:szCs w:val="22"/>
          <w:lang w:val="en-GB"/>
        </w:rPr>
        <w:fldChar w:fldCharType="begin"/>
      </w:r>
      <w:r w:rsidR="001A6DE9" w:rsidRPr="009918D0">
        <w:rPr>
          <w:rFonts w:asciiTheme="minorHAnsi" w:eastAsia="Cambria" w:hAnsiTheme="minorHAnsi" w:cstheme="minorHAnsi"/>
          <w:sz w:val="22"/>
          <w:szCs w:val="22"/>
          <w:lang w:val="en-GB"/>
        </w:rPr>
        <w:instrText xml:space="preserve"> ADDIN EN.CITE &lt;EndNote&gt;&lt;Cite&gt;&lt;Author&gt;Boisvert&lt;/Author&gt;&lt;Year&gt;2012&lt;/Year&gt;&lt;RecNum&gt;5367&lt;/RecNum&gt;&lt;DisplayText&gt;(71)&lt;/DisplayText&gt;&lt;record&gt;&lt;rec-number&gt;5367&lt;/rec-number&gt;&lt;foreign-keys&gt;&lt;key app="EN" db-id="aa0wwef99asf0aeesds5pf0ft29wa99fvf0s" timestamp="0"&gt;5367&lt;/key&gt;&lt;/foreign-keys&gt;&lt;ref-type name="Journal Article"&gt;17&lt;/ref-type&gt;&lt;contributors&gt;&lt;authors&gt;&lt;author&gt;Boisvert, S.&lt;/author&gt;&lt;author&gt;Raymond, F.&lt;/author&gt;&lt;author&gt;Godzaridis, E.&lt;/author&gt;&lt;author&gt;Laviolette, F.&lt;/author&gt;&lt;author&gt;Corbeil, J.&lt;/author&gt;&lt;/authors&gt;&lt;/contributors&gt;&lt;auth-address&gt;Infectious Diseases Research Center, CHUQ Research Center, 2705, boul, Laurier, Quebec (Quebec), G1V 4G2, Canada. sebastien.boisvert.3@ulaval.ca.&lt;/auth-address&gt;&lt;titles&gt;&lt;title&gt;Ray Meta: scalable de novo metagenome assembly and profiling&lt;/title&gt;&lt;secondary-title&gt;Genome Biol&lt;/secondary-title&gt;&lt;/titles&gt;&lt;periodical&gt;&lt;full-title&gt;Genome Biol&lt;/full-title&gt;&lt;/periodical&gt;&lt;pages&gt;R122&lt;/pages&gt;&lt;volume&gt;13&lt;/volume&gt;&lt;number&gt;12&lt;/number&gt;&lt;edition&gt;2012/12/25&lt;/edition&gt;&lt;dates&gt;&lt;year&gt;2012&lt;/year&gt;&lt;pub-dates&gt;&lt;date&gt;Dec 22&lt;/date&gt;&lt;/pub-dates&gt;&lt;/dates&gt;&lt;isbn&gt;1465-6914 (Electronic)&amp;#xD;1465-6906 (Linking)&lt;/isbn&gt;&lt;accession-num&gt;23259615&lt;/accession-num&gt;&lt;urls&gt;&lt;related-urls&gt;&lt;url&gt;http://www.ncbi.nlm.nih.gov/entrez/query.fcgi?cmd=Retrieve&amp;amp;db=PubMed&amp;amp;dopt=Citation&amp;amp;list_uids=23259615&lt;/url&gt;&lt;/related-urls&gt;&lt;/urls&gt;&lt;electronic-resource-num&gt;gb-2012-13-12-r122 [pii]&amp;#xD;10.1186/gb-2012-13-12-r122&lt;/electronic-resource-num&gt;&lt;language&gt;Eng&lt;/language&gt;&lt;/record&gt;&lt;/Cite&gt;&lt;/EndNote&gt;</w:instrText>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(71)</w:t>
      </w:r>
      <w:r w:rsidR="001A6DE9" w:rsidRPr="009918D0">
        <w:rPr>
          <w:rFonts w:asciiTheme="minorHAnsi" w:eastAsia="Cambria" w:hAnsiTheme="minorHAnsi" w:cstheme="minorHAnsi"/>
          <w:sz w:val="22"/>
          <w:szCs w:val="22"/>
          <w:lang w:val="en-GB"/>
        </w:rPr>
        <w:fldChar w:fldCharType="end"/>
      </w:r>
      <w:r w:rsidR="002020DD"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we identified and </w:t>
      </w:r>
      <w:r w:rsidR="00D04AE8">
        <w:rPr>
          <w:rFonts w:asciiTheme="minorHAnsi" w:eastAsia="Cambria" w:hAnsiTheme="minorHAnsi" w:cstheme="minorHAnsi"/>
          <w:sz w:val="22"/>
          <w:szCs w:val="22"/>
          <w:lang w:val="en-GB"/>
        </w:rPr>
        <w:t>re-</w:t>
      </w:r>
      <w:r w:rsidRPr="009918D0">
        <w:rPr>
          <w:rFonts w:asciiTheme="minorHAnsi" w:eastAsia="Cambria" w:hAnsiTheme="minorHAnsi" w:cstheme="minorHAnsi"/>
          <w:sz w:val="22"/>
          <w:szCs w:val="22"/>
          <w:lang w:val="en-GB"/>
        </w:rPr>
        <w:t xml:space="preserve">assembled, two </w:t>
      </w:r>
      <w:r w:rsidR="002020DD" w:rsidRPr="009918D0">
        <w:rPr>
          <w:rFonts w:asciiTheme="minorHAnsi" w:eastAsia="Cambria" w:hAnsiTheme="minorHAnsi" w:cstheme="minorHAnsi"/>
          <w:sz w:val="22"/>
          <w:szCs w:val="22"/>
          <w:lang w:val="en-GB"/>
        </w:rPr>
        <w:t xml:space="preserve">mitochondrial genome </w:t>
      </w:r>
      <w:r w:rsidRPr="009918D0">
        <w:rPr>
          <w:rFonts w:asciiTheme="minorHAnsi" w:eastAsia="Cambria" w:hAnsiTheme="minorHAnsi" w:cstheme="minorHAnsi"/>
          <w:sz w:val="22"/>
          <w:szCs w:val="22"/>
          <w:lang w:val="en-GB"/>
        </w:rPr>
        <w:t>contigs</w:t>
      </w:r>
      <w:r w:rsidR="002020DD" w:rsidRPr="009918D0">
        <w:rPr>
          <w:rFonts w:asciiTheme="minorHAnsi" w:eastAsia="Cambria" w:hAnsiTheme="minorHAnsi" w:cstheme="minorHAnsi"/>
          <w:sz w:val="22"/>
          <w:szCs w:val="22"/>
          <w:lang w:val="en-GB"/>
        </w:rPr>
        <w:t xml:space="preserve"> using Sequencher </w:t>
      </w:r>
      <w:r w:rsidR="001A6DE9" w:rsidRPr="009918D0">
        <w:rPr>
          <w:rFonts w:asciiTheme="minorHAnsi" w:eastAsia="Cambria" w:hAnsiTheme="minorHAnsi" w:cstheme="minorHAnsi"/>
          <w:sz w:val="22"/>
          <w:szCs w:val="22"/>
          <w:lang w:val="en-GB"/>
        </w:rPr>
        <w:fldChar w:fldCharType="begin"/>
      </w:r>
      <w:r w:rsidR="001A6DE9" w:rsidRPr="009918D0">
        <w:rPr>
          <w:rFonts w:asciiTheme="minorHAnsi" w:eastAsia="Cambria" w:hAnsiTheme="minorHAnsi" w:cstheme="minorHAnsi"/>
          <w:sz w:val="22"/>
          <w:szCs w:val="22"/>
          <w:lang w:val="en-GB"/>
        </w:rPr>
        <w:instrText xml:space="preserve"> ADDIN EN.CITE &lt;EndNote&gt;&lt;Cite&gt;&lt;Author&gt;GCC&lt;/Author&gt;&lt;Year&gt;2003&lt;/Year&gt;&lt;RecNum&gt;907&lt;/RecNum&gt;&lt;DisplayText&gt;(72)&lt;/DisplayText&gt;&lt;record&gt;&lt;rec-number&gt;907&lt;/rec-number&gt;&lt;foreign-keys&gt;&lt;key app="EN" db-id="aa0wwef99asf0aeesds5pf0ft29wa99fvf0s" timestamp="0"&gt;907&lt;/key&gt;&lt;/foreign-keys&gt;&lt;ref-type name="Computer Program"&gt;9&lt;/ref-type&gt;&lt;contributors&gt;&lt;authors&gt;&lt;author&gt;GCC&lt;/author&gt;&lt;/authors&gt;&lt;/contributors&gt;&lt;titles&gt;&lt;title&gt;Sequencher&lt;/title&gt;&lt;/titles&gt;&lt;edition&gt;4.2&lt;/edition&gt;&lt;dates&gt;&lt;year&gt;2003&lt;/year&gt;&lt;/dates&gt;&lt;pub-location&gt;Ann Arbor&lt;/pub-location&gt;&lt;publisher&gt;Gene Codes Corporation&lt;/publisher&gt;&lt;urls&gt;&lt;/urls&gt;&lt;/record&gt;&lt;/Cite&gt;&lt;/EndNote&gt;</w:instrText>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(72)</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We then used multiple primers for targeted PCR amplification and joined the two fragments of the </w:t>
      </w:r>
      <w:r w:rsidR="006D526F" w:rsidRPr="009918D0">
        <w:rPr>
          <w:rFonts w:asciiTheme="minorHAnsi" w:eastAsia="Cambria" w:hAnsiTheme="minorHAnsi" w:cstheme="minorHAnsi"/>
          <w:sz w:val="22"/>
          <w:szCs w:val="22"/>
          <w:lang w:val="en-GB"/>
        </w:rPr>
        <w:t>mitochondrial genome,</w:t>
      </w:r>
      <w:r w:rsidRPr="009918D0">
        <w:rPr>
          <w:rFonts w:asciiTheme="minorHAnsi" w:eastAsia="Cambria" w:hAnsiTheme="minorHAnsi" w:cstheme="minorHAnsi"/>
          <w:sz w:val="22"/>
          <w:szCs w:val="22"/>
          <w:lang w:val="en-GB"/>
        </w:rPr>
        <w:t xml:space="preserve"> resulting in a linear fragment of 48,124 bp in size </w:t>
      </w:r>
      <w:r w:rsidRPr="009918D0">
        <w:rPr>
          <w:rFonts w:asciiTheme="minorHAnsi" w:eastAsia="Cambria" w:hAnsiTheme="minorHAnsi" w:cstheme="minorHAnsi"/>
          <w:sz w:val="22"/>
          <w:szCs w:val="22"/>
          <w:highlight w:val="green"/>
          <w:lang w:val="en-GB"/>
        </w:rPr>
        <w:t xml:space="preserve">(Fig. </w:t>
      </w:r>
      <w:r w:rsidR="00E9338A" w:rsidRPr="009918D0">
        <w:rPr>
          <w:rFonts w:asciiTheme="minorHAnsi" w:eastAsia="Cambria" w:hAnsiTheme="minorHAnsi" w:cstheme="minorHAnsi"/>
          <w:sz w:val="22"/>
          <w:szCs w:val="22"/>
          <w:highlight w:val="green"/>
          <w:lang w:val="en-GB"/>
        </w:rPr>
        <w:t>S8</w:t>
      </w:r>
      <w:r w:rsidRPr="009918D0">
        <w:rPr>
          <w:rFonts w:asciiTheme="minorHAnsi" w:eastAsia="Cambria" w:hAnsiTheme="minorHAnsi" w:cstheme="minorHAnsi"/>
          <w:sz w:val="22"/>
          <w:szCs w:val="22"/>
          <w:highlight w:val="green"/>
          <w:lang w:val="en-GB"/>
        </w:rPr>
        <w:t>)</w:t>
      </w:r>
      <w:r w:rsidRPr="009918D0">
        <w:rPr>
          <w:rFonts w:asciiTheme="minorHAnsi" w:eastAsia="Cambria" w:hAnsiTheme="minorHAnsi" w:cstheme="minorHAnsi"/>
          <w:sz w:val="22"/>
          <w:szCs w:val="22"/>
          <w:lang w:val="en-GB"/>
        </w:rPr>
        <w:t xml:space="preserve">. The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mitochondria</w:t>
      </w:r>
      <w:r w:rsidR="00F92187">
        <w:rPr>
          <w:rFonts w:asciiTheme="minorHAnsi" w:eastAsia="Cambria" w:hAnsiTheme="minorHAnsi" w:cstheme="minorHAnsi"/>
          <w:sz w:val="22"/>
          <w:szCs w:val="22"/>
          <w:lang w:val="en-GB"/>
        </w:rPr>
        <w:t>l genome</w:t>
      </w:r>
      <w:r w:rsidRPr="009918D0">
        <w:rPr>
          <w:rFonts w:asciiTheme="minorHAnsi" w:eastAsia="Cambria" w:hAnsiTheme="minorHAnsi" w:cstheme="minorHAnsi"/>
          <w:sz w:val="22"/>
          <w:szCs w:val="22"/>
          <w:lang w:val="en-GB"/>
        </w:rPr>
        <w:t xml:space="preserve"> is reported to be circular based on mapping analyses </w:t>
      </w:r>
      <w:r w:rsidR="001A6DE9" w:rsidRPr="009918D0">
        <w:rPr>
          <w:rFonts w:asciiTheme="minorHAnsi" w:eastAsia="Cambria" w:hAnsiTheme="minorHAnsi" w:cstheme="minorHAnsi"/>
          <w:sz w:val="22"/>
          <w:szCs w:val="22"/>
          <w:lang w:val="en-GB"/>
        </w:rPr>
        <w:fldChar w:fldCharType="begin"/>
      </w:r>
      <w:r w:rsidR="001A6DE9" w:rsidRPr="009918D0">
        <w:rPr>
          <w:rFonts w:asciiTheme="minorHAnsi" w:eastAsia="Cambria" w:hAnsiTheme="minorHAnsi" w:cstheme="minorHAnsi"/>
          <w:sz w:val="22"/>
          <w:szCs w:val="22"/>
          <w:lang w:val="en-GB"/>
        </w:rPr>
        <w:instrText xml:space="preserve"> ADDIN EN.CITE &lt;EndNote&gt;&lt;Cite&gt;&lt;Author&gt;McNabb&lt;/Author&gt;&lt;Year&gt;1988&lt;/Year&gt;&lt;RecNum&gt;5876&lt;/RecNum&gt;&lt;DisplayText&gt;(73)&lt;/DisplayText&gt;&lt;record&gt;&lt;rec-number&gt;5876&lt;/rec-number&gt;&lt;foreign-keys&gt;&lt;key app="EN" db-id="aa0wwef99asf0aeesds5pf0ft29wa99fvf0s" timestamp="1443085224"&gt;5876&lt;/key&gt;&lt;/foreign-keys&gt;&lt;ref-type name="Journal Article"&gt;17&lt;/ref-type&gt;&lt;contributors&gt;&lt;authors&gt;&lt;author&gt;McNabb, Sally A.&lt;/author&gt;&lt;author&gt;Eros, Ronald W.&lt;/author&gt;&lt;author&gt;Klassen, Glen R.&lt;/author&gt;&lt;/authors&gt;&lt;/contributors&gt;&lt;titles&gt;&lt;title&gt;Presence and absence of large inverted repeats in the mitochondrial DNA of Hyphochytriomycetes&lt;/title&gt;&lt;secondary-title&gt;Canadian Journal of Botany&lt;/secondary-title&gt;&lt;/titles&gt;&lt;periodical&gt;&lt;full-title&gt;Canadian Journal of Botany&lt;/full-title&gt;&lt;/periodical&gt;&lt;pages&gt;2377-2379&lt;/pages&gt;&lt;volume&gt;66&lt;/volume&gt;&lt;number&gt;12&lt;/number&gt;&lt;dates&gt;&lt;year&gt;1988&lt;/year&gt;&lt;pub-dates&gt;&lt;date&gt;1988/12/01&lt;/date&gt;&lt;/pub-dates&gt;&lt;/dates&gt;&lt;publisher&gt;NRC Research Press&lt;/publisher&gt;&lt;isbn&gt;0008-4026&lt;/isbn&gt;&lt;urls&gt;&lt;related-urls&gt;&lt;url&gt;http://dx.doi.org/10.1139/b88-322&lt;/url&gt;&lt;/related-urls&gt;&lt;/urls&gt;&lt;electronic-resource-num&gt;10.1139/b88-322&lt;/electronic-resource-num&gt;&lt;access-date&gt;2015/09/24&lt;/access-date&gt;&lt;/record&gt;&lt;/Cite&gt;&lt;/EndNote&gt;</w:instrText>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(73)</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We used multiple combinations of PCR primers to try and join the other side</w:t>
      </w:r>
      <w:r w:rsidR="00850BA8">
        <w:rPr>
          <w:rFonts w:asciiTheme="minorHAnsi" w:eastAsia="Cambria" w:hAnsiTheme="minorHAnsi" w:cstheme="minorHAnsi"/>
          <w:sz w:val="22"/>
          <w:szCs w:val="22"/>
          <w:lang w:val="en-GB"/>
        </w:rPr>
        <w:t>s</w:t>
      </w:r>
      <w:r w:rsidRPr="009918D0">
        <w:rPr>
          <w:rFonts w:asciiTheme="minorHAnsi" w:eastAsia="Cambria" w:hAnsiTheme="minorHAnsi" w:cstheme="minorHAnsi"/>
          <w:sz w:val="22"/>
          <w:szCs w:val="22"/>
          <w:lang w:val="en-GB"/>
        </w:rPr>
        <w:t xml:space="preserve"> into a circular genome, but could not amplify a bridging region. Other pseudofungal mitochondrial genomes have also proved difficult to complete, likely due to secondary structural factors </w:t>
      </w:r>
      <w:r w:rsidR="00B22826" w:rsidRPr="009918D0">
        <w:rPr>
          <w:rFonts w:asciiTheme="minorHAnsi" w:eastAsia="Cambria" w:hAnsiTheme="minorHAnsi" w:cstheme="minorHAnsi"/>
          <w:sz w:val="22"/>
          <w:szCs w:val="22"/>
          <w:lang w:val="en-GB"/>
        </w:rPr>
        <w:t xml:space="preserve">(e.g. </w:t>
      </w:r>
      <w:r w:rsidR="001A6DE9" w:rsidRPr="009918D0">
        <w:rPr>
          <w:rFonts w:asciiTheme="minorHAnsi" w:eastAsia="Cambria" w:hAnsiTheme="minorHAnsi" w:cstheme="minorHAnsi"/>
          <w:sz w:val="22"/>
          <w:szCs w:val="22"/>
          <w:lang w:val="en-GB"/>
        </w:rPr>
        <w:fldChar w:fldCharType="begin"/>
      </w:r>
      <w:r w:rsidR="001A6DE9" w:rsidRPr="009918D0">
        <w:rPr>
          <w:rFonts w:asciiTheme="minorHAnsi" w:eastAsia="Cambria" w:hAnsiTheme="minorHAnsi" w:cstheme="minorHAnsi"/>
          <w:sz w:val="22"/>
          <w:szCs w:val="22"/>
          <w:lang w:val="en-GB"/>
        </w:rPr>
        <w:instrText xml:space="preserve"> ADDIN EN.CITE &lt;EndNote&gt;&lt;Cite&gt;&lt;Author&gt;O&amp;apos;Brien&lt;/Author&gt;&lt;Year&gt;2014&lt;/Year&gt;&lt;RecNum&gt;5875&lt;/RecNum&gt;&lt;DisplayText&gt;(74)&lt;/DisplayText&gt;&lt;record&gt;&lt;rec-number&gt;5875&lt;/rec-number&gt;&lt;foreign-keys&gt;&lt;key app="EN" db-id="aa0wwef99asf0aeesds5pf0ft29wa99fvf0s" timestamp="1443084313"&gt;5875&lt;/key&gt;&lt;/foreign-keys&gt;&lt;ref-type name="Journal Article"&gt;17&lt;/ref-type&gt;&lt;contributors&gt;&lt;authors&gt;&lt;author&gt;O&amp;apos;Brien, Megan A.&lt;/author&gt;&lt;author&gt;Misner, Ian&lt;/author&gt;&lt;author&gt;Lane, Christopher E.&lt;/author&gt;&lt;/authors&gt;&lt;/contributors&gt;&lt;titles&gt;&lt;title&gt;Mitochondrial Genome Sequences and Comparative Genomics of Achlya hypogyna and Thraustotheca clavata&lt;/title&gt;&lt;secondary-title&gt;Journal of Eukaryotic Microbiology&lt;/secondary-title&gt;&lt;/titles&gt;&lt;periodical&gt;&lt;full-title&gt;Journal of Eukaryotic Microbiology&lt;/full-title&gt;&lt;/periodical&gt;&lt;pages&gt;146-154&lt;/pages&gt;&lt;volume&gt;61&lt;/volume&gt;&lt;number&gt;2&lt;/number&gt;&lt;keywords&gt;&lt;keyword&gt;DNA&lt;/keyword&gt;&lt;keyword&gt;oomycete&lt;/keyword&gt;&lt;keyword&gt;parasite&lt;/keyword&gt;&lt;keyword&gt;phylogenetics&lt;/keyword&gt;&lt;keyword&gt;stramenopiles&lt;/keyword&gt;&lt;/keywords&gt;&lt;dates&gt;&lt;year&gt;2014&lt;/year&gt;&lt;/dates&gt;&lt;isbn&gt;1550-7408&lt;/isbn&gt;&lt;urls&gt;&lt;related-urls&gt;&lt;url&gt;http://dx.doi.org/10.1111/jeu.12092&lt;/url&gt;&lt;/related-urls&gt;&lt;/urls&gt;&lt;electronic-resource-num&gt;10.1111/jeu.12092&lt;/electronic-resource-num&gt;&lt;/record&gt;&lt;/Cite&gt;&lt;/EndNote&gt;</w:instrText>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(74)</w:t>
      </w:r>
      <w:r w:rsidR="001A6DE9" w:rsidRPr="009918D0">
        <w:rPr>
          <w:rFonts w:asciiTheme="minorHAnsi" w:eastAsia="Cambria" w:hAnsiTheme="minorHAnsi" w:cstheme="minorHAnsi"/>
          <w:sz w:val="22"/>
          <w:szCs w:val="22"/>
          <w:lang w:val="en-GB"/>
        </w:rPr>
        <w:fldChar w:fldCharType="end"/>
      </w:r>
      <w:r w:rsidR="00B22826"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w:t>
      </w:r>
      <w:r w:rsidR="00F92187" w:rsidRPr="009918D0">
        <w:rPr>
          <w:rFonts w:asciiTheme="minorHAnsi" w:eastAsia="Cambria" w:hAnsiTheme="minorHAnsi" w:cstheme="minorHAnsi"/>
          <w:sz w:val="22"/>
          <w:szCs w:val="22"/>
          <w:lang w:val="en-GB"/>
        </w:rPr>
        <w:t xml:space="preserve">A mitochondrial genome size of 54 </w:t>
      </w:r>
      <w:r w:rsidR="00C130B3">
        <w:rPr>
          <w:rFonts w:asciiTheme="minorHAnsi" w:eastAsia="Cambria" w:hAnsiTheme="minorHAnsi" w:cstheme="minorHAnsi"/>
          <w:sz w:val="22"/>
          <w:szCs w:val="22"/>
          <w:lang w:val="en-GB"/>
        </w:rPr>
        <w:t>Kbp</w:t>
      </w:r>
      <w:r w:rsidR="00F92187" w:rsidRPr="009918D0">
        <w:rPr>
          <w:rFonts w:asciiTheme="minorHAnsi" w:eastAsia="Cambria" w:hAnsiTheme="minorHAnsi" w:cstheme="minorHAnsi"/>
          <w:sz w:val="22"/>
          <w:szCs w:val="22"/>
          <w:lang w:val="en-GB"/>
        </w:rPr>
        <w:t xml:space="preserve"> </w:t>
      </w:r>
      <w:r w:rsidR="00F92187">
        <w:rPr>
          <w:rFonts w:asciiTheme="minorHAnsi" w:eastAsia="Cambria" w:hAnsiTheme="minorHAnsi" w:cstheme="minorHAnsi"/>
          <w:sz w:val="22"/>
          <w:szCs w:val="22"/>
          <w:lang w:val="en-GB"/>
        </w:rPr>
        <w:t>with</w:t>
      </w:r>
      <w:r w:rsidR="00F92187" w:rsidRPr="009918D0">
        <w:rPr>
          <w:rFonts w:asciiTheme="minorHAnsi" w:eastAsia="Cambria" w:hAnsiTheme="minorHAnsi" w:cstheme="minorHAnsi"/>
          <w:sz w:val="22"/>
          <w:szCs w:val="22"/>
          <w:lang w:val="en-GB"/>
        </w:rPr>
        <w:t xml:space="preserve"> a ~14 </w:t>
      </w:r>
      <w:r w:rsidR="00C130B3">
        <w:rPr>
          <w:rFonts w:asciiTheme="minorHAnsi" w:eastAsia="Cambria" w:hAnsiTheme="minorHAnsi" w:cstheme="minorHAnsi"/>
          <w:sz w:val="22"/>
          <w:szCs w:val="22"/>
          <w:lang w:val="en-GB"/>
        </w:rPr>
        <w:t>Kbp</w:t>
      </w:r>
      <w:r w:rsidR="00F92187" w:rsidRPr="009918D0">
        <w:rPr>
          <w:rFonts w:asciiTheme="minorHAnsi" w:eastAsia="Cambria" w:hAnsiTheme="minorHAnsi" w:cstheme="minorHAnsi"/>
          <w:sz w:val="22"/>
          <w:szCs w:val="22"/>
          <w:lang w:val="en-GB"/>
        </w:rPr>
        <w:t xml:space="preserve"> inverted repeat </w:t>
      </w:r>
      <w:r w:rsidR="00F92187">
        <w:rPr>
          <w:rFonts w:asciiTheme="minorHAnsi" w:eastAsia="Cambria" w:hAnsiTheme="minorHAnsi" w:cstheme="minorHAnsi"/>
          <w:sz w:val="22"/>
          <w:szCs w:val="22"/>
          <w:lang w:val="en-GB"/>
        </w:rPr>
        <w:t xml:space="preserve">(a </w:t>
      </w:r>
      <w:r w:rsidR="00F92187" w:rsidRPr="009918D0">
        <w:rPr>
          <w:rFonts w:asciiTheme="minorHAnsi" w:eastAsia="Cambria" w:hAnsiTheme="minorHAnsi" w:cstheme="minorHAnsi"/>
          <w:sz w:val="22"/>
          <w:szCs w:val="22"/>
          <w:lang w:val="en-GB"/>
        </w:rPr>
        <w:t xml:space="preserve">feature </w:t>
      </w:r>
      <w:r w:rsidR="00F92187">
        <w:rPr>
          <w:rFonts w:asciiTheme="minorHAnsi" w:eastAsia="Cambria" w:hAnsiTheme="minorHAnsi" w:cstheme="minorHAnsi"/>
          <w:sz w:val="22"/>
          <w:szCs w:val="22"/>
          <w:lang w:val="en-GB"/>
        </w:rPr>
        <w:t xml:space="preserve">also </w:t>
      </w:r>
      <w:r w:rsidR="00F92187" w:rsidRPr="009918D0">
        <w:rPr>
          <w:rFonts w:asciiTheme="minorHAnsi" w:eastAsia="Cambria" w:hAnsiTheme="minorHAnsi" w:cstheme="minorHAnsi"/>
          <w:sz w:val="22"/>
          <w:szCs w:val="22"/>
          <w:lang w:val="en-GB"/>
        </w:rPr>
        <w:t>present in some oomycetes</w:t>
      </w:r>
      <w:r w:rsidR="00F92187">
        <w:rPr>
          <w:rFonts w:asciiTheme="minorHAnsi" w:eastAsia="Cambria" w:hAnsiTheme="minorHAnsi" w:cstheme="minorHAnsi"/>
          <w:sz w:val="22"/>
          <w:szCs w:val="22"/>
          <w:lang w:val="en-GB"/>
        </w:rPr>
        <w:t>)</w:t>
      </w:r>
      <w:r w:rsidR="00F92187" w:rsidRPr="009918D0">
        <w:rPr>
          <w:rFonts w:asciiTheme="minorHAnsi" w:eastAsia="Cambria" w:hAnsiTheme="minorHAnsi" w:cstheme="minorHAnsi"/>
          <w:sz w:val="22"/>
          <w:szCs w:val="22"/>
          <w:lang w:val="en-GB"/>
        </w:rPr>
        <w:t xml:space="preserve"> had previously been </w:t>
      </w:r>
      <w:r w:rsidR="00F92187">
        <w:rPr>
          <w:rFonts w:asciiTheme="minorHAnsi" w:eastAsia="Cambria" w:hAnsiTheme="minorHAnsi" w:cstheme="minorHAnsi"/>
          <w:sz w:val="22"/>
          <w:szCs w:val="22"/>
          <w:lang w:val="en-GB"/>
        </w:rPr>
        <w:t xml:space="preserve">suggested </w:t>
      </w:r>
      <w:r w:rsidR="00F92187" w:rsidRPr="009918D0">
        <w:rPr>
          <w:rFonts w:asciiTheme="minorHAnsi" w:eastAsia="Cambria" w:hAnsiTheme="minorHAnsi" w:cstheme="minorHAnsi"/>
          <w:sz w:val="22"/>
          <w:szCs w:val="22"/>
          <w:lang w:val="en-GB"/>
        </w:rPr>
        <w:t xml:space="preserve">using physical genome mapping </w:t>
      </w:r>
      <w:r w:rsidR="00F92187" w:rsidRPr="009918D0">
        <w:rPr>
          <w:rFonts w:asciiTheme="minorHAnsi" w:eastAsia="Cambria" w:hAnsiTheme="minorHAnsi" w:cstheme="minorHAnsi"/>
          <w:sz w:val="22"/>
          <w:szCs w:val="22"/>
          <w:lang w:val="en-GB"/>
        </w:rPr>
        <w:lastRenderedPageBreak/>
        <w:fldChar w:fldCharType="begin">
          <w:fldData xml:space="preserve">PEVuZE5vdGU+PENpdGU+PEF1dGhvcj5NY05hYmI8L0F1dGhvcj48WWVhcj4xOTg4PC9ZZWFyPjxS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</w:fldData>
        </w:fldChar>
      </w:r>
      <w:r w:rsidR="00F92187" w:rsidRPr="009918D0">
        <w:rPr>
          <w:rFonts w:asciiTheme="minorHAnsi" w:eastAsia="Cambria" w:hAnsiTheme="minorHAnsi" w:cstheme="minorHAnsi"/>
          <w:sz w:val="22"/>
          <w:szCs w:val="22"/>
          <w:lang w:val="en-GB"/>
        </w:rPr>
        <w:instrText xml:space="preserve"> ADDIN EN.CITE </w:instrText>
      </w:r>
      <w:r w:rsidR="00F92187" w:rsidRPr="009918D0">
        <w:rPr>
          <w:rFonts w:asciiTheme="minorHAnsi" w:eastAsia="Cambria" w:hAnsiTheme="minorHAnsi" w:cstheme="minorHAnsi"/>
          <w:sz w:val="22"/>
          <w:szCs w:val="22"/>
          <w:lang w:val="en-GB"/>
        </w:rPr>
        <w:fldChar w:fldCharType="begin">
          <w:fldData xml:space="preserve">PEVuZE5vdGU+PENpdGU+PEF1dGhvcj5NY05hYmI8L0F1dGhvcj48WWVhcj4xOTg4PC9ZZWFyPjxS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</w:fldData>
        </w:fldChar>
      </w:r>
      <w:r w:rsidR="00F92187" w:rsidRPr="009918D0">
        <w:rPr>
          <w:rFonts w:asciiTheme="minorHAnsi" w:eastAsia="Cambria" w:hAnsiTheme="minorHAnsi" w:cstheme="minorHAnsi"/>
          <w:sz w:val="22"/>
          <w:szCs w:val="22"/>
          <w:lang w:val="en-GB"/>
        </w:rPr>
        <w:instrText xml:space="preserve"> ADDIN EN.CITE.DATA </w:instrText>
      </w:r>
      <w:r w:rsidR="00F92187" w:rsidRPr="009918D0">
        <w:rPr>
          <w:rFonts w:asciiTheme="minorHAnsi" w:eastAsia="Cambria" w:hAnsiTheme="minorHAnsi" w:cstheme="minorHAnsi"/>
          <w:sz w:val="22"/>
          <w:szCs w:val="22"/>
          <w:lang w:val="en-GB"/>
        </w:rPr>
      </w:r>
      <w:r w:rsidR="00F92187" w:rsidRPr="009918D0">
        <w:rPr>
          <w:rFonts w:asciiTheme="minorHAnsi" w:eastAsia="Cambria" w:hAnsiTheme="minorHAnsi" w:cstheme="minorHAnsi"/>
          <w:sz w:val="22"/>
          <w:szCs w:val="22"/>
          <w:lang w:val="en-GB"/>
        </w:rPr>
        <w:fldChar w:fldCharType="end"/>
      </w:r>
      <w:r w:rsidR="00F92187" w:rsidRPr="009918D0">
        <w:rPr>
          <w:rFonts w:asciiTheme="minorHAnsi" w:eastAsia="Cambria" w:hAnsiTheme="minorHAnsi" w:cstheme="minorHAnsi"/>
          <w:sz w:val="22"/>
          <w:szCs w:val="22"/>
          <w:lang w:val="en-GB"/>
        </w:rPr>
      </w:r>
      <w:r w:rsidR="00F92187" w:rsidRPr="009918D0">
        <w:rPr>
          <w:rFonts w:asciiTheme="minorHAnsi" w:eastAsia="Cambria" w:hAnsiTheme="minorHAnsi" w:cstheme="minorHAnsi"/>
          <w:sz w:val="22"/>
          <w:szCs w:val="22"/>
          <w:lang w:val="en-GB"/>
        </w:rPr>
        <w:fldChar w:fldCharType="separate"/>
      </w:r>
      <w:r w:rsidR="00F92187" w:rsidRPr="009918D0">
        <w:rPr>
          <w:rFonts w:asciiTheme="minorHAnsi" w:eastAsia="Cambria" w:hAnsiTheme="minorHAnsi" w:cstheme="minorHAnsi"/>
          <w:noProof/>
          <w:sz w:val="22"/>
          <w:szCs w:val="22"/>
          <w:lang w:val="en-GB"/>
        </w:rPr>
        <w:t>(73, 74)</w:t>
      </w:r>
      <w:r w:rsidR="00F92187" w:rsidRPr="009918D0">
        <w:rPr>
          <w:rFonts w:asciiTheme="minorHAnsi" w:eastAsia="Cambria" w:hAnsiTheme="minorHAnsi" w:cstheme="minorHAnsi"/>
          <w:sz w:val="22"/>
          <w:szCs w:val="22"/>
          <w:lang w:val="en-GB"/>
        </w:rPr>
        <w:fldChar w:fldCharType="end"/>
      </w:r>
      <w:r w:rsidR="00F92187">
        <w:rPr>
          <w:rFonts w:asciiTheme="minorHAnsi" w:eastAsia="Cambria" w:hAnsiTheme="minorHAnsi" w:cstheme="minorHAnsi"/>
          <w:sz w:val="22"/>
          <w:szCs w:val="22"/>
          <w:lang w:val="en-GB"/>
        </w:rPr>
        <w:t xml:space="preserve">. Presence of an inverted repeat is consistent with us being unable to close the assembled linear fragment. </w:t>
      </w:r>
      <w:r w:rsidR="007319FF" w:rsidRPr="009918D0">
        <w:rPr>
          <w:rFonts w:asciiTheme="minorHAnsi" w:eastAsia="Cambria" w:hAnsiTheme="minorHAnsi" w:cstheme="minorHAnsi"/>
          <w:sz w:val="22"/>
          <w:szCs w:val="22"/>
          <w:lang w:val="en-GB"/>
        </w:rPr>
        <w:t>A</w:t>
      </w:r>
      <w:r w:rsidR="002020DD" w:rsidRPr="009918D0">
        <w:rPr>
          <w:rFonts w:asciiTheme="minorHAnsi" w:eastAsia="Cambria" w:hAnsiTheme="minorHAnsi" w:cstheme="minorHAnsi"/>
          <w:sz w:val="22"/>
          <w:szCs w:val="22"/>
          <w:lang w:val="en-GB"/>
        </w:rPr>
        <w:t xml:space="preserve">nnotation </w:t>
      </w:r>
      <w:r w:rsidRPr="009918D0">
        <w:rPr>
          <w:rFonts w:asciiTheme="minorHAnsi" w:eastAsia="Cambria" w:hAnsiTheme="minorHAnsi" w:cstheme="minorHAnsi"/>
          <w:sz w:val="22"/>
          <w:szCs w:val="22"/>
          <w:lang w:val="en-GB"/>
        </w:rPr>
        <w:t xml:space="preserve">showed that the </w:t>
      </w:r>
      <w:r w:rsidR="00F92187">
        <w:rPr>
          <w:rFonts w:asciiTheme="minorHAnsi" w:eastAsia="Cambria" w:hAnsiTheme="minorHAnsi" w:cstheme="minorHAnsi"/>
          <w:sz w:val="22"/>
          <w:szCs w:val="22"/>
          <w:lang w:val="en-GB"/>
        </w:rPr>
        <w:t xml:space="preserve">assembled </w:t>
      </w:r>
      <w:r w:rsidR="007319FF" w:rsidRPr="009918D0">
        <w:rPr>
          <w:rFonts w:asciiTheme="minorHAnsi" w:eastAsia="Cambria" w:hAnsiTheme="minorHAnsi" w:cstheme="minorHAnsi"/>
          <w:sz w:val="22"/>
          <w:szCs w:val="22"/>
          <w:lang w:val="en-GB"/>
        </w:rPr>
        <w:t xml:space="preserve">mitochondrial </w:t>
      </w:r>
      <w:r w:rsidRPr="009918D0">
        <w:rPr>
          <w:rFonts w:asciiTheme="minorHAnsi" w:eastAsia="Cambria" w:hAnsiTheme="minorHAnsi" w:cstheme="minorHAnsi"/>
          <w:sz w:val="22"/>
          <w:szCs w:val="22"/>
          <w:lang w:val="en-GB"/>
        </w:rPr>
        <w:t xml:space="preserve">genome contained 38 protein genes, 25 transfer RNAs and 2 ribosomal RNA encoding genes arranged in an inverted repeat of the ribosomal RNA region </w:t>
      </w:r>
      <w:r w:rsidR="001A6DE9" w:rsidRPr="009918D0">
        <w:rPr>
          <w:rFonts w:asciiTheme="minorHAnsi" w:eastAsia="Cambria" w:hAnsiTheme="minorHAnsi" w:cstheme="minorHAnsi"/>
          <w:sz w:val="22"/>
          <w:szCs w:val="22"/>
          <w:lang w:val="en-GB"/>
        </w:rPr>
        <w:fldChar w:fldCharType="begin"/>
      </w:r>
      <w:r w:rsidR="001A6DE9" w:rsidRPr="009918D0">
        <w:rPr>
          <w:rFonts w:asciiTheme="minorHAnsi" w:eastAsia="Cambria" w:hAnsiTheme="minorHAnsi" w:cstheme="minorHAnsi"/>
          <w:sz w:val="22"/>
          <w:szCs w:val="22"/>
          <w:lang w:val="en-GB"/>
        </w:rPr>
        <w:instrText xml:space="preserve"> ADDIN EN.CITE &lt;EndNote&gt;&lt;Cite&gt;&lt;Author&gt;McNabb&lt;/Author&gt;&lt;Year&gt;1988&lt;/Year&gt;&lt;RecNum&gt;5876&lt;/RecNum&gt;&lt;DisplayText&gt;(73)&lt;/DisplayText&gt;&lt;record&gt;&lt;rec-number&gt;5876&lt;/rec-number&gt;&lt;foreign-keys&gt;&lt;key app="EN" db-id="aa0wwef99asf0aeesds5pf0ft29wa99fvf0s" timestamp="1443085224"&gt;5876&lt;/key&gt;&lt;/foreign-keys&gt;&lt;ref-type name="Journal Article"&gt;17&lt;/ref-type&gt;&lt;contributors&gt;&lt;authors&gt;&lt;author&gt;McNabb, Sally A.&lt;/author&gt;&lt;author&gt;Eros, Ronald W.&lt;/author&gt;&lt;author&gt;Klassen, Glen R.&lt;/author&gt;&lt;/authors&gt;&lt;/contributors&gt;&lt;titles&gt;&lt;title&gt;Presence and absence of large inverted repeats in the mitochondrial DNA of Hyphochytriomycetes&lt;/title&gt;&lt;secondary-title&gt;Canadian Journal of Botany&lt;/secondary-title&gt;&lt;/titles&gt;&lt;periodical&gt;&lt;full-title&gt;Canadian Journal of Botany&lt;/full-title&gt;&lt;/periodical&gt;&lt;pages&gt;2377-2379&lt;/pages&gt;&lt;volume&gt;66&lt;/volume&gt;&lt;number&gt;12&lt;/number&gt;&lt;dates&gt;&lt;year&gt;1988&lt;/year&gt;&lt;pub-dates&gt;&lt;date&gt;1988/12/01&lt;/date&gt;&lt;/pub-dates&gt;&lt;/dates&gt;&lt;publisher&gt;NRC Research Press&lt;/publisher&gt;&lt;isbn&gt;0008-4026&lt;/isbn&gt;&lt;urls&gt;&lt;related-urls&gt;&lt;url&gt;http://dx.doi.org/10.1139/b88-322&lt;/url&gt;&lt;/related-urls&gt;&lt;/urls&gt;&lt;electronic-resource-num&gt;10.1139/b88-322&lt;/electronic-resource-num&gt;&lt;access-date&gt;2015/09/24&lt;/access-date&gt;&lt;/record&gt;&lt;/Cite&gt;&lt;/EndNote&gt;</w:instrText>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(73)</w:t>
      </w:r>
      <w:r w:rsidR="001A6DE9" w:rsidRPr="009918D0">
        <w:rPr>
          <w:rFonts w:asciiTheme="minorHAnsi" w:eastAsia="Cambria" w:hAnsiTheme="minorHAnsi" w:cstheme="minorHAnsi"/>
          <w:sz w:val="22"/>
          <w:szCs w:val="22"/>
          <w:lang w:val="en-GB"/>
        </w:rPr>
        <w:fldChar w:fldCharType="end"/>
      </w:r>
      <w:r w:rsidR="007319FF" w:rsidRPr="009918D0">
        <w:rPr>
          <w:rFonts w:asciiTheme="minorHAnsi" w:eastAsia="Cambria" w:hAnsiTheme="minorHAnsi" w:cstheme="minorHAnsi"/>
          <w:sz w:val="22"/>
          <w:szCs w:val="22"/>
          <w:lang w:val="en-GB"/>
        </w:rPr>
        <w:t xml:space="preserve">. </w:t>
      </w:r>
      <w:r w:rsidR="000E6C1A" w:rsidRPr="009918D0">
        <w:rPr>
          <w:rFonts w:asciiTheme="minorHAnsi" w:hAnsiTheme="minorHAnsi" w:cstheme="minorHAnsi"/>
          <w:sz w:val="22"/>
          <w:szCs w:val="22"/>
          <w:lang w:val="en-GB"/>
        </w:rPr>
        <w:t xml:space="preserve">The genome </w:t>
      </w:r>
      <w:r w:rsidR="00B22826" w:rsidRPr="009918D0">
        <w:rPr>
          <w:rFonts w:asciiTheme="minorHAnsi" w:hAnsiTheme="minorHAnsi" w:cstheme="minorHAnsi"/>
          <w:sz w:val="22"/>
          <w:szCs w:val="22"/>
          <w:lang w:val="en-GB"/>
        </w:rPr>
        <w:t xml:space="preserve">assembly demonstrated the presence of </w:t>
      </w:r>
      <w:r w:rsidRPr="005663F8">
        <w:rPr>
          <w:rFonts w:asciiTheme="minorHAnsi" w:eastAsia="Cambria" w:hAnsiTheme="minorHAnsi" w:cstheme="minorHAnsi"/>
          <w:i/>
          <w:sz w:val="22"/>
          <w:szCs w:val="22"/>
          <w:lang w:val="en-GB"/>
        </w:rPr>
        <w:t>atp1</w:t>
      </w:r>
      <w:r w:rsidR="007319FF" w:rsidRPr="009918D0">
        <w:rPr>
          <w:rFonts w:asciiTheme="minorHAnsi" w:eastAsia="Cambria" w:hAnsiTheme="minorHAnsi" w:cstheme="minorHAnsi"/>
          <w:sz w:val="22"/>
          <w:szCs w:val="22"/>
          <w:lang w:val="en-GB"/>
        </w:rPr>
        <w:t xml:space="preserve"> gene</w:t>
      </w:r>
      <w:r w:rsidR="007025BB">
        <w:rPr>
          <w:rFonts w:asciiTheme="minorHAnsi" w:eastAsia="Cambria" w:hAnsiTheme="minorHAnsi" w:cstheme="minorHAnsi"/>
          <w:sz w:val="22"/>
          <w:szCs w:val="22"/>
          <w:lang w:val="en-GB"/>
        </w:rPr>
        <w:t>s</w:t>
      </w:r>
      <w:r w:rsidR="007319FF" w:rsidRPr="009918D0">
        <w:rPr>
          <w:rFonts w:asciiTheme="minorHAnsi" w:eastAsia="Cambria" w:hAnsiTheme="minorHAnsi" w:cstheme="minorHAnsi"/>
          <w:sz w:val="22"/>
          <w:szCs w:val="22"/>
          <w:lang w:val="en-GB"/>
        </w:rPr>
        <w:t xml:space="preserve"> in both the mitochondria</w:t>
      </w:r>
      <w:ins w:id="47" w:author="Bill Wickstead" w:date="2017-02-12T16:04:00Z">
        <w:r w:rsidR="008A677F">
          <w:rPr>
            <w:rFonts w:asciiTheme="minorHAnsi" w:eastAsia="Cambria" w:hAnsiTheme="minorHAnsi" w:cstheme="minorHAnsi"/>
            <w:sz w:val="22"/>
            <w:szCs w:val="22"/>
            <w:lang w:val="en-GB"/>
          </w:rPr>
          <w:t xml:space="preserve">, as </w:t>
        </w:r>
        <w:commentRangeStart w:id="48"/>
        <w:r w:rsidR="008A677F">
          <w:rPr>
            <w:rFonts w:asciiTheme="minorHAnsi" w:eastAsia="Cambria" w:hAnsiTheme="minorHAnsi" w:cstheme="minorHAnsi"/>
            <w:sz w:val="22"/>
            <w:szCs w:val="22"/>
            <w:lang w:val="en-GB"/>
          </w:rPr>
          <w:t>is the case in most eukaryotes,</w:t>
        </w:r>
      </w:ins>
      <w:r w:rsidR="007319FF" w:rsidRPr="009918D0">
        <w:rPr>
          <w:rFonts w:asciiTheme="minorHAnsi" w:eastAsia="Cambria" w:hAnsiTheme="minorHAnsi" w:cstheme="minorHAnsi"/>
          <w:sz w:val="22"/>
          <w:szCs w:val="22"/>
          <w:lang w:val="en-GB"/>
        </w:rPr>
        <w:t xml:space="preserve"> </w:t>
      </w:r>
      <w:commentRangeEnd w:id="48"/>
      <w:r w:rsidR="008556E6">
        <w:rPr>
          <w:rStyle w:val="CommentReference"/>
        </w:rPr>
        <w:commentReference w:id="48"/>
      </w:r>
      <w:r w:rsidR="007319FF" w:rsidRPr="009918D0">
        <w:rPr>
          <w:rFonts w:asciiTheme="minorHAnsi" w:eastAsia="Cambria" w:hAnsiTheme="minorHAnsi" w:cstheme="minorHAnsi"/>
          <w:sz w:val="22"/>
          <w:szCs w:val="22"/>
          <w:highlight w:val="yellow"/>
          <w:lang w:val="en-GB"/>
        </w:rPr>
        <w:t>(</w:t>
      </w:r>
      <w:commentRangeStart w:id="49"/>
      <w:r w:rsidR="007319FF" w:rsidRPr="009918D0">
        <w:rPr>
          <w:rFonts w:asciiTheme="minorHAnsi" w:eastAsia="Cambria" w:hAnsiTheme="minorHAnsi" w:cstheme="minorHAnsi"/>
          <w:sz w:val="22"/>
          <w:szCs w:val="22"/>
          <w:highlight w:val="yellow"/>
          <w:lang w:val="en-GB"/>
        </w:rPr>
        <w:t>XXXXX)</w:t>
      </w:r>
      <w:r w:rsidR="007319FF" w:rsidRPr="009918D0">
        <w:rPr>
          <w:rFonts w:asciiTheme="minorHAnsi" w:eastAsia="Cambria" w:hAnsiTheme="minorHAnsi" w:cstheme="minorHAnsi"/>
          <w:sz w:val="22"/>
          <w:szCs w:val="22"/>
          <w:lang w:val="en-GB"/>
        </w:rPr>
        <w:t xml:space="preserve"> </w:t>
      </w:r>
      <w:commentRangeEnd w:id="49"/>
      <w:r w:rsidR="007D2B4A" w:rsidRPr="009918D0">
        <w:rPr>
          <w:rStyle w:val="CommentReference"/>
          <w:rFonts w:asciiTheme="minorHAnsi" w:hAnsiTheme="minorHAnsi"/>
          <w:sz w:val="22"/>
          <w:szCs w:val="22"/>
        </w:rPr>
        <w:commentReference w:id="49"/>
      </w:r>
      <w:r w:rsidR="007319FF" w:rsidRPr="009918D0">
        <w:rPr>
          <w:rFonts w:asciiTheme="minorHAnsi" w:eastAsia="Cambria" w:hAnsiTheme="minorHAnsi" w:cstheme="minorHAnsi"/>
          <w:sz w:val="22"/>
          <w:szCs w:val="22"/>
          <w:lang w:val="en-GB"/>
        </w:rPr>
        <w:t xml:space="preserve">and </w:t>
      </w:r>
      <w:r w:rsidR="008A677F">
        <w:rPr>
          <w:rFonts w:asciiTheme="minorHAnsi" w:eastAsia="Cambria" w:hAnsiTheme="minorHAnsi" w:cstheme="minorHAnsi"/>
          <w:sz w:val="22"/>
          <w:szCs w:val="22"/>
          <w:lang w:val="en-GB"/>
        </w:rPr>
        <w:t xml:space="preserve">also the </w:t>
      </w:r>
      <w:r w:rsidR="007319FF" w:rsidRPr="009918D0">
        <w:rPr>
          <w:rFonts w:asciiTheme="minorHAnsi" w:eastAsia="Cambria" w:hAnsiTheme="minorHAnsi" w:cstheme="minorHAnsi"/>
          <w:sz w:val="22"/>
          <w:szCs w:val="22"/>
          <w:lang w:val="en-GB"/>
        </w:rPr>
        <w:t xml:space="preserve">nucleus </w:t>
      </w:r>
      <w:r w:rsidR="007319FF" w:rsidRPr="009918D0">
        <w:rPr>
          <w:rFonts w:asciiTheme="minorHAnsi" w:eastAsia="Cambria" w:hAnsiTheme="minorHAnsi" w:cstheme="minorHAnsi"/>
          <w:sz w:val="22"/>
          <w:szCs w:val="22"/>
          <w:highlight w:val="yellow"/>
          <w:lang w:val="en-GB"/>
        </w:rPr>
        <w:t>(</w:t>
      </w:r>
      <w:r w:rsidR="002D6728" w:rsidRPr="009918D0">
        <w:rPr>
          <w:rFonts w:asciiTheme="minorHAnsi" w:eastAsia="Cambria" w:hAnsiTheme="minorHAnsi" w:cstheme="minorHAnsi"/>
          <w:sz w:val="22"/>
          <w:szCs w:val="22"/>
          <w:lang w:val="en-GB"/>
        </w:rPr>
        <w:t>Hypho2016_00005578 - BN6634_14994</w:t>
      </w:r>
      <w:r w:rsidR="007319FF" w:rsidRPr="009918D0">
        <w:rPr>
          <w:rFonts w:asciiTheme="minorHAnsi" w:eastAsia="Cambria" w:hAnsiTheme="minorHAnsi" w:cstheme="minorHAnsi"/>
          <w:sz w:val="22"/>
          <w:szCs w:val="22"/>
          <w:highlight w:val="yellow"/>
          <w:lang w:val="en-GB"/>
        </w:rPr>
        <w:t>)</w:t>
      </w:r>
      <w:r w:rsidR="007319FF" w:rsidRPr="009918D0">
        <w:rPr>
          <w:rFonts w:asciiTheme="minorHAnsi" w:eastAsia="Cambria" w:hAnsiTheme="minorHAnsi" w:cstheme="minorHAnsi"/>
          <w:sz w:val="22"/>
          <w:szCs w:val="22"/>
          <w:lang w:val="en-GB"/>
        </w:rPr>
        <w:t xml:space="preserve">. </w:t>
      </w:r>
      <w:r w:rsidR="00133EA6">
        <w:rPr>
          <w:rFonts w:asciiTheme="minorHAnsi" w:eastAsia="Cambria" w:hAnsiTheme="minorHAnsi" w:cstheme="minorHAnsi"/>
          <w:i/>
          <w:sz w:val="22"/>
          <w:szCs w:val="22"/>
          <w:lang w:val="en-GB"/>
        </w:rPr>
        <w:t>ATP</w:t>
      </w:r>
      <w:r w:rsidR="00133EA6" w:rsidRPr="005663F8">
        <w:rPr>
          <w:rFonts w:asciiTheme="minorHAnsi" w:eastAsia="Cambria" w:hAnsiTheme="minorHAnsi" w:cstheme="minorHAnsi"/>
          <w:i/>
          <w:sz w:val="22"/>
          <w:szCs w:val="22"/>
          <w:lang w:val="en-GB"/>
        </w:rPr>
        <w:t>1</w:t>
      </w:r>
      <w:r w:rsidR="00133EA6">
        <w:rPr>
          <w:rFonts w:asciiTheme="minorHAnsi" w:eastAsia="Cambria" w:hAnsiTheme="minorHAnsi" w:cstheme="minorHAnsi"/>
          <w:i/>
          <w:sz w:val="22"/>
          <w:szCs w:val="22"/>
          <w:lang w:val="en-GB"/>
        </w:rPr>
        <w:t xml:space="preserve"> </w:t>
      </w:r>
      <w:r w:rsidR="007319FF" w:rsidRPr="009918D0">
        <w:rPr>
          <w:rFonts w:asciiTheme="minorHAnsi" w:eastAsia="Cambria" w:hAnsiTheme="minorHAnsi" w:cstheme="minorHAnsi"/>
          <w:sz w:val="22"/>
          <w:szCs w:val="22"/>
          <w:lang w:val="en-GB"/>
        </w:rPr>
        <w:t xml:space="preserve">is </w:t>
      </w:r>
      <w:r w:rsidR="008A677F">
        <w:rPr>
          <w:rFonts w:asciiTheme="minorHAnsi" w:eastAsia="Cambria" w:hAnsiTheme="minorHAnsi" w:cstheme="minorHAnsi"/>
          <w:sz w:val="22"/>
          <w:szCs w:val="22"/>
          <w:lang w:val="en-GB"/>
        </w:rPr>
        <w:t>present</w:t>
      </w:r>
      <w:r w:rsidR="008A677F" w:rsidRPr="009918D0">
        <w:rPr>
          <w:rFonts w:asciiTheme="minorHAnsi" w:eastAsia="Cambria" w:hAnsiTheme="minorHAnsi" w:cstheme="minorHAnsi"/>
          <w:sz w:val="22"/>
          <w:szCs w:val="22"/>
          <w:lang w:val="en-GB"/>
        </w:rPr>
        <w:t xml:space="preserve"> </w:t>
      </w:r>
      <w:r w:rsidR="00B22826" w:rsidRPr="009918D0">
        <w:rPr>
          <w:rFonts w:asciiTheme="minorHAnsi" w:eastAsia="Cambria" w:hAnsiTheme="minorHAnsi" w:cstheme="minorHAnsi"/>
          <w:sz w:val="22"/>
          <w:szCs w:val="22"/>
          <w:lang w:val="en-GB"/>
        </w:rPr>
        <w:t xml:space="preserve">in </w:t>
      </w:r>
      <w:r w:rsidR="007319FF" w:rsidRPr="009918D0">
        <w:rPr>
          <w:rFonts w:asciiTheme="minorHAnsi" w:eastAsia="Cambria" w:hAnsiTheme="minorHAnsi" w:cstheme="minorHAnsi"/>
          <w:sz w:val="22"/>
          <w:szCs w:val="22"/>
          <w:lang w:val="en-GB"/>
        </w:rPr>
        <w:t xml:space="preserve">the </w:t>
      </w:r>
      <w:r w:rsidR="007025BB">
        <w:rPr>
          <w:rFonts w:asciiTheme="minorHAnsi" w:eastAsia="Cambria" w:hAnsiTheme="minorHAnsi" w:cstheme="minorHAnsi"/>
          <w:sz w:val="22"/>
          <w:szCs w:val="22"/>
          <w:lang w:val="en-GB"/>
        </w:rPr>
        <w:t>nuclear genomes</w:t>
      </w:r>
      <w:r w:rsidR="007025BB" w:rsidRPr="009918D0">
        <w:rPr>
          <w:rFonts w:asciiTheme="minorHAnsi" w:eastAsia="Cambria" w:hAnsiTheme="minorHAnsi" w:cstheme="minorHAnsi"/>
          <w:sz w:val="22"/>
          <w:szCs w:val="22"/>
          <w:lang w:val="en-GB"/>
        </w:rPr>
        <w:t xml:space="preserve"> </w:t>
      </w:r>
      <w:r w:rsidR="007319FF" w:rsidRPr="009918D0">
        <w:rPr>
          <w:rFonts w:asciiTheme="minorHAnsi" w:eastAsia="Cambria" w:hAnsiTheme="minorHAnsi" w:cstheme="minorHAnsi"/>
          <w:sz w:val="22"/>
          <w:szCs w:val="22"/>
          <w:lang w:val="en-GB"/>
        </w:rPr>
        <w:t xml:space="preserve">of </w:t>
      </w:r>
      <w:r w:rsidR="00B22826" w:rsidRPr="009918D0">
        <w:rPr>
          <w:rFonts w:asciiTheme="minorHAnsi" w:eastAsia="Cambria" w:hAnsiTheme="minorHAnsi" w:cstheme="minorHAnsi"/>
          <w:sz w:val="22"/>
          <w:szCs w:val="22"/>
          <w:lang w:val="en-GB"/>
        </w:rPr>
        <w:t xml:space="preserve">a range of other stramenopiles </w:t>
      </w:r>
      <w:r w:rsidR="00204BE2" w:rsidRPr="009918D0">
        <w:rPr>
          <w:rFonts w:asciiTheme="minorHAnsi" w:eastAsia="Cambria" w:hAnsiTheme="minorHAnsi" w:cstheme="minorHAnsi"/>
          <w:sz w:val="22"/>
          <w:szCs w:val="22"/>
          <w:lang w:val="en-GB"/>
        </w:rPr>
        <w:t xml:space="preserve">including oomycetes, Eustigmatophyceae, and </w:t>
      </w:r>
      <w:r w:rsidR="00204BE2" w:rsidRPr="009918D0">
        <w:rPr>
          <w:rFonts w:asciiTheme="minorHAnsi" w:eastAsia="Cambria" w:hAnsiTheme="minorHAnsi" w:cstheme="minorHAnsi"/>
          <w:i/>
          <w:sz w:val="22"/>
          <w:szCs w:val="22"/>
          <w:lang w:val="en-GB"/>
        </w:rPr>
        <w:t xml:space="preserve">Cafeteria </w:t>
      </w:r>
      <w:r w:rsidR="001A6DE9" w:rsidRPr="009918D0">
        <w:rPr>
          <w:rFonts w:asciiTheme="minorHAnsi" w:eastAsia="Cambria" w:hAnsiTheme="minorHAnsi" w:cstheme="minorHAnsi"/>
          <w:sz w:val="22"/>
          <w:szCs w:val="22"/>
          <w:lang w:val="en-GB"/>
        </w:rPr>
        <w:fldChar w:fldCharType="begin">
          <w:fldData xml:space="preserve">PEVuZE5vdGU+PENpdGU+PEF1dGhvcj5PJmFwb3M7QnJpZW48L0F1dGhvcj48WWVhcj4yMDE0PC9Z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</w:fldData>
        </w:fldChar>
      </w:r>
      <w:r w:rsidR="001A6DE9" w:rsidRPr="009918D0">
        <w:rPr>
          <w:rFonts w:asciiTheme="minorHAnsi" w:eastAsia="Cambria" w:hAnsiTheme="minorHAnsi" w:cstheme="minorHAnsi"/>
          <w:sz w:val="22"/>
          <w:szCs w:val="22"/>
          <w:lang w:val="en-GB"/>
        </w:rPr>
        <w:instrText xml:space="preserve"> ADDIN EN.CITE </w:instrText>
      </w:r>
      <w:r w:rsidR="001A6DE9" w:rsidRPr="009918D0">
        <w:rPr>
          <w:rFonts w:asciiTheme="minorHAnsi" w:eastAsia="Cambria" w:hAnsiTheme="minorHAnsi" w:cstheme="minorHAnsi"/>
          <w:sz w:val="22"/>
          <w:szCs w:val="22"/>
          <w:lang w:val="en-GB"/>
        </w:rPr>
        <w:fldChar w:fldCharType="begin">
          <w:fldData xml:space="preserve">PEVuZE5vdGU+PENpdGU+PEF1dGhvcj5PJmFwb3M7QnJpZW48L0F1dGhvcj48WWVhcj4yMDE0PC9Z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</w:fldData>
        </w:fldChar>
      </w:r>
      <w:r w:rsidR="001A6DE9" w:rsidRPr="009918D0">
        <w:rPr>
          <w:rFonts w:asciiTheme="minorHAnsi" w:eastAsia="Cambria" w:hAnsiTheme="minorHAnsi" w:cstheme="minorHAnsi"/>
          <w:sz w:val="22"/>
          <w:szCs w:val="22"/>
          <w:lang w:val="en-GB"/>
        </w:rPr>
        <w:instrText xml:space="preserve"> ADDIN EN.CITE.DATA </w:instrText>
      </w:r>
      <w:r w:rsidR="001A6DE9" w:rsidRPr="009918D0">
        <w:rPr>
          <w:rFonts w:asciiTheme="minorHAnsi" w:eastAsia="Cambria" w:hAnsiTheme="minorHAnsi" w:cstheme="minorHAnsi"/>
          <w:sz w:val="22"/>
          <w:szCs w:val="22"/>
          <w:lang w:val="en-GB"/>
        </w:rPr>
      </w:r>
      <w:r w:rsidR="001A6DE9" w:rsidRPr="009918D0">
        <w:rPr>
          <w:rFonts w:asciiTheme="minorHAnsi" w:eastAsia="Cambria" w:hAnsiTheme="minorHAnsi" w:cstheme="minorHAnsi"/>
          <w:sz w:val="22"/>
          <w:szCs w:val="22"/>
          <w:lang w:val="en-GB"/>
        </w:rPr>
        <w:fldChar w:fldCharType="end"/>
      </w:r>
      <w:r w:rsidR="001A6DE9" w:rsidRPr="009918D0">
        <w:rPr>
          <w:rFonts w:asciiTheme="minorHAnsi" w:eastAsia="Cambria" w:hAnsiTheme="minorHAnsi" w:cstheme="minorHAnsi"/>
          <w:sz w:val="22"/>
          <w:szCs w:val="22"/>
          <w:lang w:val="en-GB"/>
        </w:rPr>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(74, 75)</w:t>
      </w:r>
      <w:r w:rsidR="001A6DE9" w:rsidRPr="009918D0">
        <w:rPr>
          <w:rFonts w:asciiTheme="minorHAnsi" w:eastAsia="Cambria" w:hAnsiTheme="minorHAnsi" w:cstheme="minorHAnsi"/>
          <w:sz w:val="22"/>
          <w:szCs w:val="22"/>
          <w:lang w:val="en-GB"/>
        </w:rPr>
        <w:fldChar w:fldCharType="end"/>
      </w:r>
      <w:r w:rsidR="008A677F">
        <w:rPr>
          <w:rFonts w:asciiTheme="minorHAnsi" w:eastAsia="Cambria" w:hAnsiTheme="minorHAnsi" w:cstheme="minorHAnsi"/>
          <w:sz w:val="22"/>
          <w:szCs w:val="22"/>
          <w:lang w:val="en-GB"/>
        </w:rPr>
        <w:t xml:space="preserve">, and </w:t>
      </w:r>
      <w:r w:rsidR="008A677F">
        <w:rPr>
          <w:rFonts w:asciiTheme="minorHAnsi" w:hAnsiTheme="minorHAnsi" w:cstheme="minorHAnsi"/>
          <w:color w:val="auto"/>
          <w:sz w:val="22"/>
          <w:szCs w:val="22"/>
        </w:rPr>
        <w:t>p</w:t>
      </w:r>
      <w:r w:rsidR="00462368" w:rsidRPr="009918D0">
        <w:rPr>
          <w:rFonts w:asciiTheme="minorHAnsi" w:hAnsiTheme="minorHAnsi" w:cstheme="minorHAnsi"/>
          <w:color w:val="auto"/>
          <w:sz w:val="22"/>
          <w:szCs w:val="22"/>
        </w:rPr>
        <w:t>hylogeneti</w:t>
      </w:r>
      <w:r w:rsidR="005663F8">
        <w:rPr>
          <w:rFonts w:asciiTheme="minorHAnsi" w:hAnsiTheme="minorHAnsi" w:cstheme="minorHAnsi"/>
          <w:color w:val="auto"/>
          <w:sz w:val="22"/>
          <w:szCs w:val="22"/>
        </w:rPr>
        <w:t xml:space="preserve">c analysis </w:t>
      </w:r>
      <w:r w:rsidR="008A677F">
        <w:rPr>
          <w:rFonts w:asciiTheme="minorHAnsi" w:hAnsiTheme="minorHAnsi" w:cstheme="minorHAnsi"/>
          <w:color w:val="auto"/>
          <w:sz w:val="22"/>
          <w:szCs w:val="22"/>
        </w:rPr>
        <w:t xml:space="preserve">showed </w:t>
      </w:r>
      <w:r w:rsidR="005663F8">
        <w:rPr>
          <w:rFonts w:asciiTheme="minorHAnsi" w:hAnsiTheme="minorHAnsi" w:cstheme="minorHAnsi"/>
          <w:color w:val="auto"/>
          <w:sz w:val="22"/>
          <w:szCs w:val="22"/>
        </w:rPr>
        <w:t xml:space="preserve">that the </w:t>
      </w:r>
      <w:r w:rsidR="008A677F">
        <w:rPr>
          <w:rFonts w:asciiTheme="minorHAnsi" w:hAnsiTheme="minorHAnsi" w:cstheme="minorHAnsi"/>
          <w:color w:val="auto"/>
          <w:sz w:val="22"/>
          <w:szCs w:val="22"/>
        </w:rPr>
        <w:t>nuclear-</w:t>
      </w:r>
      <w:r w:rsidR="008A677F" w:rsidRPr="009918D0">
        <w:rPr>
          <w:rFonts w:asciiTheme="minorHAnsi" w:hAnsiTheme="minorHAnsi" w:cstheme="minorHAnsi"/>
          <w:color w:val="auto"/>
          <w:sz w:val="22"/>
          <w:szCs w:val="22"/>
        </w:rPr>
        <w:t xml:space="preserve">encoded </w:t>
      </w:r>
      <w:r w:rsidR="005663F8">
        <w:rPr>
          <w:rFonts w:asciiTheme="minorHAnsi" w:hAnsiTheme="minorHAnsi" w:cstheme="minorHAnsi"/>
          <w:color w:val="auto"/>
          <w:sz w:val="22"/>
          <w:szCs w:val="22"/>
        </w:rPr>
        <w:t>ATP</w:t>
      </w:r>
      <w:r w:rsidR="00462368" w:rsidRPr="009918D0">
        <w:rPr>
          <w:rFonts w:asciiTheme="minorHAnsi" w:hAnsiTheme="minorHAnsi" w:cstheme="minorHAnsi"/>
          <w:color w:val="auto"/>
          <w:sz w:val="22"/>
          <w:szCs w:val="22"/>
        </w:rPr>
        <w:t xml:space="preserve">1-like protein formed a </w:t>
      </w:r>
      <w:r w:rsidR="007319FF" w:rsidRPr="009918D0">
        <w:rPr>
          <w:rFonts w:asciiTheme="minorHAnsi" w:hAnsiTheme="minorHAnsi" w:cstheme="minorHAnsi"/>
          <w:color w:val="auto"/>
          <w:sz w:val="22"/>
          <w:szCs w:val="22"/>
        </w:rPr>
        <w:t xml:space="preserve">monophyletic </w:t>
      </w:r>
      <w:r w:rsidR="00462368" w:rsidRPr="009918D0">
        <w:rPr>
          <w:rFonts w:asciiTheme="minorHAnsi" w:hAnsiTheme="minorHAnsi" w:cstheme="minorHAnsi"/>
          <w:color w:val="auto"/>
          <w:sz w:val="22"/>
          <w:szCs w:val="22"/>
        </w:rPr>
        <w:t xml:space="preserve">clade with other </w:t>
      </w:r>
      <w:r w:rsidR="005663F8">
        <w:rPr>
          <w:rFonts w:asciiTheme="minorHAnsi" w:hAnsiTheme="minorHAnsi" w:cstheme="minorHAnsi"/>
          <w:color w:val="auto"/>
          <w:sz w:val="22"/>
          <w:szCs w:val="22"/>
        </w:rPr>
        <w:t>nuclear</w:t>
      </w:r>
      <w:r w:rsidR="007025BB">
        <w:rPr>
          <w:rFonts w:asciiTheme="minorHAnsi" w:hAnsiTheme="minorHAnsi" w:cstheme="minorHAnsi"/>
          <w:color w:val="auto"/>
          <w:sz w:val="22"/>
          <w:szCs w:val="22"/>
        </w:rPr>
        <w:t>-</w:t>
      </w:r>
      <w:r w:rsidR="005663F8">
        <w:rPr>
          <w:rFonts w:asciiTheme="minorHAnsi" w:hAnsiTheme="minorHAnsi" w:cstheme="minorHAnsi"/>
          <w:color w:val="auto"/>
          <w:sz w:val="22"/>
          <w:szCs w:val="22"/>
        </w:rPr>
        <w:t xml:space="preserve">encoded </w:t>
      </w:r>
      <w:r w:rsidR="008A677F" w:rsidRPr="008556E6">
        <w:rPr>
          <w:rFonts w:asciiTheme="minorHAnsi" w:eastAsia="Cambria" w:hAnsiTheme="minorHAnsi" w:cstheme="minorHAnsi"/>
          <w:sz w:val="22"/>
          <w:szCs w:val="22"/>
          <w:lang w:val="en-GB"/>
        </w:rPr>
        <w:t>ATP1</w:t>
      </w:r>
      <w:r w:rsidR="00462368" w:rsidRPr="009918D0">
        <w:rPr>
          <w:rFonts w:asciiTheme="minorHAnsi" w:hAnsiTheme="minorHAnsi" w:cstheme="minorHAnsi"/>
          <w:color w:val="auto"/>
          <w:sz w:val="22"/>
          <w:szCs w:val="22"/>
        </w:rPr>
        <w:t xml:space="preserve"> (</w:t>
      </w:r>
      <w:r w:rsidR="00462368" w:rsidRPr="009918D0">
        <w:rPr>
          <w:rFonts w:asciiTheme="minorHAnsi" w:hAnsiTheme="minorHAnsi" w:cstheme="minorHAnsi"/>
          <w:color w:val="auto"/>
          <w:sz w:val="22"/>
          <w:szCs w:val="22"/>
          <w:highlight w:val="green"/>
        </w:rPr>
        <w:t>Fig</w:t>
      </w:r>
      <w:r w:rsidR="00386B06" w:rsidRPr="009918D0">
        <w:rPr>
          <w:rFonts w:asciiTheme="minorHAnsi" w:hAnsiTheme="minorHAnsi" w:cstheme="minorHAnsi"/>
          <w:color w:val="auto"/>
          <w:sz w:val="22"/>
          <w:szCs w:val="22"/>
          <w:highlight w:val="green"/>
        </w:rPr>
        <w:t>.</w:t>
      </w:r>
      <w:r w:rsidR="00462368" w:rsidRPr="009918D0">
        <w:rPr>
          <w:rFonts w:asciiTheme="minorHAnsi" w:hAnsiTheme="minorHAnsi" w:cstheme="minorHAnsi"/>
          <w:color w:val="auto"/>
          <w:sz w:val="22"/>
          <w:szCs w:val="22"/>
          <w:highlight w:val="green"/>
        </w:rPr>
        <w:t xml:space="preserve"> S</w:t>
      </w:r>
      <w:r w:rsidR="007319FF" w:rsidRPr="009918D0">
        <w:rPr>
          <w:rFonts w:asciiTheme="minorHAnsi" w:hAnsiTheme="minorHAnsi" w:cstheme="minorHAnsi"/>
          <w:color w:val="auto"/>
          <w:sz w:val="22"/>
          <w:szCs w:val="22"/>
          <w:highlight w:val="green"/>
        </w:rPr>
        <w:t>9</w:t>
      </w:r>
      <w:r w:rsidR="00462368" w:rsidRPr="009918D0">
        <w:rPr>
          <w:rFonts w:asciiTheme="minorHAnsi" w:hAnsiTheme="minorHAnsi" w:cstheme="minorHAnsi"/>
          <w:color w:val="auto"/>
          <w:sz w:val="22"/>
          <w:szCs w:val="22"/>
        </w:rPr>
        <w:t xml:space="preserve">). </w:t>
      </w:r>
      <w:r w:rsidR="008A677F">
        <w:rPr>
          <w:rFonts w:asciiTheme="minorHAnsi" w:hAnsiTheme="minorHAnsi" w:cstheme="minorHAnsi"/>
          <w:color w:val="auto"/>
          <w:sz w:val="22"/>
          <w:szCs w:val="22"/>
        </w:rPr>
        <w:t xml:space="preserve">With the exception of </w:t>
      </w:r>
      <w:r w:rsidR="008A677F" w:rsidRPr="009918D0">
        <w:rPr>
          <w:rFonts w:asciiTheme="minorHAnsi" w:hAnsiTheme="minorHAnsi" w:cstheme="minorHAnsi"/>
          <w:i/>
          <w:color w:val="auto"/>
          <w:sz w:val="22"/>
          <w:szCs w:val="22"/>
        </w:rPr>
        <w:t>Nannochloropsis</w:t>
      </w:r>
      <w:r w:rsidR="008A677F">
        <w:rPr>
          <w:rFonts w:asciiTheme="minorHAnsi" w:hAnsiTheme="minorHAnsi" w:cstheme="minorHAnsi"/>
          <w:color w:val="auto"/>
          <w:sz w:val="22"/>
          <w:szCs w:val="22"/>
        </w:rPr>
        <w:t xml:space="preserve">, these proteins have </w:t>
      </w:r>
      <w:r w:rsidR="003F4991" w:rsidRPr="009918D0">
        <w:rPr>
          <w:rFonts w:asciiTheme="minorHAnsi" w:hAnsiTheme="minorHAnsi" w:cstheme="minorHAnsi"/>
          <w:color w:val="auto"/>
          <w:sz w:val="22"/>
          <w:szCs w:val="22"/>
        </w:rPr>
        <w:t>putative</w:t>
      </w:r>
      <w:r w:rsidR="000E6C1A" w:rsidRPr="009918D0">
        <w:rPr>
          <w:rFonts w:asciiTheme="minorHAnsi" w:hAnsiTheme="minorHAnsi" w:cstheme="minorHAnsi"/>
          <w:color w:val="auto"/>
          <w:sz w:val="22"/>
          <w:szCs w:val="22"/>
        </w:rPr>
        <w:t xml:space="preserve"> N</w:t>
      </w:r>
      <w:r w:rsidR="007025BB">
        <w:rPr>
          <w:rFonts w:asciiTheme="minorHAnsi" w:hAnsiTheme="minorHAnsi" w:cstheme="minorHAnsi"/>
          <w:color w:val="auto"/>
          <w:sz w:val="22"/>
          <w:szCs w:val="22"/>
        </w:rPr>
        <w:t>-</w:t>
      </w:r>
      <w:r w:rsidR="003F4991" w:rsidRPr="009918D0">
        <w:rPr>
          <w:rFonts w:asciiTheme="minorHAnsi" w:hAnsiTheme="minorHAnsi" w:cstheme="minorHAnsi"/>
          <w:color w:val="auto"/>
          <w:sz w:val="22"/>
          <w:szCs w:val="22"/>
        </w:rPr>
        <w:t>term</w:t>
      </w:r>
      <w:r w:rsidR="000E6C1A" w:rsidRPr="009918D0">
        <w:rPr>
          <w:rFonts w:asciiTheme="minorHAnsi" w:hAnsiTheme="minorHAnsi" w:cstheme="minorHAnsi"/>
          <w:color w:val="auto"/>
          <w:sz w:val="22"/>
          <w:szCs w:val="22"/>
        </w:rPr>
        <w:t>i</w:t>
      </w:r>
      <w:r w:rsidR="003F4991" w:rsidRPr="009918D0">
        <w:rPr>
          <w:rFonts w:asciiTheme="minorHAnsi" w:hAnsiTheme="minorHAnsi" w:cstheme="minorHAnsi"/>
          <w:color w:val="auto"/>
          <w:sz w:val="22"/>
          <w:szCs w:val="22"/>
        </w:rPr>
        <w:t>nal</w:t>
      </w:r>
      <w:r w:rsidR="00462368" w:rsidRPr="009918D0">
        <w:rPr>
          <w:rFonts w:asciiTheme="minorHAnsi" w:hAnsiTheme="minorHAnsi" w:cstheme="minorHAnsi"/>
          <w:color w:val="auto"/>
          <w:sz w:val="22"/>
          <w:szCs w:val="22"/>
        </w:rPr>
        <w:t xml:space="preserve"> mitochondrial targeting </w:t>
      </w:r>
      <w:r w:rsidR="000E6C1A" w:rsidRPr="009918D0">
        <w:rPr>
          <w:rFonts w:asciiTheme="minorHAnsi" w:hAnsiTheme="minorHAnsi" w:cstheme="minorHAnsi"/>
          <w:color w:val="auto"/>
          <w:sz w:val="22"/>
          <w:szCs w:val="22"/>
        </w:rPr>
        <w:t>peptide</w:t>
      </w:r>
      <w:r w:rsidR="008A677F">
        <w:rPr>
          <w:rFonts w:asciiTheme="minorHAnsi" w:hAnsiTheme="minorHAnsi" w:cstheme="minorHAnsi"/>
          <w:color w:val="auto"/>
          <w:sz w:val="22"/>
          <w:szCs w:val="22"/>
        </w:rPr>
        <w:t xml:space="preserve">s, indicating that these proteins </w:t>
      </w:r>
      <w:r w:rsidR="00462368" w:rsidRPr="009918D0">
        <w:rPr>
          <w:rFonts w:asciiTheme="minorHAnsi" w:hAnsiTheme="minorHAnsi" w:cstheme="minorHAnsi"/>
          <w:color w:val="auto"/>
          <w:sz w:val="22"/>
          <w:szCs w:val="22"/>
        </w:rPr>
        <w:t xml:space="preserve">represent a stramenopile-specific nuclear transfer of mitochondrial </w:t>
      </w:r>
      <w:r w:rsidR="005663F8" w:rsidRPr="005663F8">
        <w:rPr>
          <w:rFonts w:asciiTheme="minorHAnsi" w:hAnsiTheme="minorHAnsi" w:cstheme="minorHAnsi"/>
          <w:i/>
          <w:color w:val="auto"/>
          <w:sz w:val="22"/>
          <w:szCs w:val="22"/>
        </w:rPr>
        <w:t>a</w:t>
      </w:r>
      <w:r w:rsidR="00462368" w:rsidRPr="005663F8">
        <w:rPr>
          <w:rFonts w:asciiTheme="minorHAnsi" w:hAnsiTheme="minorHAnsi" w:cstheme="minorHAnsi"/>
          <w:i/>
          <w:color w:val="auto"/>
          <w:sz w:val="22"/>
          <w:szCs w:val="22"/>
        </w:rPr>
        <w:t xml:space="preserve">tp1 </w:t>
      </w:r>
      <w:r w:rsidR="00462368" w:rsidRPr="009918D0">
        <w:rPr>
          <w:rFonts w:asciiTheme="minorHAnsi" w:hAnsiTheme="minorHAnsi" w:cstheme="minorHAnsi"/>
          <w:color w:val="auto"/>
          <w:sz w:val="22"/>
          <w:szCs w:val="22"/>
        </w:rPr>
        <w:t>that has since diverged in sequence and possibly function.</w:t>
      </w:r>
    </w:p>
    <w:p w14:paraId="29793FC6" w14:textId="44D3B3AD" w:rsidR="00352918" w:rsidRPr="008556E6" w:rsidRDefault="000F54FC" w:rsidP="008556E6">
      <w:pPr>
        <w:spacing w:after="120" w:line="480" w:lineRule="auto"/>
        <w:ind w:firstLine="720"/>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t>Many stramenopile lineages harbour plastid organelles with an associated genome while others, including the oomycetes</w:t>
      </w:r>
      <w:r w:rsidR="005663F8">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appear to have lost </w:t>
      </w:r>
      <w:r w:rsidR="001A6DE9" w:rsidRPr="009918D0">
        <w:rPr>
          <w:rFonts w:asciiTheme="minorHAnsi" w:eastAsia="Cambria" w:hAnsiTheme="minorHAnsi" w:cstheme="minorHAnsi"/>
          <w:sz w:val="22"/>
          <w:szCs w:val="22"/>
          <w:lang w:val="en-GB"/>
        </w:rPr>
        <w:fldChar w:fldCharType="begin"/>
      </w:r>
      <w:r w:rsidR="001A6DE9" w:rsidRPr="009918D0">
        <w:rPr>
          <w:rFonts w:asciiTheme="minorHAnsi" w:eastAsia="Cambria" w:hAnsiTheme="minorHAnsi" w:cstheme="minorHAnsi"/>
          <w:sz w:val="22"/>
          <w:szCs w:val="22"/>
          <w:lang w:val="en-GB"/>
        </w:rPr>
        <w:instrText xml:space="preserve"> ADDIN EN.CITE &lt;EndNote&gt;&lt;Cite&gt;&lt;Author&gt;Cavalier-Smith&lt;/Author&gt;&lt;Year&gt;2000&lt;/Year&gt;&lt;RecNum&gt;450&lt;/RecNum&gt;&lt;DisplayText&gt;(9)&lt;/DisplayText&gt;&lt;record&gt;&lt;rec-number&gt;450&lt;/rec-number&gt;&lt;foreign-keys&gt;&lt;key app="EN" db-id="aa0wwef99asf0aeesds5pf0ft29wa99fvf0s" timestamp="0"&gt;450&lt;/key&gt;&lt;/foreign-keys&gt;&lt;ref-type name="Journal Article"&gt;17&lt;/ref-type&gt;&lt;contributors&gt;&lt;authors&gt;&lt;author&gt;Cavalier-Smith, T.&lt;/author&gt;&lt;/authors&gt;&lt;/contributors&gt;&lt;auth-address&gt;Dept of Zoology, University of Oxford, UK. tom.cavalier-smith@zoo.ox.ac.uk&lt;/auth-address&gt;&lt;titles&gt;&lt;title&gt;Membrane heredity and early chloroplast evolution&lt;/title&gt;&lt;secondary-title&gt;Trends Plant Sci.&lt;/secondary-title&gt;&lt;/titles&gt;&lt;pages&gt;174-182&lt;/pages&gt;&lt;volume&gt;5&lt;/volume&gt;&lt;number&gt;4&lt;/number&gt;&lt;keywords&gt;&lt;keyword&gt;Cell Nucleus/metabolism&lt;/keyword&gt;&lt;keyword&gt;Chloroplasts/*genetics&lt;/keyword&gt;&lt;keyword&gt;*Evolution&lt;/keyword&gt;&lt;keyword&gt;Plants/*genetics&lt;/keyword&gt;&lt;keyword&gt;Plastics/metabolism&lt;/keyword&gt;&lt;keyword&gt;Symbiosis&lt;/keyword&gt;&lt;/keywords&gt;&lt;dates&gt;&lt;year&gt;2000&lt;/year&gt;&lt;pub-dates&gt;&lt;date&gt;Apr&lt;/date&gt;&lt;/pub-dates&gt;&lt;/dates&gt;&lt;accession-num&gt;10740299&lt;/accession-num&gt;&lt;call-num&gt;530&lt;/call-num&gt;&lt;urls&gt;&lt;related-urls&gt;&lt;url&gt;http://www.ncbi.nlm.nih.gov/entrez/query.fcgi?cmd=Retrieve&amp;amp;db=PubMed&amp;amp;dopt=Citation&amp;amp;list_uids=10740299&lt;/url&gt;&lt;/related-urls&gt;&lt;/urls&gt;&lt;/record&gt;&lt;/Cite&gt;&lt;/EndNote&gt;</w:instrText>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(9)</w:t>
      </w:r>
      <w:r w:rsidR="001A6DE9" w:rsidRPr="009918D0">
        <w:rPr>
          <w:rFonts w:asciiTheme="minorHAnsi" w:eastAsia="Cambria" w:hAnsiTheme="minorHAnsi" w:cstheme="minorHAnsi"/>
          <w:sz w:val="22"/>
          <w:szCs w:val="22"/>
          <w:lang w:val="en-GB"/>
        </w:rPr>
        <w:fldChar w:fldCharType="end"/>
      </w:r>
      <w:r w:rsidR="00781D1E" w:rsidRPr="009918D0">
        <w:rPr>
          <w:rFonts w:asciiTheme="minorHAnsi" w:eastAsia="Cambria" w:hAnsiTheme="minorHAnsi" w:cstheme="minorHAnsi"/>
          <w:sz w:val="22"/>
          <w:szCs w:val="22"/>
          <w:lang w:val="en-GB"/>
        </w:rPr>
        <w:t xml:space="preserve"> or,</w:t>
      </w:r>
      <w:r w:rsidRPr="009918D0">
        <w:rPr>
          <w:rFonts w:asciiTheme="minorHAnsi" w:eastAsia="Cambria" w:hAnsiTheme="minorHAnsi" w:cstheme="minorHAnsi"/>
          <w:sz w:val="22"/>
          <w:szCs w:val="22"/>
          <w:lang w:val="en-GB"/>
        </w:rPr>
        <w:t xml:space="preserve"> alternatively</w:t>
      </w:r>
      <w:r w:rsidR="00781D1E"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never </w:t>
      </w:r>
      <w:r w:rsidR="00781D1E" w:rsidRPr="009918D0">
        <w:rPr>
          <w:rFonts w:asciiTheme="minorHAnsi" w:eastAsia="Cambria" w:hAnsiTheme="minorHAnsi" w:cstheme="minorHAnsi"/>
          <w:sz w:val="22"/>
          <w:szCs w:val="22"/>
          <w:lang w:val="en-GB"/>
        </w:rPr>
        <w:t>possessed</w:t>
      </w:r>
      <w:r w:rsidRPr="009918D0">
        <w:rPr>
          <w:rFonts w:asciiTheme="minorHAnsi" w:eastAsia="Cambria" w:hAnsiTheme="minorHAnsi" w:cstheme="minorHAnsi"/>
          <w:sz w:val="22"/>
          <w:szCs w:val="22"/>
          <w:lang w:val="en-GB"/>
        </w:rPr>
        <w:t xml:space="preserve"> </w:t>
      </w:r>
      <w:r w:rsidR="001A6DE9" w:rsidRPr="009918D0">
        <w:rPr>
          <w:rFonts w:asciiTheme="minorHAnsi" w:eastAsia="Cambria" w:hAnsiTheme="minorHAnsi" w:cstheme="minorHAnsi"/>
          <w:sz w:val="22"/>
          <w:szCs w:val="22"/>
          <w:lang w:val="en-GB"/>
        </w:rPr>
        <w:fldChar w:fldCharType="begin"/>
      </w:r>
      <w:r w:rsidR="001A6DE9" w:rsidRPr="009918D0">
        <w:rPr>
          <w:rFonts w:asciiTheme="minorHAnsi" w:eastAsia="Cambria" w:hAnsiTheme="minorHAnsi" w:cstheme="minorHAnsi"/>
          <w:sz w:val="22"/>
          <w:szCs w:val="22"/>
          <w:lang w:val="en-GB"/>
        </w:rPr>
        <w:instrText xml:space="preserve"> ADDIN EN.CITE &lt;EndNote&gt;&lt;Cite&gt;&lt;Author&gt;Stiller&lt;/Author&gt;&lt;Year&gt;2009&lt;/Year&gt;&lt;RecNum&gt;5929&lt;/RecNum&gt;&lt;DisplayText&gt;(13)&lt;/DisplayText&gt;&lt;record&gt;&lt;rec-number&gt;5929&lt;/rec-number&gt;&lt;foreign-keys&gt;&lt;key app="EN" db-id="aa0wwef99asf0aeesds5pf0ft29wa99fvf0s" timestamp="1453303391"&gt;5929&lt;/key&gt;&lt;/foreign-keys&gt;&lt;ref-type name="Journal Article"&gt;17&lt;/ref-type&gt;&lt;contributors&gt;&lt;authors&gt;&lt;author&gt;Stiller, John W.&lt;/author&gt;&lt;author&gt;Huang, Jinling&lt;/author&gt;&lt;author&gt;Ding, Qin&lt;/author&gt;&lt;author&gt;Tian, Jing&lt;/author&gt;&lt;author&gt;Goodwillie, Carol&lt;/author&gt;&lt;/authors&gt;&lt;/contributors&gt;&lt;titles&gt;&lt;title&gt;Are algal genes in nonphotosynthetic protists evidence of historical plastid endosymbioses?&lt;/title&gt;&lt;secondary-title&gt;BMC Genomics&lt;/secondary-title&gt;&lt;/titles&gt;&lt;periodical&gt;&lt;full-title&gt;BMC Genomics&lt;/full-title&gt;&lt;/periodical&gt;&lt;pages&gt;484-484&lt;/pages&gt;&lt;volume&gt;10&lt;/volume&gt;&lt;dates&gt;&lt;year&gt;2009&lt;/year&gt;&lt;pub-dates&gt;&lt;date&gt;10/20&amp;#xD;01/28/received&amp;#xD;10/20/accepted&lt;/date&gt;&lt;/pub-dates&gt;&lt;/dates&gt;&lt;publisher&gt;BioMed Central&lt;/publisher&gt;&lt;isbn&gt;1471-2164&lt;/isbn&gt;&lt;accession-num&gt;PMC2770532&lt;/accession-num&gt;&lt;urls&gt;&lt;related-urls&gt;&lt;url&gt;http://www.ncbi.nlm.nih.gov/pmc/articles/PMC2770532/&lt;/url&gt;&lt;/related-urls&gt;&lt;/urls&gt;&lt;electronic-resource-num&gt;10.1186/1471-2164-10-484&lt;/electronic-resource-num&gt;&lt;remote-database-name&gt;PMC&lt;/remote-database-name&gt;&lt;/record&gt;&lt;/Cite&gt;&lt;/EndNote&gt;</w:instrText>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(13)</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the organelle/genome. To search for possible plastid genome</w:t>
      </w:r>
      <w:r w:rsidR="00AC675D">
        <w:rPr>
          <w:rFonts w:asciiTheme="minorHAnsi" w:eastAsia="Cambria" w:hAnsiTheme="minorHAnsi" w:cstheme="minorHAnsi"/>
          <w:sz w:val="22"/>
          <w:szCs w:val="22"/>
          <w:lang w:val="en-GB"/>
        </w:rPr>
        <w:t>s</w:t>
      </w:r>
      <w:r w:rsidR="005A4CAA"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we took the proteome encoded by the plastid of </w:t>
      </w:r>
      <w:r w:rsidRPr="009918D0">
        <w:rPr>
          <w:rFonts w:asciiTheme="minorHAnsi" w:eastAsia="Cambria" w:hAnsiTheme="minorHAnsi" w:cstheme="minorHAnsi"/>
          <w:i/>
          <w:sz w:val="22"/>
          <w:szCs w:val="22"/>
          <w:lang w:val="en-GB"/>
        </w:rPr>
        <w:t>Chlamydomonas reinhardtii</w:t>
      </w:r>
      <w:r w:rsidRPr="009918D0">
        <w:rPr>
          <w:rFonts w:asciiTheme="minorHAnsi" w:eastAsia="Cambria" w:hAnsiTheme="minorHAnsi" w:cstheme="minorHAnsi"/>
          <w:sz w:val="22"/>
          <w:szCs w:val="22"/>
          <w:lang w:val="en-GB"/>
        </w:rPr>
        <w:t xml:space="preserve"> (69 proteins) and </w:t>
      </w:r>
      <w:r w:rsidRPr="009918D0">
        <w:rPr>
          <w:rFonts w:asciiTheme="minorHAnsi" w:eastAsia="Cambria" w:hAnsiTheme="minorHAnsi" w:cstheme="minorHAnsi"/>
          <w:i/>
          <w:sz w:val="22"/>
          <w:szCs w:val="22"/>
          <w:lang w:val="en-GB"/>
        </w:rPr>
        <w:t xml:space="preserve">Thalassiosira pseudonana </w:t>
      </w:r>
      <w:r w:rsidRPr="009918D0">
        <w:rPr>
          <w:rFonts w:asciiTheme="minorHAnsi" w:eastAsia="Cambria" w:hAnsiTheme="minorHAnsi" w:cstheme="minorHAnsi"/>
          <w:sz w:val="22"/>
          <w:szCs w:val="22"/>
          <w:lang w:val="en-GB"/>
        </w:rPr>
        <w:t xml:space="preserve">(141 proteins) as </w:t>
      </w:r>
      <w:r w:rsidR="008556E6">
        <w:rPr>
          <w:rFonts w:asciiTheme="minorHAnsi" w:eastAsia="Cambria" w:hAnsiTheme="minorHAnsi" w:cstheme="minorHAnsi"/>
          <w:sz w:val="22"/>
          <w:szCs w:val="22"/>
          <w:lang w:val="en-GB"/>
        </w:rPr>
        <w:t>query</w:t>
      </w:r>
      <w:r w:rsidRPr="009918D0">
        <w:rPr>
          <w:rFonts w:asciiTheme="minorHAnsi" w:eastAsia="Cambria" w:hAnsiTheme="minorHAnsi" w:cstheme="minorHAnsi"/>
          <w:sz w:val="22"/>
          <w:szCs w:val="22"/>
          <w:lang w:val="en-GB"/>
        </w:rPr>
        <w:t xml:space="preserve"> sequences for a </w:t>
      </w:r>
      <w:r w:rsidR="008556E6" w:rsidRPr="00133EA6">
        <w:rPr>
          <w:rFonts w:asciiTheme="minorHAnsi" w:eastAsia="Cambria" w:hAnsiTheme="minorHAnsi" w:cstheme="minorHAnsi"/>
          <w:sz w:val="22"/>
          <w:szCs w:val="22"/>
          <w:lang w:val="en-GB"/>
        </w:rPr>
        <w:t>t</w:t>
      </w:r>
      <w:r w:rsidRPr="00133EA6">
        <w:rPr>
          <w:rFonts w:asciiTheme="minorHAnsi" w:eastAsia="Cambria" w:hAnsiTheme="minorHAnsi" w:cstheme="minorHAnsi"/>
          <w:sz w:val="22"/>
          <w:szCs w:val="22"/>
          <w:lang w:val="en-GB"/>
        </w:rPr>
        <w:t>BLAST</w:t>
      </w:r>
      <w:r w:rsidR="008556E6" w:rsidRPr="00133EA6">
        <w:rPr>
          <w:rFonts w:asciiTheme="minorHAnsi" w:eastAsia="Cambria" w:hAnsiTheme="minorHAnsi" w:cstheme="minorHAnsi"/>
          <w:sz w:val="22"/>
          <w:szCs w:val="22"/>
          <w:lang w:val="en-GB"/>
        </w:rPr>
        <w:t>n</w:t>
      </w:r>
      <w:r w:rsidRPr="009918D0">
        <w:rPr>
          <w:rFonts w:asciiTheme="minorHAnsi" w:eastAsia="Cambria" w:hAnsiTheme="minorHAnsi" w:cstheme="minorHAnsi"/>
          <w:sz w:val="22"/>
          <w:szCs w:val="22"/>
          <w:lang w:val="en-GB"/>
        </w:rPr>
        <w:t xml:space="preserve"> search of the entire genome assembly (including contigs and scaffolds below 1 </w:t>
      </w:r>
      <w:r w:rsidR="00C130B3">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in size). </w:t>
      </w:r>
      <w:r w:rsidR="00AC675D">
        <w:rPr>
          <w:rFonts w:asciiTheme="minorHAnsi" w:eastAsia="Cambria" w:hAnsiTheme="minorHAnsi" w:cstheme="minorHAnsi"/>
          <w:sz w:val="22"/>
          <w:szCs w:val="22"/>
          <w:lang w:val="en-GB"/>
        </w:rPr>
        <w:t xml:space="preserve">Only a minority of searches recovered any hits in </w:t>
      </w:r>
      <w:r w:rsidR="00AC675D" w:rsidRPr="009918D0">
        <w:rPr>
          <w:rFonts w:asciiTheme="minorHAnsi" w:eastAsia="Cambria" w:hAnsiTheme="minorHAnsi" w:cstheme="minorHAnsi"/>
          <w:i/>
          <w:sz w:val="22"/>
          <w:szCs w:val="22"/>
          <w:lang w:val="en-GB"/>
        </w:rPr>
        <w:t>H. catenoides</w:t>
      </w:r>
      <w:r w:rsidR="008556E6">
        <w:rPr>
          <w:rFonts w:asciiTheme="minorHAnsi" w:eastAsia="Cambria" w:hAnsiTheme="minorHAnsi" w:cstheme="minorHAnsi"/>
          <w:sz w:val="22"/>
          <w:szCs w:val="22"/>
          <w:lang w:val="en-GB"/>
        </w:rPr>
        <w:t xml:space="preserve"> and these were shown</w:t>
      </w:r>
      <w:r w:rsidR="00AC675D">
        <w:rPr>
          <w:rFonts w:asciiTheme="minorHAnsi" w:eastAsia="Cambria" w:hAnsiTheme="minorHAnsi" w:cstheme="minorHAnsi"/>
          <w:sz w:val="22"/>
          <w:szCs w:val="22"/>
          <w:lang w:val="en-GB"/>
        </w:rPr>
        <w:t xml:space="preserve"> </w:t>
      </w:r>
      <w:r w:rsidR="00B62EAD">
        <w:rPr>
          <w:rFonts w:asciiTheme="minorHAnsi" w:eastAsia="Cambria" w:hAnsiTheme="minorHAnsi" w:cstheme="minorHAnsi"/>
          <w:sz w:val="22"/>
          <w:szCs w:val="22"/>
          <w:lang w:val="en-GB"/>
        </w:rPr>
        <w:t xml:space="preserve">by reciprocal BLAST searches </w:t>
      </w:r>
      <w:r w:rsidR="00AC675D">
        <w:rPr>
          <w:rFonts w:asciiTheme="minorHAnsi" w:eastAsia="Cambria" w:hAnsiTheme="minorHAnsi" w:cstheme="minorHAnsi"/>
          <w:sz w:val="22"/>
          <w:szCs w:val="22"/>
          <w:lang w:val="en-GB"/>
        </w:rPr>
        <w:t xml:space="preserve">to </w:t>
      </w:r>
      <w:r w:rsidR="00B62EAD">
        <w:rPr>
          <w:rFonts w:asciiTheme="minorHAnsi" w:eastAsia="Cambria" w:hAnsiTheme="minorHAnsi" w:cstheme="minorHAnsi"/>
          <w:sz w:val="22"/>
          <w:szCs w:val="22"/>
          <w:lang w:val="en-GB"/>
        </w:rPr>
        <w:t>be putative</w:t>
      </w:r>
      <w:r w:rsidR="00AC675D">
        <w:rPr>
          <w:rFonts w:asciiTheme="minorHAnsi" w:eastAsia="Cambria" w:hAnsiTheme="minorHAnsi" w:cstheme="minorHAnsi"/>
          <w:sz w:val="22"/>
          <w:szCs w:val="22"/>
          <w:lang w:val="en-GB"/>
        </w:rPr>
        <w:t xml:space="preserve"> </w:t>
      </w:r>
      <w:r w:rsidR="00AC675D" w:rsidRPr="009918D0">
        <w:rPr>
          <w:rFonts w:asciiTheme="minorHAnsi" w:eastAsia="Cambria" w:hAnsiTheme="minorHAnsi" w:cstheme="minorHAnsi"/>
          <w:sz w:val="22"/>
          <w:szCs w:val="22"/>
          <w:lang w:val="en-GB"/>
        </w:rPr>
        <w:t>mitochondrial</w:t>
      </w:r>
      <w:r w:rsidR="00AC675D">
        <w:rPr>
          <w:rFonts w:asciiTheme="minorHAnsi" w:eastAsia="Cambria" w:hAnsiTheme="minorHAnsi" w:cstheme="minorHAnsi"/>
          <w:sz w:val="22"/>
          <w:szCs w:val="22"/>
          <w:lang w:val="en-GB"/>
        </w:rPr>
        <w:t>ly</w:t>
      </w:r>
      <w:r w:rsidR="00AC675D" w:rsidRPr="009918D0">
        <w:rPr>
          <w:rFonts w:asciiTheme="minorHAnsi" w:eastAsia="Cambria" w:hAnsiTheme="minorHAnsi" w:cstheme="minorHAnsi"/>
          <w:sz w:val="22"/>
          <w:szCs w:val="22"/>
          <w:lang w:val="en-GB"/>
        </w:rPr>
        <w:t xml:space="preserve"> located ribosomal </w:t>
      </w:r>
      <w:r w:rsidR="00AC675D">
        <w:rPr>
          <w:rFonts w:asciiTheme="minorHAnsi" w:eastAsia="Cambria" w:hAnsiTheme="minorHAnsi" w:cstheme="minorHAnsi"/>
          <w:sz w:val="22"/>
          <w:szCs w:val="22"/>
          <w:lang w:val="en-GB"/>
        </w:rPr>
        <w:t xml:space="preserve">genes, suggesting that </w:t>
      </w:r>
      <w:r w:rsidRPr="009918D0">
        <w:rPr>
          <w:rFonts w:asciiTheme="minorHAnsi" w:eastAsia="Cambria" w:hAnsiTheme="minorHAnsi" w:cstheme="minorHAnsi"/>
          <w:sz w:val="22"/>
          <w:szCs w:val="22"/>
          <w:lang w:val="en-GB"/>
        </w:rPr>
        <w:t xml:space="preserve">there is no plastid genome present in </w:t>
      </w:r>
      <w:r w:rsidR="00AC675D">
        <w:rPr>
          <w:rFonts w:asciiTheme="minorHAnsi" w:eastAsia="Cambria" w:hAnsiTheme="minorHAnsi" w:cstheme="minorHAnsi"/>
          <w:sz w:val="22"/>
          <w:szCs w:val="22"/>
          <w:lang w:val="en-GB"/>
        </w:rPr>
        <w:t>our</w:t>
      </w:r>
      <w:r w:rsidRPr="009918D0">
        <w:rPr>
          <w:rFonts w:asciiTheme="minorHAnsi" w:eastAsia="Cambria" w:hAnsiTheme="minorHAnsi" w:cstheme="minorHAnsi"/>
          <w:i/>
          <w:sz w:val="22"/>
          <w:szCs w:val="22"/>
          <w:lang w:val="en-GB"/>
        </w:rPr>
        <w:t xml:space="preserve"> </w:t>
      </w:r>
      <w:r w:rsidRPr="009918D0">
        <w:rPr>
          <w:rFonts w:asciiTheme="minorHAnsi" w:eastAsia="Cambria" w:hAnsiTheme="minorHAnsi" w:cstheme="minorHAnsi"/>
          <w:sz w:val="22"/>
          <w:szCs w:val="22"/>
          <w:lang w:val="en-GB"/>
        </w:rPr>
        <w:t>genome assembly.</w:t>
      </w:r>
    </w:p>
    <w:p w14:paraId="2B905211" w14:textId="27FEEC74" w:rsidR="00352918" w:rsidRPr="009918D0" w:rsidRDefault="001D7114" w:rsidP="00FB7FD4">
      <w:pPr>
        <w:spacing w:after="120" w:line="480" w:lineRule="auto"/>
        <w:jc w:val="both"/>
        <w:outlineLvl w:val="0"/>
        <w:rPr>
          <w:rFonts w:asciiTheme="minorHAnsi" w:eastAsia="Cambria" w:hAnsiTheme="minorHAnsi" w:cstheme="minorHAnsi"/>
          <w:b/>
          <w:sz w:val="22"/>
          <w:szCs w:val="22"/>
          <w:lang w:val="en-GB"/>
        </w:rPr>
      </w:pPr>
      <w:r w:rsidRPr="009918D0">
        <w:rPr>
          <w:rFonts w:asciiTheme="minorHAnsi" w:eastAsia="Cambria" w:hAnsiTheme="minorHAnsi" w:cstheme="minorHAnsi"/>
          <w:b/>
          <w:sz w:val="22"/>
          <w:szCs w:val="22"/>
          <w:lang w:val="en-GB"/>
        </w:rPr>
        <w:t>F</w:t>
      </w:r>
      <w:r w:rsidR="000F54FC" w:rsidRPr="009918D0">
        <w:rPr>
          <w:rFonts w:asciiTheme="minorHAnsi" w:eastAsia="Cambria" w:hAnsiTheme="minorHAnsi" w:cstheme="minorHAnsi"/>
          <w:b/>
          <w:sz w:val="22"/>
          <w:szCs w:val="22"/>
          <w:lang w:val="en-GB"/>
        </w:rPr>
        <w:t xml:space="preserve">ootprint </w:t>
      </w:r>
      <w:r w:rsidRPr="009918D0">
        <w:rPr>
          <w:rFonts w:asciiTheme="minorHAnsi" w:eastAsia="Cambria" w:hAnsiTheme="minorHAnsi" w:cstheme="minorHAnsi"/>
          <w:b/>
          <w:sz w:val="22"/>
          <w:szCs w:val="22"/>
          <w:lang w:val="en-GB"/>
        </w:rPr>
        <w:t xml:space="preserve">of a plastid gene ancestry </w:t>
      </w:r>
      <w:r w:rsidR="000F54FC" w:rsidRPr="009918D0">
        <w:rPr>
          <w:rFonts w:asciiTheme="minorHAnsi" w:eastAsia="Cambria" w:hAnsiTheme="minorHAnsi" w:cstheme="minorHAnsi"/>
          <w:b/>
          <w:sz w:val="22"/>
          <w:szCs w:val="22"/>
          <w:lang w:val="en-GB"/>
        </w:rPr>
        <w:t xml:space="preserve">in the </w:t>
      </w:r>
      <w:r w:rsidR="000F54FC" w:rsidRPr="009918D0">
        <w:rPr>
          <w:rFonts w:asciiTheme="minorHAnsi" w:eastAsia="Cambria" w:hAnsiTheme="minorHAnsi" w:cstheme="minorHAnsi"/>
          <w:b/>
          <w:i/>
          <w:sz w:val="22"/>
          <w:szCs w:val="22"/>
          <w:lang w:val="en-GB"/>
        </w:rPr>
        <w:t xml:space="preserve">H. catenoides </w:t>
      </w:r>
      <w:r w:rsidR="000F54FC" w:rsidRPr="009918D0">
        <w:rPr>
          <w:rFonts w:asciiTheme="minorHAnsi" w:eastAsia="Cambria" w:hAnsiTheme="minorHAnsi" w:cstheme="minorHAnsi"/>
          <w:b/>
          <w:sz w:val="22"/>
          <w:szCs w:val="22"/>
          <w:lang w:val="en-GB"/>
        </w:rPr>
        <w:t>genome assembly</w:t>
      </w:r>
    </w:p>
    <w:p w14:paraId="15B3DA6C" w14:textId="65705DC8" w:rsidR="00C07486" w:rsidRPr="009918D0" w:rsidRDefault="001E3424" w:rsidP="00FB7FD4">
      <w:pPr>
        <w:spacing w:after="120" w:line="480" w:lineRule="auto"/>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t xml:space="preserve">The established approach for identifying </w:t>
      </w:r>
      <w:r w:rsidR="00F15124" w:rsidRPr="009918D0">
        <w:rPr>
          <w:rFonts w:asciiTheme="minorHAnsi" w:eastAsia="Cambria" w:hAnsiTheme="minorHAnsi" w:cstheme="minorHAnsi"/>
          <w:sz w:val="22"/>
          <w:szCs w:val="22"/>
          <w:lang w:val="en-GB"/>
        </w:rPr>
        <w:t>endosymbiotic ancestry of protist lineages that appear to have no endosymbiotic organelles is to identify genes of endosymbiotic ancestry present on the nuclear genome. This approach has worked well for identifying cryptic endosymbi</w:t>
      </w:r>
      <w:r w:rsidR="00C07486" w:rsidRPr="009918D0">
        <w:rPr>
          <w:rFonts w:asciiTheme="minorHAnsi" w:eastAsia="Cambria" w:hAnsiTheme="minorHAnsi" w:cstheme="minorHAnsi"/>
          <w:sz w:val="22"/>
          <w:szCs w:val="22"/>
          <w:lang w:val="en-GB"/>
        </w:rPr>
        <w:t>o</w:t>
      </w:r>
      <w:r w:rsidR="00F15124" w:rsidRPr="009918D0">
        <w:rPr>
          <w:rFonts w:asciiTheme="minorHAnsi" w:eastAsia="Cambria" w:hAnsiTheme="minorHAnsi" w:cstheme="minorHAnsi"/>
          <w:sz w:val="22"/>
          <w:szCs w:val="22"/>
          <w:lang w:val="en-GB"/>
        </w:rPr>
        <w:t>t</w:t>
      </w:r>
      <w:r w:rsidR="00C07486" w:rsidRPr="009918D0">
        <w:rPr>
          <w:rFonts w:asciiTheme="minorHAnsi" w:eastAsia="Cambria" w:hAnsiTheme="minorHAnsi" w:cstheme="minorHAnsi"/>
          <w:sz w:val="22"/>
          <w:szCs w:val="22"/>
          <w:lang w:val="en-GB"/>
        </w:rPr>
        <w:t>i</w:t>
      </w:r>
      <w:r w:rsidR="00F15124" w:rsidRPr="009918D0">
        <w:rPr>
          <w:rFonts w:asciiTheme="minorHAnsi" w:eastAsia="Cambria" w:hAnsiTheme="minorHAnsi" w:cstheme="minorHAnsi"/>
          <w:sz w:val="22"/>
          <w:szCs w:val="22"/>
          <w:lang w:val="en-GB"/>
        </w:rPr>
        <w:t>c ancestr</w:t>
      </w:r>
      <w:r w:rsidR="00221095" w:rsidRPr="009918D0">
        <w:rPr>
          <w:rFonts w:asciiTheme="minorHAnsi" w:eastAsia="Cambria" w:hAnsiTheme="minorHAnsi" w:cstheme="minorHAnsi"/>
          <w:sz w:val="22"/>
          <w:szCs w:val="22"/>
          <w:lang w:val="en-GB"/>
        </w:rPr>
        <w:t xml:space="preserve">y for both the plastid </w:t>
      </w:r>
      <w:r w:rsidR="001A6DE9" w:rsidRPr="009918D0">
        <w:rPr>
          <w:rFonts w:asciiTheme="minorHAnsi" w:eastAsia="Cambria" w:hAnsiTheme="minorHAnsi" w:cstheme="minorHAnsi"/>
          <w:sz w:val="22"/>
          <w:szCs w:val="22"/>
          <w:lang w:val="en-GB"/>
        </w:rPr>
        <w:fldChar w:fldCharType="begin">
          <w:fldData xml:space="preserve">PEVuZE5vdGU+PENpdGU+PEF1dGhvcj5SZXllcy1QcmlldG88L0F1dGhvcj48WWVhcj4yMDA4PC9Z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</w:fldData>
        </w:fldChar>
      </w:r>
      <w:r w:rsidR="001A6DE9" w:rsidRPr="009918D0">
        <w:rPr>
          <w:rFonts w:asciiTheme="minorHAnsi" w:eastAsia="Cambria" w:hAnsiTheme="minorHAnsi" w:cstheme="minorHAnsi"/>
          <w:sz w:val="22"/>
          <w:szCs w:val="22"/>
          <w:lang w:val="en-GB"/>
        </w:rPr>
        <w:instrText xml:space="preserve"> ADDIN EN.CITE </w:instrText>
      </w:r>
      <w:r w:rsidR="001A6DE9" w:rsidRPr="009918D0">
        <w:rPr>
          <w:rFonts w:asciiTheme="minorHAnsi" w:eastAsia="Cambria" w:hAnsiTheme="minorHAnsi" w:cstheme="minorHAnsi"/>
          <w:sz w:val="22"/>
          <w:szCs w:val="22"/>
          <w:lang w:val="en-GB"/>
        </w:rPr>
        <w:fldChar w:fldCharType="begin">
          <w:fldData xml:space="preserve">PEVuZE5vdGU+PENpdGU+PEF1dGhvcj5SZXllcy1QcmlldG88L0F1dGhvcj48WWVhcj4yMDA4PC9Z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</w:fldData>
        </w:fldChar>
      </w:r>
      <w:r w:rsidR="001A6DE9" w:rsidRPr="009918D0">
        <w:rPr>
          <w:rFonts w:asciiTheme="minorHAnsi" w:eastAsia="Cambria" w:hAnsiTheme="minorHAnsi" w:cstheme="minorHAnsi"/>
          <w:sz w:val="22"/>
          <w:szCs w:val="22"/>
          <w:lang w:val="en-GB"/>
        </w:rPr>
        <w:instrText xml:space="preserve"> ADDIN EN.CITE.DATA </w:instrText>
      </w:r>
      <w:r w:rsidR="001A6DE9" w:rsidRPr="009918D0">
        <w:rPr>
          <w:rFonts w:asciiTheme="minorHAnsi" w:eastAsia="Cambria" w:hAnsiTheme="minorHAnsi" w:cstheme="minorHAnsi"/>
          <w:sz w:val="22"/>
          <w:szCs w:val="22"/>
          <w:lang w:val="en-GB"/>
        </w:rPr>
      </w:r>
      <w:r w:rsidR="001A6DE9" w:rsidRPr="009918D0">
        <w:rPr>
          <w:rFonts w:asciiTheme="minorHAnsi" w:eastAsia="Cambria" w:hAnsiTheme="minorHAnsi" w:cstheme="minorHAnsi"/>
          <w:sz w:val="22"/>
          <w:szCs w:val="22"/>
          <w:lang w:val="en-GB"/>
        </w:rPr>
        <w:fldChar w:fldCharType="end"/>
      </w:r>
      <w:r w:rsidR="001A6DE9" w:rsidRPr="009918D0">
        <w:rPr>
          <w:rFonts w:asciiTheme="minorHAnsi" w:eastAsia="Cambria" w:hAnsiTheme="minorHAnsi" w:cstheme="minorHAnsi"/>
          <w:sz w:val="22"/>
          <w:szCs w:val="22"/>
          <w:lang w:val="en-GB"/>
        </w:rPr>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(76, 77)</w:t>
      </w:r>
      <w:r w:rsidR="001A6DE9" w:rsidRPr="009918D0">
        <w:rPr>
          <w:rFonts w:asciiTheme="minorHAnsi" w:eastAsia="Cambria" w:hAnsiTheme="minorHAnsi" w:cstheme="minorHAnsi"/>
          <w:sz w:val="22"/>
          <w:szCs w:val="22"/>
          <w:lang w:val="en-GB"/>
        </w:rPr>
        <w:fldChar w:fldCharType="end"/>
      </w:r>
      <w:r w:rsidR="00156C16" w:rsidRPr="009918D0">
        <w:rPr>
          <w:rFonts w:asciiTheme="minorHAnsi" w:eastAsia="Cambria" w:hAnsiTheme="minorHAnsi" w:cstheme="minorHAnsi"/>
          <w:sz w:val="22"/>
          <w:szCs w:val="22"/>
          <w:lang w:val="en-GB"/>
        </w:rPr>
        <w:t xml:space="preserve"> and mitochondrial </w:t>
      </w:r>
      <w:r w:rsidR="001A6DE9" w:rsidRPr="009918D0">
        <w:rPr>
          <w:rFonts w:asciiTheme="minorHAnsi" w:eastAsia="Cambria" w:hAnsiTheme="minorHAnsi" w:cstheme="minorHAnsi"/>
          <w:sz w:val="22"/>
          <w:szCs w:val="22"/>
          <w:lang w:val="en-GB"/>
        </w:rPr>
        <w:fldChar w:fldCharType="begin">
          <w:fldData xml:space="preserve">PEVuZE5vdGU+PENpdGU+PEF1dGhvcj5SaW9yZGFuPC9BdXRob3I+PFllYXI+MjAwMzwvWWVhcj48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</w:fldData>
        </w:fldChar>
      </w:r>
      <w:r w:rsidR="001A6DE9" w:rsidRPr="009918D0">
        <w:rPr>
          <w:rFonts w:asciiTheme="minorHAnsi" w:eastAsia="Cambria" w:hAnsiTheme="minorHAnsi" w:cstheme="minorHAnsi"/>
          <w:sz w:val="22"/>
          <w:szCs w:val="22"/>
          <w:lang w:val="en-GB"/>
        </w:rPr>
        <w:instrText xml:space="preserve"> ADDIN EN.CITE </w:instrText>
      </w:r>
      <w:r w:rsidR="001A6DE9" w:rsidRPr="009918D0">
        <w:rPr>
          <w:rFonts w:asciiTheme="minorHAnsi" w:eastAsia="Cambria" w:hAnsiTheme="minorHAnsi" w:cstheme="minorHAnsi"/>
          <w:sz w:val="22"/>
          <w:szCs w:val="22"/>
          <w:lang w:val="en-GB"/>
        </w:rPr>
        <w:fldChar w:fldCharType="begin">
          <w:fldData xml:space="preserve">PEVuZE5vdGU+PENpdGU+PEF1dGhvcj5SaW9yZGFuPC9BdXRob3I+PFllYXI+MjAwMzwvWWVhcj48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</w:fldData>
        </w:fldChar>
      </w:r>
      <w:r w:rsidR="001A6DE9" w:rsidRPr="009918D0">
        <w:rPr>
          <w:rFonts w:asciiTheme="minorHAnsi" w:eastAsia="Cambria" w:hAnsiTheme="minorHAnsi" w:cstheme="minorHAnsi"/>
          <w:sz w:val="22"/>
          <w:szCs w:val="22"/>
          <w:lang w:val="en-GB"/>
        </w:rPr>
        <w:instrText xml:space="preserve"> ADDIN EN.CITE.DATA </w:instrText>
      </w:r>
      <w:r w:rsidR="001A6DE9" w:rsidRPr="009918D0">
        <w:rPr>
          <w:rFonts w:asciiTheme="minorHAnsi" w:eastAsia="Cambria" w:hAnsiTheme="minorHAnsi" w:cstheme="minorHAnsi"/>
          <w:sz w:val="22"/>
          <w:szCs w:val="22"/>
          <w:lang w:val="en-GB"/>
        </w:rPr>
      </w:r>
      <w:r w:rsidR="001A6DE9" w:rsidRPr="009918D0">
        <w:rPr>
          <w:rFonts w:asciiTheme="minorHAnsi" w:eastAsia="Cambria" w:hAnsiTheme="minorHAnsi" w:cstheme="minorHAnsi"/>
          <w:sz w:val="22"/>
          <w:szCs w:val="22"/>
          <w:lang w:val="en-GB"/>
        </w:rPr>
        <w:fldChar w:fldCharType="end"/>
      </w:r>
      <w:r w:rsidR="001A6DE9" w:rsidRPr="009918D0">
        <w:rPr>
          <w:rFonts w:asciiTheme="minorHAnsi" w:eastAsia="Cambria" w:hAnsiTheme="minorHAnsi" w:cstheme="minorHAnsi"/>
          <w:sz w:val="22"/>
          <w:szCs w:val="22"/>
          <w:lang w:val="en-GB"/>
        </w:rPr>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(78-80)</w:t>
      </w:r>
      <w:r w:rsidR="001A6DE9" w:rsidRPr="009918D0">
        <w:rPr>
          <w:rFonts w:asciiTheme="minorHAnsi" w:eastAsia="Cambria" w:hAnsiTheme="minorHAnsi" w:cstheme="minorHAnsi"/>
          <w:sz w:val="22"/>
          <w:szCs w:val="22"/>
          <w:lang w:val="en-GB"/>
        </w:rPr>
        <w:fldChar w:fldCharType="end"/>
      </w:r>
      <w:r w:rsidR="00F15124" w:rsidRPr="009918D0">
        <w:rPr>
          <w:rFonts w:asciiTheme="minorHAnsi" w:eastAsia="Cambria" w:hAnsiTheme="minorHAnsi" w:cstheme="minorHAnsi"/>
          <w:sz w:val="22"/>
          <w:szCs w:val="22"/>
          <w:lang w:val="en-GB"/>
        </w:rPr>
        <w:t xml:space="preserve"> organelle</w:t>
      </w:r>
      <w:r w:rsidR="00C07486" w:rsidRPr="009918D0">
        <w:rPr>
          <w:rFonts w:asciiTheme="minorHAnsi" w:eastAsia="Cambria" w:hAnsiTheme="minorHAnsi" w:cstheme="minorHAnsi"/>
          <w:sz w:val="22"/>
          <w:szCs w:val="22"/>
          <w:lang w:val="en-GB"/>
        </w:rPr>
        <w:t>s</w:t>
      </w:r>
      <w:r w:rsidR="00F15124" w:rsidRPr="009918D0">
        <w:rPr>
          <w:rFonts w:asciiTheme="minorHAnsi" w:eastAsia="Cambria" w:hAnsiTheme="minorHAnsi" w:cstheme="minorHAnsi"/>
          <w:sz w:val="22"/>
          <w:szCs w:val="22"/>
          <w:lang w:val="en-GB"/>
        </w:rPr>
        <w:t xml:space="preserve">. For genes derived from the endosymbiont that gave rise to the plastid organelle these genes should show eukaryotic orthologues branching </w:t>
      </w:r>
      <w:r w:rsidR="00C07486" w:rsidRPr="009918D0">
        <w:rPr>
          <w:rFonts w:asciiTheme="minorHAnsi" w:eastAsia="Cambria" w:hAnsiTheme="minorHAnsi" w:cstheme="minorHAnsi"/>
          <w:sz w:val="22"/>
          <w:szCs w:val="22"/>
          <w:lang w:val="en-GB"/>
        </w:rPr>
        <w:t xml:space="preserve">with or within a cluster of cyanobacterial </w:t>
      </w:r>
      <w:r w:rsidR="00F15124" w:rsidRPr="009918D0">
        <w:rPr>
          <w:rFonts w:asciiTheme="minorHAnsi" w:eastAsia="Cambria" w:hAnsiTheme="minorHAnsi" w:cstheme="minorHAnsi"/>
          <w:sz w:val="22"/>
          <w:szCs w:val="22"/>
          <w:lang w:val="en-GB"/>
        </w:rPr>
        <w:t>genes</w:t>
      </w:r>
      <w:r w:rsidR="00B71061">
        <w:rPr>
          <w:rFonts w:asciiTheme="minorHAnsi" w:eastAsia="Cambria" w:hAnsiTheme="minorHAnsi" w:cstheme="minorHAnsi"/>
          <w:sz w:val="22"/>
          <w:szCs w:val="22"/>
          <w:lang w:val="en-GB"/>
        </w:rPr>
        <w:t xml:space="preserve"> on a phylogenetic tree</w:t>
      </w:r>
      <w:r w:rsidR="00F15124" w:rsidRPr="009918D0">
        <w:rPr>
          <w:rFonts w:asciiTheme="minorHAnsi" w:eastAsia="Cambria" w:hAnsiTheme="minorHAnsi" w:cstheme="minorHAnsi"/>
          <w:sz w:val="22"/>
          <w:szCs w:val="22"/>
          <w:lang w:val="en-GB"/>
        </w:rPr>
        <w:t>.</w:t>
      </w:r>
      <w:r w:rsidR="004D141D" w:rsidRPr="009918D0">
        <w:rPr>
          <w:rFonts w:asciiTheme="minorHAnsi" w:eastAsia="Cambria" w:hAnsiTheme="minorHAnsi" w:cstheme="minorHAnsi"/>
          <w:sz w:val="22"/>
          <w:szCs w:val="22"/>
          <w:lang w:val="en-GB"/>
        </w:rPr>
        <w:t xml:space="preserve"> Using a phylogenomic pipeline described in the methods, we </w:t>
      </w:r>
      <w:r w:rsidR="004D141D" w:rsidRPr="009918D0">
        <w:rPr>
          <w:rFonts w:asciiTheme="minorHAnsi" w:eastAsia="Cambria" w:hAnsiTheme="minorHAnsi" w:cstheme="minorHAnsi"/>
          <w:sz w:val="22"/>
          <w:szCs w:val="22"/>
          <w:lang w:val="en-GB"/>
        </w:rPr>
        <w:lastRenderedPageBreak/>
        <w:t>c</w:t>
      </w:r>
      <w:r w:rsidR="00B71061">
        <w:rPr>
          <w:rFonts w:asciiTheme="minorHAnsi" w:eastAsia="Cambria" w:hAnsiTheme="minorHAnsi" w:cstheme="minorHAnsi"/>
          <w:sz w:val="22"/>
          <w:szCs w:val="22"/>
          <w:lang w:val="en-GB"/>
        </w:rPr>
        <w:t>onstructed a phylogeny for all</w:t>
      </w:r>
      <w:r w:rsidR="004D141D" w:rsidRPr="009918D0">
        <w:rPr>
          <w:rFonts w:asciiTheme="minorHAnsi" w:eastAsia="Cambria" w:hAnsiTheme="minorHAnsi" w:cstheme="minorHAnsi"/>
          <w:sz w:val="22"/>
          <w:szCs w:val="22"/>
          <w:lang w:val="en-GB"/>
        </w:rPr>
        <w:t xml:space="preserve"> clusters which included both a </w:t>
      </w:r>
      <w:r w:rsidR="004D141D" w:rsidRPr="009918D0">
        <w:rPr>
          <w:rFonts w:asciiTheme="minorHAnsi" w:eastAsia="Cambria" w:hAnsiTheme="minorHAnsi" w:cstheme="minorHAnsi"/>
          <w:i/>
          <w:sz w:val="22"/>
          <w:szCs w:val="22"/>
          <w:lang w:val="en-GB"/>
        </w:rPr>
        <w:t>H. catenoides</w:t>
      </w:r>
      <w:r w:rsidR="004D141D" w:rsidRPr="00B71061">
        <w:rPr>
          <w:rFonts w:asciiTheme="minorHAnsi" w:eastAsia="Cambria" w:hAnsiTheme="minorHAnsi" w:cstheme="minorHAnsi"/>
          <w:sz w:val="22"/>
          <w:szCs w:val="22"/>
          <w:lang w:val="en-GB"/>
        </w:rPr>
        <w:t xml:space="preserve"> </w:t>
      </w:r>
      <w:r w:rsidR="00B71061" w:rsidRPr="00B71061">
        <w:rPr>
          <w:rFonts w:asciiTheme="minorHAnsi" w:eastAsia="Cambria" w:hAnsiTheme="minorHAnsi" w:cstheme="minorHAnsi"/>
          <w:sz w:val="22"/>
          <w:szCs w:val="22"/>
          <w:lang w:val="en-GB"/>
        </w:rPr>
        <w:t xml:space="preserve">gene </w:t>
      </w:r>
      <w:r w:rsidR="004D141D" w:rsidRPr="009918D0">
        <w:rPr>
          <w:rFonts w:asciiTheme="minorHAnsi" w:eastAsia="Cambria" w:hAnsiTheme="minorHAnsi" w:cstheme="minorHAnsi"/>
          <w:sz w:val="22"/>
          <w:szCs w:val="22"/>
          <w:lang w:val="en-GB"/>
        </w:rPr>
        <w:t>and a gene of a eukaryote</w:t>
      </w:r>
      <w:r w:rsidR="00B71061">
        <w:rPr>
          <w:rFonts w:asciiTheme="minorHAnsi" w:eastAsia="Cambria" w:hAnsiTheme="minorHAnsi" w:cstheme="minorHAnsi"/>
          <w:sz w:val="22"/>
          <w:szCs w:val="22"/>
          <w:lang w:val="en-GB"/>
        </w:rPr>
        <w:t xml:space="preserve"> with a plastid,</w:t>
      </w:r>
      <w:r w:rsidR="00A055A4" w:rsidRPr="009918D0">
        <w:rPr>
          <w:rFonts w:asciiTheme="minorHAnsi" w:eastAsia="Cambria" w:hAnsiTheme="minorHAnsi" w:cstheme="minorHAnsi"/>
          <w:sz w:val="22"/>
          <w:szCs w:val="22"/>
          <w:lang w:val="en-GB"/>
        </w:rPr>
        <w:t xml:space="preserve"> and included </w:t>
      </w:r>
      <w:r w:rsidR="004D141D" w:rsidRPr="009918D0">
        <w:rPr>
          <w:rFonts w:asciiTheme="minorHAnsi" w:eastAsia="Cambria" w:hAnsiTheme="minorHAnsi" w:cstheme="minorHAnsi"/>
          <w:sz w:val="22"/>
          <w:szCs w:val="22"/>
          <w:lang w:val="en-GB"/>
        </w:rPr>
        <w:t xml:space="preserve">a wide sampling of </w:t>
      </w:r>
      <w:r w:rsidR="000460AD">
        <w:rPr>
          <w:rFonts w:asciiTheme="minorHAnsi" w:eastAsia="Cambria" w:hAnsiTheme="minorHAnsi" w:cstheme="minorHAnsi"/>
          <w:sz w:val="22"/>
          <w:szCs w:val="22"/>
          <w:lang w:val="en-GB"/>
        </w:rPr>
        <w:t xml:space="preserve">putative homologues </w:t>
      </w:r>
      <w:r w:rsidR="004972D6" w:rsidRPr="009918D0">
        <w:rPr>
          <w:rFonts w:asciiTheme="minorHAnsi" w:eastAsia="Cambria" w:hAnsiTheme="minorHAnsi" w:cstheme="minorHAnsi"/>
          <w:sz w:val="22"/>
          <w:szCs w:val="22"/>
          <w:lang w:val="en-GB"/>
        </w:rPr>
        <w:t xml:space="preserve">from </w:t>
      </w:r>
      <w:r w:rsidR="004D141D" w:rsidRPr="009918D0">
        <w:rPr>
          <w:rFonts w:asciiTheme="minorHAnsi" w:eastAsia="Cambria" w:hAnsiTheme="minorHAnsi" w:cstheme="minorHAnsi"/>
          <w:sz w:val="22"/>
          <w:szCs w:val="22"/>
          <w:lang w:val="en-GB"/>
        </w:rPr>
        <w:t xml:space="preserve">both eukaryotic and prokaryotic taxa. </w:t>
      </w:r>
      <w:r w:rsidR="00A055A4" w:rsidRPr="009918D0">
        <w:rPr>
          <w:rFonts w:asciiTheme="minorHAnsi" w:eastAsia="Cambria" w:hAnsiTheme="minorHAnsi" w:cstheme="minorHAnsi"/>
          <w:sz w:val="22"/>
          <w:szCs w:val="22"/>
          <w:lang w:val="en-GB"/>
        </w:rPr>
        <w:t xml:space="preserve">This process resulted in </w:t>
      </w:r>
      <w:r w:rsidR="004972D6" w:rsidRPr="009918D0">
        <w:rPr>
          <w:rFonts w:asciiTheme="minorHAnsi" w:eastAsia="Cambria" w:hAnsiTheme="minorHAnsi" w:cstheme="minorHAnsi"/>
          <w:sz w:val="22"/>
          <w:szCs w:val="22"/>
          <w:lang w:val="en-GB"/>
        </w:rPr>
        <w:t>8970</w:t>
      </w:r>
      <w:r w:rsidR="00A055A4" w:rsidRPr="009918D0">
        <w:rPr>
          <w:rFonts w:asciiTheme="minorHAnsi" w:eastAsia="Cambria" w:hAnsiTheme="minorHAnsi" w:cstheme="minorHAnsi"/>
          <w:sz w:val="22"/>
          <w:szCs w:val="22"/>
          <w:lang w:val="en-GB"/>
        </w:rPr>
        <w:t xml:space="preserve"> preliminary phylogenetic tree</w:t>
      </w:r>
      <w:r w:rsidR="004972D6" w:rsidRPr="009918D0">
        <w:rPr>
          <w:rFonts w:asciiTheme="minorHAnsi" w:eastAsia="Cambria" w:hAnsiTheme="minorHAnsi" w:cstheme="minorHAnsi"/>
          <w:sz w:val="22"/>
          <w:szCs w:val="22"/>
          <w:lang w:val="en-GB"/>
        </w:rPr>
        <w:t xml:space="preserve">s, which we searched for a phylogenetic </w:t>
      </w:r>
      <w:r w:rsidR="00A055A4" w:rsidRPr="009918D0">
        <w:rPr>
          <w:rFonts w:asciiTheme="minorHAnsi" w:eastAsia="Cambria" w:hAnsiTheme="minorHAnsi" w:cstheme="minorHAnsi"/>
          <w:sz w:val="22"/>
          <w:szCs w:val="22"/>
          <w:lang w:val="en-GB"/>
        </w:rPr>
        <w:t xml:space="preserve">relationship that </w:t>
      </w:r>
      <w:r w:rsidR="004D141D" w:rsidRPr="009918D0">
        <w:rPr>
          <w:rFonts w:asciiTheme="minorHAnsi" w:eastAsia="Cambria" w:hAnsiTheme="minorHAnsi" w:cstheme="minorHAnsi"/>
          <w:sz w:val="22"/>
          <w:szCs w:val="22"/>
          <w:lang w:val="en-GB"/>
        </w:rPr>
        <w:t xml:space="preserve">demonstrated </w:t>
      </w:r>
      <w:r w:rsidR="004D141D" w:rsidRPr="009918D0">
        <w:rPr>
          <w:rFonts w:asciiTheme="minorHAnsi" w:eastAsia="Cambria" w:hAnsiTheme="minorHAnsi" w:cstheme="minorHAnsi"/>
          <w:i/>
          <w:sz w:val="22"/>
          <w:szCs w:val="22"/>
          <w:lang w:val="en-GB"/>
        </w:rPr>
        <w:t>H. catenoides</w:t>
      </w:r>
      <w:r w:rsidR="004D141D" w:rsidRPr="009918D0">
        <w:rPr>
          <w:rFonts w:asciiTheme="minorHAnsi" w:eastAsia="Cambria" w:hAnsiTheme="minorHAnsi" w:cstheme="minorHAnsi"/>
          <w:sz w:val="22"/>
          <w:szCs w:val="22"/>
          <w:lang w:val="en-GB"/>
        </w:rPr>
        <w:t xml:space="preserve"> genes branching with </w:t>
      </w:r>
      <w:r w:rsidR="004972D6" w:rsidRPr="009918D0">
        <w:rPr>
          <w:rFonts w:asciiTheme="minorHAnsi" w:eastAsia="Cambria" w:hAnsiTheme="minorHAnsi" w:cstheme="minorHAnsi"/>
          <w:sz w:val="22"/>
          <w:szCs w:val="22"/>
          <w:lang w:val="en-GB"/>
        </w:rPr>
        <w:t>photosynthetic eukaryotes or eukaryotes with photosynthetic ancestry</w:t>
      </w:r>
      <w:r w:rsidR="001A49BD">
        <w:rPr>
          <w:rFonts w:asciiTheme="minorHAnsi" w:eastAsia="Cambria" w:hAnsiTheme="minorHAnsi" w:cstheme="minorHAnsi"/>
          <w:sz w:val="22"/>
          <w:szCs w:val="22"/>
          <w:lang w:val="en-GB"/>
        </w:rPr>
        <w:t>,</w:t>
      </w:r>
      <w:r w:rsidR="004972D6" w:rsidRPr="009918D0">
        <w:rPr>
          <w:rFonts w:asciiTheme="minorHAnsi" w:eastAsia="Cambria" w:hAnsiTheme="minorHAnsi" w:cstheme="minorHAnsi"/>
          <w:sz w:val="22"/>
          <w:szCs w:val="22"/>
          <w:lang w:val="en-GB"/>
        </w:rPr>
        <w:t xml:space="preserve"> which in turn branched within a cluster of bacterial sequences. </w:t>
      </w:r>
      <w:r w:rsidR="00210261" w:rsidRPr="009918D0">
        <w:rPr>
          <w:rFonts w:asciiTheme="minorHAnsi" w:eastAsia="Cambria" w:hAnsiTheme="minorHAnsi" w:cstheme="minorHAnsi"/>
          <w:sz w:val="22"/>
          <w:szCs w:val="22"/>
          <w:lang w:val="en-GB"/>
        </w:rPr>
        <w:t xml:space="preserve">Following the example of others </w:t>
      </w:r>
      <w:r w:rsidR="001A6DE9" w:rsidRPr="009918D0">
        <w:rPr>
          <w:rFonts w:asciiTheme="minorHAnsi" w:eastAsia="Cambria" w:hAnsiTheme="minorHAnsi" w:cstheme="minorHAnsi"/>
          <w:sz w:val="22"/>
          <w:szCs w:val="22"/>
          <w:lang w:val="en-GB"/>
        </w:rPr>
        <w:fldChar w:fldCharType="begin">
          <w:fldData xml:space="preserve">PEVuZE5vdGU+PENpdGU+PEF1dGhvcj5NYXJ0aW48L0F1dGhvcj48WWVhcj4xOTk4PC9ZZWFyPjxS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</w:fldData>
        </w:fldChar>
      </w:r>
      <w:r w:rsidR="001A6DE9" w:rsidRPr="009918D0">
        <w:rPr>
          <w:rFonts w:asciiTheme="minorHAnsi" w:eastAsia="Cambria" w:hAnsiTheme="minorHAnsi" w:cstheme="minorHAnsi"/>
          <w:sz w:val="22"/>
          <w:szCs w:val="22"/>
          <w:lang w:val="en-GB"/>
        </w:rPr>
        <w:instrText xml:space="preserve"> ADDIN EN.CITE </w:instrText>
      </w:r>
      <w:r w:rsidR="001A6DE9" w:rsidRPr="009918D0">
        <w:rPr>
          <w:rFonts w:asciiTheme="minorHAnsi" w:eastAsia="Cambria" w:hAnsiTheme="minorHAnsi" w:cstheme="minorHAnsi"/>
          <w:sz w:val="22"/>
          <w:szCs w:val="22"/>
          <w:lang w:val="en-GB"/>
        </w:rPr>
        <w:fldChar w:fldCharType="begin">
          <w:fldData xml:space="preserve">PEVuZE5vdGU+PENpdGU+PEF1dGhvcj5NYXJ0aW48L0F1dGhvcj48WWVhcj4xOTk4PC9ZZWFyPjxS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</w:fldData>
        </w:fldChar>
      </w:r>
      <w:r w:rsidR="001A6DE9" w:rsidRPr="009918D0">
        <w:rPr>
          <w:rFonts w:asciiTheme="minorHAnsi" w:eastAsia="Cambria" w:hAnsiTheme="minorHAnsi" w:cstheme="minorHAnsi"/>
          <w:sz w:val="22"/>
          <w:szCs w:val="22"/>
          <w:lang w:val="en-GB"/>
        </w:rPr>
        <w:instrText xml:space="preserve"> ADDIN EN.CITE.DATA </w:instrText>
      </w:r>
      <w:r w:rsidR="001A6DE9" w:rsidRPr="009918D0">
        <w:rPr>
          <w:rFonts w:asciiTheme="minorHAnsi" w:eastAsia="Cambria" w:hAnsiTheme="minorHAnsi" w:cstheme="minorHAnsi"/>
          <w:sz w:val="22"/>
          <w:szCs w:val="22"/>
          <w:lang w:val="en-GB"/>
        </w:rPr>
      </w:r>
      <w:r w:rsidR="001A6DE9" w:rsidRPr="009918D0">
        <w:rPr>
          <w:rFonts w:asciiTheme="minorHAnsi" w:eastAsia="Cambria" w:hAnsiTheme="minorHAnsi" w:cstheme="minorHAnsi"/>
          <w:sz w:val="22"/>
          <w:szCs w:val="22"/>
          <w:lang w:val="en-GB"/>
        </w:rPr>
        <w:fldChar w:fldCharType="end"/>
      </w:r>
      <w:r w:rsidR="001A6DE9" w:rsidRPr="009918D0">
        <w:rPr>
          <w:rFonts w:asciiTheme="minorHAnsi" w:eastAsia="Cambria" w:hAnsiTheme="minorHAnsi" w:cstheme="minorHAnsi"/>
          <w:sz w:val="22"/>
          <w:szCs w:val="22"/>
          <w:lang w:val="en-GB"/>
        </w:rPr>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(81, 82)</w:t>
      </w:r>
      <w:r w:rsidR="001A6DE9" w:rsidRPr="009918D0">
        <w:rPr>
          <w:rFonts w:asciiTheme="minorHAnsi" w:eastAsia="Cambria" w:hAnsiTheme="minorHAnsi" w:cstheme="minorHAnsi"/>
          <w:sz w:val="22"/>
          <w:szCs w:val="22"/>
          <w:lang w:val="en-GB"/>
        </w:rPr>
        <w:fldChar w:fldCharType="end"/>
      </w:r>
      <w:r w:rsidR="00843A72" w:rsidRPr="009918D0">
        <w:rPr>
          <w:rFonts w:asciiTheme="minorHAnsi" w:eastAsia="Cambria" w:hAnsiTheme="minorHAnsi" w:cstheme="minorHAnsi"/>
          <w:sz w:val="22"/>
          <w:szCs w:val="22"/>
          <w:lang w:val="en-GB"/>
        </w:rPr>
        <w:t xml:space="preserve"> we reasoned that cyanobacterial signature was likely mixed up by horizontal gene transfer </w:t>
      </w:r>
      <w:r w:rsidR="00A35644" w:rsidRPr="009918D0">
        <w:rPr>
          <w:rFonts w:asciiTheme="minorHAnsi" w:eastAsia="Cambria" w:hAnsiTheme="minorHAnsi" w:cstheme="minorHAnsi"/>
          <w:sz w:val="22"/>
          <w:szCs w:val="22"/>
          <w:lang w:val="en-GB"/>
        </w:rPr>
        <w:t>with</w:t>
      </w:r>
      <w:r w:rsidR="00843A72" w:rsidRPr="009918D0">
        <w:rPr>
          <w:rFonts w:asciiTheme="minorHAnsi" w:eastAsia="Cambria" w:hAnsiTheme="minorHAnsi" w:cstheme="minorHAnsi"/>
          <w:sz w:val="22"/>
          <w:szCs w:val="22"/>
          <w:lang w:val="en-GB"/>
        </w:rPr>
        <w:t xml:space="preserve">in the prokaryotes and so any </w:t>
      </w:r>
      <w:r w:rsidR="00843A72" w:rsidRPr="009918D0">
        <w:rPr>
          <w:rFonts w:asciiTheme="minorHAnsi" w:eastAsia="Cambria" w:hAnsiTheme="minorHAnsi" w:cstheme="minorHAnsi"/>
          <w:i/>
          <w:sz w:val="22"/>
          <w:szCs w:val="22"/>
          <w:lang w:val="en-GB"/>
        </w:rPr>
        <w:t xml:space="preserve">H. catenoides </w:t>
      </w:r>
      <w:r w:rsidR="00843A72" w:rsidRPr="009918D0">
        <w:rPr>
          <w:rFonts w:asciiTheme="minorHAnsi" w:eastAsia="Cambria" w:hAnsiTheme="minorHAnsi" w:cstheme="minorHAnsi"/>
          <w:sz w:val="22"/>
          <w:szCs w:val="22"/>
          <w:lang w:val="en-GB"/>
        </w:rPr>
        <w:t xml:space="preserve">gene cluster that showed the relationship described </w:t>
      </w:r>
      <w:r w:rsidR="00A02076" w:rsidRPr="009918D0">
        <w:rPr>
          <w:rFonts w:asciiTheme="minorHAnsi" w:eastAsia="Cambria" w:hAnsiTheme="minorHAnsi" w:cstheme="minorHAnsi"/>
          <w:sz w:val="22"/>
          <w:szCs w:val="22"/>
          <w:lang w:val="en-GB"/>
        </w:rPr>
        <w:t xml:space="preserve">above </w:t>
      </w:r>
      <w:r w:rsidR="00843A72" w:rsidRPr="009918D0">
        <w:rPr>
          <w:rFonts w:asciiTheme="minorHAnsi" w:eastAsia="Cambria" w:hAnsiTheme="minorHAnsi" w:cstheme="minorHAnsi"/>
          <w:sz w:val="22"/>
          <w:szCs w:val="22"/>
          <w:lang w:val="en-GB"/>
        </w:rPr>
        <w:t>(i.e. [[</w:t>
      </w:r>
      <w:r w:rsidR="00843A72" w:rsidRPr="009918D0">
        <w:rPr>
          <w:rFonts w:asciiTheme="minorHAnsi" w:eastAsia="Cambria" w:hAnsiTheme="minorHAnsi" w:cstheme="minorHAnsi"/>
          <w:i/>
          <w:sz w:val="22"/>
          <w:szCs w:val="22"/>
          <w:lang w:val="en-GB"/>
        </w:rPr>
        <w:t>H. catenoides</w:t>
      </w:r>
      <w:r w:rsidR="00464ECE" w:rsidRPr="009918D0">
        <w:rPr>
          <w:rFonts w:asciiTheme="minorHAnsi" w:eastAsia="Cambria" w:hAnsiTheme="minorHAnsi" w:cstheme="minorHAnsi"/>
          <w:sz w:val="22"/>
          <w:szCs w:val="22"/>
          <w:lang w:val="en-GB"/>
        </w:rPr>
        <w:t xml:space="preserve"> + Plastid-bearing-</w:t>
      </w:r>
      <w:r w:rsidR="00843A72" w:rsidRPr="009918D0">
        <w:rPr>
          <w:rFonts w:asciiTheme="minorHAnsi" w:eastAsia="Cambria" w:hAnsiTheme="minorHAnsi" w:cstheme="minorHAnsi"/>
          <w:sz w:val="22"/>
          <w:szCs w:val="22"/>
          <w:lang w:val="en-GB"/>
        </w:rPr>
        <w:t>Euk</w:t>
      </w:r>
      <w:r w:rsidR="00464ECE" w:rsidRPr="009918D0">
        <w:rPr>
          <w:rFonts w:asciiTheme="minorHAnsi" w:eastAsia="Cambria" w:hAnsiTheme="minorHAnsi" w:cstheme="minorHAnsi"/>
          <w:sz w:val="22"/>
          <w:szCs w:val="22"/>
          <w:lang w:val="en-GB"/>
        </w:rPr>
        <w:t>aryotes</w:t>
      </w:r>
      <w:r w:rsidR="00843A72" w:rsidRPr="009918D0">
        <w:rPr>
          <w:rFonts w:asciiTheme="minorHAnsi" w:eastAsia="Cambria" w:hAnsiTheme="minorHAnsi" w:cstheme="minorHAnsi"/>
          <w:sz w:val="22"/>
          <w:szCs w:val="22"/>
          <w:lang w:val="en-GB"/>
        </w:rPr>
        <w:t xml:space="preserve">]bacteria]) potentially represented a relict gene </w:t>
      </w:r>
      <w:r w:rsidR="001D7114" w:rsidRPr="009918D0">
        <w:rPr>
          <w:rFonts w:asciiTheme="minorHAnsi" w:eastAsia="Cambria" w:hAnsiTheme="minorHAnsi" w:cstheme="minorHAnsi"/>
          <w:sz w:val="22"/>
          <w:szCs w:val="22"/>
          <w:lang w:val="en-GB"/>
        </w:rPr>
        <w:t>ancestrally derived</w:t>
      </w:r>
      <w:r w:rsidR="00843A72" w:rsidRPr="009918D0">
        <w:rPr>
          <w:rFonts w:asciiTheme="minorHAnsi" w:eastAsia="Cambria" w:hAnsiTheme="minorHAnsi" w:cstheme="minorHAnsi"/>
          <w:sz w:val="22"/>
          <w:szCs w:val="22"/>
          <w:lang w:val="en-GB"/>
        </w:rPr>
        <w:t xml:space="preserve"> from the endosymbiosis that gave rise to the plastid. </w:t>
      </w:r>
      <w:r w:rsidR="00A055A4" w:rsidRPr="009918D0">
        <w:rPr>
          <w:rFonts w:asciiTheme="minorHAnsi" w:eastAsia="Cambria" w:hAnsiTheme="minorHAnsi" w:cstheme="minorHAnsi"/>
          <w:sz w:val="22"/>
          <w:szCs w:val="22"/>
          <w:lang w:val="en-GB"/>
        </w:rPr>
        <w:t xml:space="preserve">For </w:t>
      </w:r>
      <w:r w:rsidR="004972D6" w:rsidRPr="009918D0">
        <w:rPr>
          <w:rFonts w:asciiTheme="minorHAnsi" w:eastAsia="Cambria" w:hAnsiTheme="minorHAnsi" w:cstheme="minorHAnsi"/>
          <w:sz w:val="22"/>
          <w:szCs w:val="22"/>
          <w:lang w:val="en-GB"/>
        </w:rPr>
        <w:t>101</w:t>
      </w:r>
      <w:r w:rsidR="00A055A4" w:rsidRPr="009918D0">
        <w:rPr>
          <w:rFonts w:asciiTheme="minorHAnsi" w:eastAsia="Cambria" w:hAnsiTheme="minorHAnsi" w:cstheme="minorHAnsi"/>
          <w:sz w:val="22"/>
          <w:szCs w:val="22"/>
          <w:lang w:val="en-GB"/>
        </w:rPr>
        <w:t xml:space="preserve"> </w:t>
      </w:r>
      <w:r w:rsidR="001A49BD">
        <w:rPr>
          <w:rFonts w:asciiTheme="minorHAnsi" w:eastAsia="Cambria" w:hAnsiTheme="minorHAnsi" w:cstheme="minorHAnsi"/>
          <w:sz w:val="22"/>
          <w:szCs w:val="22"/>
          <w:lang w:val="en-GB"/>
        </w:rPr>
        <w:t xml:space="preserve">preliminary </w:t>
      </w:r>
      <w:r w:rsidR="00A055A4" w:rsidRPr="009918D0">
        <w:rPr>
          <w:rFonts w:asciiTheme="minorHAnsi" w:eastAsia="Cambria" w:hAnsiTheme="minorHAnsi" w:cstheme="minorHAnsi"/>
          <w:sz w:val="22"/>
          <w:szCs w:val="22"/>
          <w:lang w:val="en-GB"/>
        </w:rPr>
        <w:t xml:space="preserve">phylogenies that showed this relationship, the </w:t>
      </w:r>
      <w:r w:rsidR="001A49BD">
        <w:rPr>
          <w:rFonts w:asciiTheme="minorHAnsi" w:eastAsia="Cambria" w:hAnsiTheme="minorHAnsi" w:cstheme="minorHAnsi"/>
          <w:sz w:val="22"/>
          <w:szCs w:val="22"/>
          <w:lang w:val="en-GB"/>
        </w:rPr>
        <w:t xml:space="preserve">amino acid sequence </w:t>
      </w:r>
      <w:r w:rsidR="00A055A4" w:rsidRPr="009918D0">
        <w:rPr>
          <w:rFonts w:asciiTheme="minorHAnsi" w:eastAsia="Cambria" w:hAnsiTheme="minorHAnsi" w:cstheme="minorHAnsi"/>
          <w:sz w:val="22"/>
          <w:szCs w:val="22"/>
          <w:lang w:val="en-GB"/>
        </w:rPr>
        <w:t xml:space="preserve">alignment was edited and masked manually and the taxon sampling checked using additional BLAST searches of NCBI databases before the phylogeny was recalculated. This process identified </w:t>
      </w:r>
      <w:r w:rsidR="00865529" w:rsidRPr="009918D0">
        <w:rPr>
          <w:rFonts w:asciiTheme="minorHAnsi" w:eastAsia="Cambria" w:hAnsiTheme="minorHAnsi" w:cstheme="minorHAnsi"/>
          <w:sz w:val="22"/>
          <w:szCs w:val="22"/>
          <w:lang w:val="en-GB"/>
        </w:rPr>
        <w:t xml:space="preserve">four gene families where </w:t>
      </w:r>
      <w:r w:rsidR="00865529" w:rsidRPr="009918D0">
        <w:rPr>
          <w:rFonts w:asciiTheme="minorHAnsi" w:eastAsia="Cambria" w:hAnsiTheme="minorHAnsi" w:cstheme="minorHAnsi"/>
          <w:i/>
          <w:sz w:val="22"/>
          <w:szCs w:val="22"/>
          <w:lang w:val="en-GB"/>
        </w:rPr>
        <w:t>H. catenoides</w:t>
      </w:r>
      <w:r w:rsidR="00865529" w:rsidRPr="009918D0">
        <w:rPr>
          <w:rFonts w:asciiTheme="minorHAnsi" w:eastAsia="Cambria" w:hAnsiTheme="minorHAnsi" w:cstheme="minorHAnsi"/>
          <w:sz w:val="22"/>
          <w:szCs w:val="22"/>
          <w:lang w:val="en-GB"/>
        </w:rPr>
        <w:t xml:space="preserve"> protein sequences (in three cases </w:t>
      </w:r>
      <w:r w:rsidR="00210261" w:rsidRPr="009918D0">
        <w:rPr>
          <w:rFonts w:asciiTheme="minorHAnsi" w:eastAsia="Cambria" w:hAnsiTheme="minorHAnsi" w:cstheme="minorHAnsi"/>
          <w:sz w:val="22"/>
          <w:szCs w:val="22"/>
          <w:lang w:val="en-GB"/>
        </w:rPr>
        <w:t xml:space="preserve">branching </w:t>
      </w:r>
      <w:r w:rsidR="00865529" w:rsidRPr="009918D0">
        <w:rPr>
          <w:rFonts w:asciiTheme="minorHAnsi" w:eastAsia="Cambria" w:hAnsiTheme="minorHAnsi" w:cstheme="minorHAnsi"/>
          <w:sz w:val="22"/>
          <w:szCs w:val="22"/>
          <w:lang w:val="en-GB"/>
        </w:rPr>
        <w:t>with other Pseudofungi</w:t>
      </w:r>
      <w:r w:rsidR="00210261" w:rsidRPr="009918D0">
        <w:rPr>
          <w:rFonts w:asciiTheme="minorHAnsi" w:eastAsia="Cambria" w:hAnsiTheme="minorHAnsi" w:cstheme="minorHAnsi"/>
          <w:sz w:val="22"/>
          <w:szCs w:val="22"/>
          <w:lang w:val="en-GB"/>
        </w:rPr>
        <w:t>/Stramenopiles</w:t>
      </w:r>
      <w:r w:rsidR="00865529" w:rsidRPr="009918D0">
        <w:rPr>
          <w:rFonts w:asciiTheme="minorHAnsi" w:eastAsia="Cambria" w:hAnsiTheme="minorHAnsi" w:cstheme="minorHAnsi"/>
          <w:sz w:val="22"/>
          <w:szCs w:val="22"/>
          <w:lang w:val="en-GB"/>
        </w:rPr>
        <w:t xml:space="preserve"> taxa) branched with photosynthetic </w:t>
      </w:r>
      <w:r w:rsidR="00210261" w:rsidRPr="009918D0">
        <w:rPr>
          <w:rFonts w:asciiTheme="minorHAnsi" w:eastAsia="Cambria" w:hAnsiTheme="minorHAnsi" w:cstheme="minorHAnsi"/>
          <w:sz w:val="22"/>
          <w:szCs w:val="22"/>
          <w:lang w:val="en-GB"/>
        </w:rPr>
        <w:t xml:space="preserve">eukaryotic </w:t>
      </w:r>
      <w:r w:rsidR="00865529" w:rsidRPr="009918D0">
        <w:rPr>
          <w:rFonts w:asciiTheme="minorHAnsi" w:eastAsia="Cambria" w:hAnsiTheme="minorHAnsi" w:cstheme="minorHAnsi"/>
          <w:sz w:val="22"/>
          <w:szCs w:val="22"/>
          <w:lang w:val="en-GB"/>
        </w:rPr>
        <w:t xml:space="preserve">taxa </w:t>
      </w:r>
      <w:r w:rsidR="00210261" w:rsidRPr="009918D0">
        <w:rPr>
          <w:rFonts w:asciiTheme="minorHAnsi" w:eastAsia="Cambria" w:hAnsiTheme="minorHAnsi" w:cstheme="minorHAnsi"/>
          <w:sz w:val="22"/>
          <w:szCs w:val="22"/>
          <w:lang w:val="en-GB"/>
        </w:rPr>
        <w:t xml:space="preserve">sister to bacterial taxa. In all four cases </w:t>
      </w:r>
      <w:r w:rsidR="00210261" w:rsidRPr="009918D0">
        <w:rPr>
          <w:rFonts w:asciiTheme="minorHAnsi" w:eastAsia="Cambria" w:hAnsiTheme="minorHAnsi" w:cstheme="minorHAnsi"/>
          <w:sz w:val="22"/>
          <w:szCs w:val="22"/>
          <w:highlight w:val="green"/>
          <w:lang w:val="en-GB"/>
        </w:rPr>
        <w:t xml:space="preserve">(Fig. </w:t>
      </w:r>
      <w:r w:rsidR="004972D6" w:rsidRPr="009918D0">
        <w:rPr>
          <w:rFonts w:asciiTheme="minorHAnsi" w:eastAsia="Cambria" w:hAnsiTheme="minorHAnsi" w:cstheme="minorHAnsi"/>
          <w:sz w:val="22"/>
          <w:szCs w:val="22"/>
          <w:highlight w:val="green"/>
          <w:lang w:val="en-GB"/>
        </w:rPr>
        <w:t>S10</w:t>
      </w:r>
      <w:r w:rsidR="00210261" w:rsidRPr="009918D0">
        <w:rPr>
          <w:rFonts w:asciiTheme="minorHAnsi" w:eastAsia="Cambria" w:hAnsiTheme="minorHAnsi" w:cstheme="minorHAnsi"/>
          <w:sz w:val="22"/>
          <w:szCs w:val="22"/>
          <w:highlight w:val="green"/>
          <w:lang w:val="en-GB"/>
        </w:rPr>
        <w:t>a-d)</w:t>
      </w:r>
      <w:r w:rsidR="00210261" w:rsidRPr="009918D0">
        <w:rPr>
          <w:rFonts w:asciiTheme="minorHAnsi" w:eastAsia="Cambria" w:hAnsiTheme="minorHAnsi" w:cstheme="minorHAnsi"/>
          <w:sz w:val="22"/>
          <w:szCs w:val="22"/>
          <w:lang w:val="en-GB"/>
        </w:rPr>
        <w:t xml:space="preserve"> we did not detect a putative </w:t>
      </w:r>
      <w:r w:rsidR="00F30942">
        <w:rPr>
          <w:rFonts w:asciiTheme="minorHAnsi" w:eastAsia="Cambria" w:hAnsiTheme="minorHAnsi" w:cstheme="minorHAnsi"/>
          <w:sz w:val="22"/>
          <w:szCs w:val="22"/>
          <w:lang w:val="en-GB"/>
        </w:rPr>
        <w:t>ortho</w:t>
      </w:r>
      <w:r w:rsidR="00210261" w:rsidRPr="009918D0">
        <w:rPr>
          <w:rFonts w:asciiTheme="minorHAnsi" w:eastAsia="Cambria" w:hAnsiTheme="minorHAnsi" w:cstheme="minorHAnsi"/>
          <w:sz w:val="22"/>
          <w:szCs w:val="22"/>
          <w:lang w:val="en-GB"/>
        </w:rPr>
        <w:t>logue of these gene families in eukaryotic taxa thought not to have had a plastid endosymbiotic ancestry (</w:t>
      </w:r>
      <w:r w:rsidR="00C80427">
        <w:rPr>
          <w:rFonts w:asciiTheme="minorHAnsi" w:eastAsia="Cambria" w:hAnsiTheme="minorHAnsi" w:cstheme="minorHAnsi"/>
          <w:sz w:val="22"/>
          <w:szCs w:val="22"/>
          <w:lang w:val="en-GB"/>
        </w:rPr>
        <w:t>i.e.</w:t>
      </w:r>
      <w:r w:rsidR="00210261" w:rsidRPr="009918D0">
        <w:rPr>
          <w:rFonts w:asciiTheme="minorHAnsi" w:eastAsia="Cambria" w:hAnsiTheme="minorHAnsi" w:cstheme="minorHAnsi"/>
          <w:sz w:val="22"/>
          <w:szCs w:val="22"/>
          <w:lang w:val="en-GB"/>
        </w:rPr>
        <w:t xml:space="preserve"> Fungi, Metazoa and Amoebozoa). In only one case did the eukaryotic sequences branch </w:t>
      </w:r>
      <w:r w:rsidR="005A4CAA" w:rsidRPr="009918D0">
        <w:rPr>
          <w:rFonts w:asciiTheme="minorHAnsi" w:eastAsia="Cambria" w:hAnsiTheme="minorHAnsi" w:cstheme="minorHAnsi"/>
          <w:sz w:val="22"/>
          <w:szCs w:val="22"/>
          <w:lang w:val="en-GB"/>
        </w:rPr>
        <w:t>with the cyanob</w:t>
      </w:r>
      <w:r w:rsidR="00A35644" w:rsidRPr="009918D0">
        <w:rPr>
          <w:rFonts w:asciiTheme="minorHAnsi" w:eastAsia="Cambria" w:hAnsiTheme="minorHAnsi" w:cstheme="minorHAnsi"/>
          <w:sz w:val="22"/>
          <w:szCs w:val="22"/>
          <w:lang w:val="en-GB"/>
        </w:rPr>
        <w:t xml:space="preserve">acteria, although the bootstrap support </w:t>
      </w:r>
      <w:r w:rsidR="005A4CAA" w:rsidRPr="009918D0">
        <w:rPr>
          <w:rFonts w:asciiTheme="minorHAnsi" w:eastAsia="Cambria" w:hAnsiTheme="minorHAnsi" w:cstheme="minorHAnsi"/>
          <w:sz w:val="22"/>
          <w:szCs w:val="22"/>
          <w:lang w:val="en-GB"/>
        </w:rPr>
        <w:t xml:space="preserve">for this </w:t>
      </w:r>
      <w:r w:rsidR="00A35644" w:rsidRPr="009918D0">
        <w:rPr>
          <w:rFonts w:asciiTheme="minorHAnsi" w:eastAsia="Cambria" w:hAnsiTheme="minorHAnsi" w:cstheme="minorHAnsi"/>
          <w:sz w:val="22"/>
          <w:szCs w:val="22"/>
          <w:lang w:val="en-GB"/>
        </w:rPr>
        <w:t xml:space="preserve">relationship </w:t>
      </w:r>
      <w:r w:rsidR="005A4CAA" w:rsidRPr="009918D0">
        <w:rPr>
          <w:rFonts w:asciiTheme="minorHAnsi" w:eastAsia="Cambria" w:hAnsiTheme="minorHAnsi" w:cstheme="minorHAnsi"/>
          <w:sz w:val="22"/>
          <w:szCs w:val="22"/>
          <w:lang w:val="en-GB"/>
        </w:rPr>
        <w:t xml:space="preserve">was </w:t>
      </w:r>
      <w:r w:rsidR="001A49BD">
        <w:rPr>
          <w:rFonts w:asciiTheme="minorHAnsi" w:eastAsia="Cambria" w:hAnsiTheme="minorHAnsi" w:cstheme="minorHAnsi"/>
          <w:sz w:val="22"/>
          <w:szCs w:val="22"/>
          <w:lang w:val="en-GB"/>
        </w:rPr>
        <w:t>weak-to-</w:t>
      </w:r>
      <w:r w:rsidR="005A4CAA" w:rsidRPr="009918D0">
        <w:rPr>
          <w:rFonts w:asciiTheme="minorHAnsi" w:eastAsia="Cambria" w:hAnsiTheme="minorHAnsi" w:cstheme="minorHAnsi"/>
          <w:sz w:val="22"/>
          <w:szCs w:val="22"/>
          <w:lang w:val="en-GB"/>
        </w:rPr>
        <w:t>moderate</w:t>
      </w:r>
      <w:r w:rsidR="00A35644" w:rsidRPr="009918D0">
        <w:rPr>
          <w:rFonts w:asciiTheme="minorHAnsi" w:eastAsia="Cambria" w:hAnsiTheme="minorHAnsi" w:cstheme="minorHAnsi"/>
          <w:sz w:val="22"/>
          <w:szCs w:val="22"/>
          <w:lang w:val="en-GB"/>
        </w:rPr>
        <w:t xml:space="preserve"> </w:t>
      </w:r>
      <w:r w:rsidR="005A4CAA" w:rsidRPr="009918D0">
        <w:rPr>
          <w:rFonts w:asciiTheme="minorHAnsi" w:eastAsia="Cambria" w:hAnsiTheme="minorHAnsi" w:cstheme="minorHAnsi"/>
          <w:sz w:val="22"/>
          <w:szCs w:val="22"/>
          <w:lang w:val="en-GB"/>
        </w:rPr>
        <w:t>(Fig. S10d</w:t>
      </w:r>
      <w:r w:rsidR="00210261" w:rsidRPr="009918D0">
        <w:rPr>
          <w:rFonts w:asciiTheme="minorHAnsi" w:eastAsia="Cambria" w:hAnsiTheme="minorHAnsi" w:cstheme="minorHAnsi"/>
          <w:sz w:val="22"/>
          <w:szCs w:val="22"/>
          <w:lang w:val="en-GB"/>
        </w:rPr>
        <w:t xml:space="preserve">). </w:t>
      </w:r>
      <w:r w:rsidR="002D4655" w:rsidRPr="009918D0">
        <w:rPr>
          <w:rFonts w:asciiTheme="minorHAnsi" w:eastAsia="Cambria" w:hAnsiTheme="minorHAnsi" w:cstheme="minorHAnsi"/>
          <w:sz w:val="22"/>
          <w:szCs w:val="22"/>
          <w:lang w:val="en-GB"/>
        </w:rPr>
        <w:t>We then used TargetP</w:t>
      </w:r>
      <w:r w:rsidR="00257DCF" w:rsidRPr="009918D0">
        <w:rPr>
          <w:rFonts w:asciiTheme="minorHAnsi" w:eastAsia="Cambria" w:hAnsiTheme="minorHAnsi" w:cstheme="minorHAnsi"/>
          <w:sz w:val="22"/>
          <w:szCs w:val="22"/>
          <w:lang w:val="en-GB"/>
        </w:rPr>
        <w:t xml:space="preserve"> </w:t>
      </w:r>
      <w:r w:rsidR="001A6DE9" w:rsidRPr="009918D0">
        <w:rPr>
          <w:rFonts w:asciiTheme="minorHAnsi" w:eastAsia="Cambria" w:hAnsiTheme="minorHAnsi" w:cstheme="minorHAnsi"/>
          <w:sz w:val="22"/>
          <w:szCs w:val="22"/>
          <w:lang w:val="en-GB"/>
        </w:rPr>
        <w:fldChar w:fldCharType="begin">
          <w:fldData xml:space="preserve">PEVuZE5vdGU+PENpdGU+PEF1dGhvcj5FbWFudWVsc3NvbjwvQXV0aG9yPjxZZWFyPjIwMDA8L1ll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</w:fldData>
        </w:fldChar>
      </w:r>
      <w:r w:rsidR="001A6DE9" w:rsidRPr="009918D0">
        <w:rPr>
          <w:rFonts w:asciiTheme="minorHAnsi" w:eastAsia="Cambria" w:hAnsiTheme="minorHAnsi" w:cstheme="minorHAnsi"/>
          <w:sz w:val="22"/>
          <w:szCs w:val="22"/>
          <w:lang w:val="en-GB"/>
        </w:rPr>
        <w:instrText xml:space="preserve"> ADDIN EN.CITE </w:instrText>
      </w:r>
      <w:r w:rsidR="001A6DE9" w:rsidRPr="009918D0">
        <w:rPr>
          <w:rFonts w:asciiTheme="minorHAnsi" w:eastAsia="Cambria" w:hAnsiTheme="minorHAnsi" w:cstheme="minorHAnsi"/>
          <w:sz w:val="22"/>
          <w:szCs w:val="22"/>
          <w:lang w:val="en-GB"/>
        </w:rPr>
        <w:fldChar w:fldCharType="begin">
          <w:fldData xml:space="preserve">PEVuZE5vdGU+PENpdGU+PEF1dGhvcj5FbWFudWVsc3NvbjwvQXV0aG9yPjxZZWFyPjIwMDA8L1ll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</w:fldData>
        </w:fldChar>
      </w:r>
      <w:r w:rsidR="001A6DE9" w:rsidRPr="009918D0">
        <w:rPr>
          <w:rFonts w:asciiTheme="minorHAnsi" w:eastAsia="Cambria" w:hAnsiTheme="minorHAnsi" w:cstheme="minorHAnsi"/>
          <w:sz w:val="22"/>
          <w:szCs w:val="22"/>
          <w:lang w:val="en-GB"/>
        </w:rPr>
        <w:instrText xml:space="preserve"> ADDIN EN.CITE.DATA </w:instrText>
      </w:r>
      <w:r w:rsidR="001A6DE9" w:rsidRPr="009918D0">
        <w:rPr>
          <w:rFonts w:asciiTheme="minorHAnsi" w:eastAsia="Cambria" w:hAnsiTheme="minorHAnsi" w:cstheme="minorHAnsi"/>
          <w:sz w:val="22"/>
          <w:szCs w:val="22"/>
          <w:lang w:val="en-GB"/>
        </w:rPr>
      </w:r>
      <w:r w:rsidR="001A6DE9" w:rsidRPr="009918D0">
        <w:rPr>
          <w:rFonts w:asciiTheme="minorHAnsi" w:eastAsia="Cambria" w:hAnsiTheme="minorHAnsi" w:cstheme="minorHAnsi"/>
          <w:sz w:val="22"/>
          <w:szCs w:val="22"/>
          <w:lang w:val="en-GB"/>
        </w:rPr>
        <w:fldChar w:fldCharType="end"/>
      </w:r>
      <w:r w:rsidR="001A6DE9" w:rsidRPr="009918D0">
        <w:rPr>
          <w:rFonts w:asciiTheme="minorHAnsi" w:eastAsia="Cambria" w:hAnsiTheme="minorHAnsi" w:cstheme="minorHAnsi"/>
          <w:sz w:val="22"/>
          <w:szCs w:val="22"/>
          <w:lang w:val="en-GB"/>
        </w:rPr>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(83)</w:t>
      </w:r>
      <w:r w:rsidR="001A6DE9" w:rsidRPr="009918D0">
        <w:rPr>
          <w:rFonts w:asciiTheme="minorHAnsi" w:eastAsia="Cambria" w:hAnsiTheme="minorHAnsi" w:cstheme="minorHAnsi"/>
          <w:sz w:val="22"/>
          <w:szCs w:val="22"/>
          <w:lang w:val="en-GB"/>
        </w:rPr>
        <w:fldChar w:fldCharType="end"/>
      </w:r>
      <w:r w:rsidR="002D4655" w:rsidRPr="009918D0">
        <w:rPr>
          <w:rFonts w:asciiTheme="minorHAnsi" w:eastAsia="Cambria" w:hAnsiTheme="minorHAnsi" w:cstheme="minorHAnsi"/>
          <w:sz w:val="22"/>
          <w:szCs w:val="22"/>
          <w:lang w:val="en-GB"/>
        </w:rPr>
        <w:t xml:space="preserve"> </w:t>
      </w:r>
      <w:r w:rsidR="00257DCF" w:rsidRPr="009918D0">
        <w:rPr>
          <w:rFonts w:asciiTheme="minorHAnsi" w:eastAsia="Cambria" w:hAnsiTheme="minorHAnsi" w:cstheme="minorHAnsi"/>
          <w:sz w:val="22"/>
          <w:szCs w:val="22"/>
          <w:lang w:val="en-GB"/>
        </w:rPr>
        <w:t xml:space="preserve">searches </w:t>
      </w:r>
      <w:r w:rsidR="002D4655" w:rsidRPr="009918D0">
        <w:rPr>
          <w:rFonts w:asciiTheme="minorHAnsi" w:eastAsia="Cambria" w:hAnsiTheme="minorHAnsi" w:cstheme="minorHAnsi"/>
          <w:sz w:val="22"/>
          <w:szCs w:val="22"/>
          <w:lang w:val="en-GB"/>
        </w:rPr>
        <w:t xml:space="preserve">to investigate if the </w:t>
      </w:r>
      <w:r w:rsidR="00065808" w:rsidRPr="009918D0">
        <w:rPr>
          <w:rFonts w:asciiTheme="minorHAnsi" w:eastAsia="Cambria" w:hAnsiTheme="minorHAnsi" w:cstheme="minorHAnsi"/>
          <w:sz w:val="22"/>
          <w:szCs w:val="22"/>
          <w:lang w:val="en-GB"/>
        </w:rPr>
        <w:t xml:space="preserve">putative orthologues of the </w:t>
      </w:r>
      <w:r w:rsidR="00065808" w:rsidRPr="009918D0">
        <w:rPr>
          <w:rFonts w:asciiTheme="minorHAnsi" w:eastAsia="Cambria" w:hAnsiTheme="minorHAnsi" w:cstheme="minorHAnsi"/>
          <w:i/>
          <w:sz w:val="22"/>
          <w:szCs w:val="22"/>
          <w:lang w:val="en-GB"/>
        </w:rPr>
        <w:t>H. catenoides</w:t>
      </w:r>
      <w:r w:rsidR="00065808" w:rsidRPr="009918D0">
        <w:rPr>
          <w:rFonts w:asciiTheme="minorHAnsi" w:eastAsia="Cambria" w:hAnsiTheme="minorHAnsi" w:cstheme="minorHAnsi"/>
          <w:sz w:val="22"/>
          <w:szCs w:val="22"/>
          <w:lang w:val="en-GB"/>
        </w:rPr>
        <w:t xml:space="preserve"> protein sequence </w:t>
      </w:r>
      <w:r w:rsidR="002232AC" w:rsidRPr="009918D0">
        <w:rPr>
          <w:rFonts w:asciiTheme="minorHAnsi" w:eastAsia="Cambria" w:hAnsiTheme="minorHAnsi" w:cstheme="minorHAnsi"/>
          <w:sz w:val="22"/>
          <w:szCs w:val="22"/>
          <w:lang w:val="en-GB"/>
        </w:rPr>
        <w:t xml:space="preserve">encoded by </w:t>
      </w:r>
      <w:r w:rsidR="00065808" w:rsidRPr="009918D0">
        <w:rPr>
          <w:rFonts w:asciiTheme="minorHAnsi" w:eastAsia="Cambria" w:hAnsiTheme="minorHAnsi" w:cstheme="minorHAnsi"/>
          <w:sz w:val="22"/>
          <w:szCs w:val="22"/>
          <w:lang w:val="en-GB"/>
        </w:rPr>
        <w:t xml:space="preserve">Archaeplastida </w:t>
      </w:r>
      <w:r w:rsidR="003404A9" w:rsidRPr="009918D0">
        <w:rPr>
          <w:rFonts w:asciiTheme="minorHAnsi" w:eastAsia="Cambria" w:hAnsiTheme="minorHAnsi" w:cstheme="minorHAnsi"/>
          <w:sz w:val="22"/>
          <w:szCs w:val="22"/>
          <w:lang w:val="en-GB"/>
        </w:rPr>
        <w:t xml:space="preserve">taxa </w:t>
      </w:r>
      <w:r w:rsidR="00065808" w:rsidRPr="009918D0">
        <w:rPr>
          <w:rFonts w:asciiTheme="minorHAnsi" w:eastAsia="Cambria" w:hAnsiTheme="minorHAnsi" w:cstheme="minorHAnsi"/>
          <w:sz w:val="22"/>
          <w:szCs w:val="22"/>
          <w:lang w:val="en-GB"/>
        </w:rPr>
        <w:t xml:space="preserve">had putative </w:t>
      </w:r>
      <w:r w:rsidR="002232AC" w:rsidRPr="009918D0">
        <w:rPr>
          <w:rFonts w:asciiTheme="minorHAnsi" w:eastAsia="Cambria" w:hAnsiTheme="minorHAnsi" w:cstheme="minorHAnsi"/>
          <w:sz w:val="22"/>
          <w:szCs w:val="22"/>
          <w:lang w:val="en-GB"/>
        </w:rPr>
        <w:t xml:space="preserve">plastid targeting N-terminal peptide, demonstrating that none of these protein sequences contained such evidence. </w:t>
      </w:r>
      <w:r w:rsidR="007C0346" w:rsidRPr="009918D0">
        <w:rPr>
          <w:rFonts w:asciiTheme="minorHAnsi" w:eastAsia="Cambria" w:hAnsiTheme="minorHAnsi" w:cstheme="minorHAnsi"/>
          <w:sz w:val="22"/>
          <w:szCs w:val="22"/>
          <w:lang w:val="en-GB"/>
        </w:rPr>
        <w:t xml:space="preserve">TargetP identified both the </w:t>
      </w:r>
      <w:r w:rsidR="007C0346" w:rsidRPr="009918D0">
        <w:rPr>
          <w:rFonts w:asciiTheme="minorHAnsi" w:eastAsia="Cambria" w:hAnsiTheme="minorHAnsi" w:cstheme="minorHAnsi"/>
          <w:i/>
          <w:sz w:val="22"/>
          <w:szCs w:val="22"/>
          <w:lang w:val="en-GB"/>
        </w:rPr>
        <w:t>A</w:t>
      </w:r>
      <w:r w:rsidR="00F0651D" w:rsidRPr="009918D0">
        <w:rPr>
          <w:rFonts w:asciiTheme="minorHAnsi" w:eastAsia="Cambria" w:hAnsiTheme="minorHAnsi" w:cstheme="minorHAnsi"/>
          <w:i/>
          <w:sz w:val="22"/>
          <w:szCs w:val="22"/>
          <w:lang w:val="en-GB"/>
        </w:rPr>
        <w:t>rabidopsis</w:t>
      </w:r>
      <w:r w:rsidR="007C0346" w:rsidRPr="009918D0">
        <w:rPr>
          <w:rFonts w:asciiTheme="minorHAnsi" w:eastAsia="Cambria" w:hAnsiTheme="minorHAnsi" w:cstheme="minorHAnsi"/>
          <w:i/>
          <w:sz w:val="22"/>
          <w:szCs w:val="22"/>
          <w:lang w:val="en-GB"/>
        </w:rPr>
        <w:t xml:space="preserve"> thaliana</w:t>
      </w:r>
      <w:r w:rsidR="007C0346" w:rsidRPr="009918D0">
        <w:rPr>
          <w:rFonts w:asciiTheme="minorHAnsi" w:eastAsia="Cambria" w:hAnsiTheme="minorHAnsi" w:cstheme="minorHAnsi"/>
          <w:sz w:val="22"/>
          <w:szCs w:val="22"/>
          <w:lang w:val="en-GB"/>
        </w:rPr>
        <w:t xml:space="preserve"> and </w:t>
      </w:r>
      <w:r w:rsidR="00F0651D" w:rsidRPr="009918D0">
        <w:rPr>
          <w:rFonts w:asciiTheme="minorHAnsi" w:eastAsia="Cambria" w:hAnsiTheme="minorHAnsi" w:cstheme="minorHAnsi"/>
          <w:i/>
          <w:sz w:val="22"/>
          <w:szCs w:val="22"/>
          <w:lang w:val="en-GB"/>
        </w:rPr>
        <w:t>Oryza sativa</w:t>
      </w:r>
      <w:r w:rsidR="00F0651D" w:rsidRPr="009918D0">
        <w:rPr>
          <w:rFonts w:asciiTheme="minorHAnsi" w:eastAsia="Cambria" w:hAnsiTheme="minorHAnsi" w:cstheme="minorHAnsi"/>
          <w:sz w:val="22"/>
          <w:szCs w:val="22"/>
          <w:lang w:val="en-GB"/>
        </w:rPr>
        <w:t xml:space="preserve"> </w:t>
      </w:r>
      <w:r w:rsidR="00281FB5" w:rsidRPr="009918D0">
        <w:rPr>
          <w:rFonts w:asciiTheme="minorHAnsi" w:hAnsiTheme="minorHAnsi" w:cstheme="minorHAnsi"/>
          <w:sz w:val="22"/>
          <w:szCs w:val="22"/>
        </w:rPr>
        <w:t xml:space="preserve">putative </w:t>
      </w:r>
      <w:r w:rsidR="0073356C" w:rsidRPr="009918D0">
        <w:rPr>
          <w:rFonts w:asciiTheme="minorHAnsi" w:hAnsiTheme="minorHAnsi" w:cstheme="minorHAnsi"/>
          <w:sz w:val="22"/>
          <w:szCs w:val="22"/>
        </w:rPr>
        <w:t xml:space="preserve">Heme oxygenase domain containing protein </w:t>
      </w:r>
      <w:r w:rsidR="001D7114" w:rsidRPr="009918D0">
        <w:rPr>
          <w:rFonts w:asciiTheme="minorHAnsi" w:hAnsiTheme="minorHAnsi" w:cstheme="minorHAnsi"/>
          <w:sz w:val="22"/>
          <w:szCs w:val="22"/>
        </w:rPr>
        <w:t xml:space="preserve">(Fig. S10d) </w:t>
      </w:r>
      <w:r w:rsidR="00F0651D" w:rsidRPr="009918D0">
        <w:rPr>
          <w:rFonts w:asciiTheme="minorHAnsi" w:eastAsia="Cambria" w:hAnsiTheme="minorHAnsi" w:cstheme="minorHAnsi"/>
          <w:sz w:val="22"/>
          <w:szCs w:val="22"/>
          <w:lang w:val="en-GB"/>
        </w:rPr>
        <w:t xml:space="preserve">had evidence of </w:t>
      </w:r>
      <w:r w:rsidR="00133EA6" w:rsidRPr="009918D0">
        <w:rPr>
          <w:rFonts w:asciiTheme="minorHAnsi" w:eastAsia="Cambria" w:hAnsiTheme="minorHAnsi" w:cstheme="minorHAnsi"/>
          <w:sz w:val="22"/>
          <w:szCs w:val="22"/>
          <w:lang w:val="en-GB"/>
        </w:rPr>
        <w:t>an</w:t>
      </w:r>
      <w:r w:rsidR="00F0651D" w:rsidRPr="009918D0">
        <w:rPr>
          <w:rFonts w:asciiTheme="minorHAnsi" w:eastAsia="Cambria" w:hAnsiTheme="minorHAnsi" w:cstheme="minorHAnsi"/>
          <w:sz w:val="22"/>
          <w:szCs w:val="22"/>
          <w:lang w:val="en-GB"/>
        </w:rPr>
        <w:t xml:space="preserve"> N-terminal mitochondrial targeting</w:t>
      </w:r>
      <w:r w:rsidR="00B1609A" w:rsidRPr="009918D0">
        <w:rPr>
          <w:rFonts w:asciiTheme="minorHAnsi" w:eastAsia="Cambria" w:hAnsiTheme="minorHAnsi" w:cstheme="minorHAnsi"/>
          <w:i/>
          <w:sz w:val="22"/>
          <w:szCs w:val="22"/>
          <w:lang w:val="en-GB"/>
        </w:rPr>
        <w:t xml:space="preserve"> </w:t>
      </w:r>
      <w:r w:rsidR="00F0651D" w:rsidRPr="009918D0">
        <w:rPr>
          <w:rFonts w:asciiTheme="minorHAnsi" w:eastAsia="Cambria" w:hAnsiTheme="minorHAnsi" w:cstheme="minorHAnsi"/>
          <w:sz w:val="22"/>
          <w:szCs w:val="22"/>
          <w:lang w:val="en-GB"/>
        </w:rPr>
        <w:t>peptide</w:t>
      </w:r>
      <w:r w:rsidR="00281FB5" w:rsidRPr="009918D0">
        <w:rPr>
          <w:rFonts w:asciiTheme="minorHAnsi" w:eastAsia="Cambria" w:hAnsiTheme="minorHAnsi" w:cstheme="minorHAnsi"/>
          <w:sz w:val="22"/>
          <w:szCs w:val="22"/>
          <w:lang w:val="en-GB"/>
        </w:rPr>
        <w:t xml:space="preserve">. </w:t>
      </w:r>
    </w:p>
    <w:p w14:paraId="5AA9266C" w14:textId="2565B14F" w:rsidR="00352918" w:rsidRPr="009918D0" w:rsidRDefault="00210261" w:rsidP="00FB7FD4">
      <w:pPr>
        <w:spacing w:after="120" w:line="480" w:lineRule="auto"/>
        <w:ind w:firstLine="720"/>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t xml:space="preserve">Taken together </w:t>
      </w:r>
      <w:r w:rsidR="004972D6" w:rsidRPr="009918D0">
        <w:rPr>
          <w:rFonts w:asciiTheme="minorHAnsi" w:eastAsia="Cambria" w:hAnsiTheme="minorHAnsi" w:cstheme="minorHAnsi"/>
          <w:sz w:val="22"/>
          <w:szCs w:val="22"/>
          <w:lang w:val="en-GB"/>
        </w:rPr>
        <w:t>these data</w:t>
      </w:r>
      <w:r w:rsidRPr="009918D0">
        <w:rPr>
          <w:rFonts w:asciiTheme="minorHAnsi" w:eastAsia="Cambria" w:hAnsiTheme="minorHAnsi" w:cstheme="minorHAnsi"/>
          <w:sz w:val="22"/>
          <w:szCs w:val="22"/>
          <w:lang w:val="en-GB"/>
        </w:rPr>
        <w:t xml:space="preserve"> suggest that the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protein sequences contain a </w:t>
      </w:r>
      <w:r w:rsidR="004509B9">
        <w:rPr>
          <w:rFonts w:asciiTheme="minorHAnsi" w:eastAsia="Cambria" w:hAnsiTheme="minorHAnsi" w:cstheme="minorHAnsi"/>
          <w:sz w:val="22"/>
          <w:szCs w:val="22"/>
          <w:lang w:val="en-GB"/>
        </w:rPr>
        <w:t>tiny</w:t>
      </w:r>
      <w:r w:rsidRPr="009918D0">
        <w:rPr>
          <w:rFonts w:asciiTheme="minorHAnsi" w:eastAsia="Cambria" w:hAnsiTheme="minorHAnsi" w:cstheme="minorHAnsi"/>
          <w:sz w:val="22"/>
          <w:szCs w:val="22"/>
          <w:lang w:val="en-GB"/>
        </w:rPr>
        <w:t xml:space="preserve"> footprint of genes </w:t>
      </w:r>
      <w:r w:rsidR="0073356C" w:rsidRPr="009918D0">
        <w:rPr>
          <w:rFonts w:asciiTheme="minorHAnsi" w:eastAsia="Cambria" w:hAnsiTheme="minorHAnsi" w:cstheme="minorHAnsi"/>
          <w:sz w:val="22"/>
          <w:szCs w:val="22"/>
          <w:lang w:val="en-GB"/>
        </w:rPr>
        <w:t xml:space="preserve">that could be </w:t>
      </w:r>
      <w:r w:rsidRPr="009918D0">
        <w:rPr>
          <w:rFonts w:asciiTheme="minorHAnsi" w:eastAsia="Cambria" w:hAnsiTheme="minorHAnsi" w:cstheme="minorHAnsi"/>
          <w:sz w:val="22"/>
          <w:szCs w:val="22"/>
          <w:lang w:val="en-GB"/>
        </w:rPr>
        <w:t xml:space="preserve">putatively of </w:t>
      </w:r>
      <w:r w:rsidR="00843A72" w:rsidRPr="009918D0">
        <w:rPr>
          <w:rFonts w:asciiTheme="minorHAnsi" w:eastAsia="Cambria" w:hAnsiTheme="minorHAnsi" w:cstheme="minorHAnsi"/>
          <w:sz w:val="22"/>
          <w:szCs w:val="22"/>
          <w:lang w:val="en-GB"/>
        </w:rPr>
        <w:t xml:space="preserve">plastid </w:t>
      </w:r>
      <w:r w:rsidRPr="009918D0">
        <w:rPr>
          <w:rFonts w:asciiTheme="minorHAnsi" w:eastAsia="Cambria" w:hAnsiTheme="minorHAnsi" w:cstheme="minorHAnsi"/>
          <w:sz w:val="22"/>
          <w:szCs w:val="22"/>
          <w:lang w:val="en-GB"/>
        </w:rPr>
        <w:t xml:space="preserve">endosymbiotic </w:t>
      </w:r>
      <w:r w:rsidR="00281FB5" w:rsidRPr="009918D0">
        <w:rPr>
          <w:rFonts w:asciiTheme="minorHAnsi" w:eastAsia="Cambria" w:hAnsiTheme="minorHAnsi" w:cstheme="minorHAnsi"/>
          <w:sz w:val="22"/>
          <w:szCs w:val="22"/>
          <w:lang w:val="en-GB"/>
        </w:rPr>
        <w:t>ancestry.</w:t>
      </w:r>
      <w:r w:rsidR="00A02076" w:rsidRPr="009918D0">
        <w:rPr>
          <w:rFonts w:asciiTheme="minorHAnsi" w:eastAsia="Cambria" w:hAnsiTheme="minorHAnsi" w:cstheme="minorHAnsi"/>
          <w:sz w:val="22"/>
          <w:szCs w:val="22"/>
          <w:lang w:val="en-GB"/>
        </w:rPr>
        <w:t xml:space="preserve"> </w:t>
      </w:r>
      <w:r w:rsidR="00843A72" w:rsidRPr="009918D0">
        <w:rPr>
          <w:rFonts w:asciiTheme="minorHAnsi" w:eastAsia="Cambria" w:hAnsiTheme="minorHAnsi" w:cstheme="minorHAnsi"/>
          <w:sz w:val="22"/>
          <w:szCs w:val="22"/>
          <w:lang w:val="en-GB"/>
        </w:rPr>
        <w:t xml:space="preserve">It is </w:t>
      </w:r>
      <w:r w:rsidR="003404A9" w:rsidRPr="009918D0">
        <w:rPr>
          <w:rFonts w:asciiTheme="minorHAnsi" w:eastAsia="Cambria" w:hAnsiTheme="minorHAnsi" w:cstheme="minorHAnsi"/>
          <w:sz w:val="22"/>
          <w:szCs w:val="22"/>
          <w:lang w:val="en-GB"/>
        </w:rPr>
        <w:t>possible</w:t>
      </w:r>
      <w:r w:rsidR="00A02076" w:rsidRPr="009918D0">
        <w:rPr>
          <w:rFonts w:asciiTheme="minorHAnsi" w:eastAsia="Cambria" w:hAnsiTheme="minorHAnsi" w:cstheme="minorHAnsi"/>
          <w:sz w:val="22"/>
          <w:szCs w:val="22"/>
          <w:lang w:val="en-GB"/>
        </w:rPr>
        <w:t xml:space="preserve"> that our survey protocol </w:t>
      </w:r>
      <w:r w:rsidR="003404A9" w:rsidRPr="009918D0">
        <w:rPr>
          <w:rFonts w:asciiTheme="minorHAnsi" w:eastAsia="Cambria" w:hAnsiTheme="minorHAnsi" w:cstheme="minorHAnsi"/>
          <w:sz w:val="22"/>
          <w:szCs w:val="22"/>
          <w:lang w:val="en-GB"/>
        </w:rPr>
        <w:t>missed</w:t>
      </w:r>
      <w:r w:rsidR="00A02076" w:rsidRPr="009918D0">
        <w:rPr>
          <w:rFonts w:asciiTheme="minorHAnsi" w:eastAsia="Cambria" w:hAnsiTheme="minorHAnsi" w:cstheme="minorHAnsi"/>
          <w:sz w:val="22"/>
          <w:szCs w:val="22"/>
          <w:lang w:val="en-GB"/>
        </w:rPr>
        <w:t xml:space="preserve"> a number of genes of endosymbiotic ancestry. This is because pipeline generated trees often have inappropriate taxon sampling (i.e. to large)</w:t>
      </w:r>
      <w:r w:rsidR="003404A9" w:rsidRPr="009918D0">
        <w:rPr>
          <w:rFonts w:asciiTheme="minorHAnsi" w:eastAsia="Cambria" w:hAnsiTheme="minorHAnsi" w:cstheme="minorHAnsi"/>
          <w:sz w:val="22"/>
          <w:szCs w:val="22"/>
          <w:lang w:val="en-GB"/>
        </w:rPr>
        <w:t xml:space="preserve">, with the </w:t>
      </w:r>
      <w:r w:rsidR="0053733E" w:rsidRPr="009918D0">
        <w:rPr>
          <w:rFonts w:asciiTheme="minorHAnsi" w:eastAsia="Cambria" w:hAnsiTheme="minorHAnsi" w:cstheme="minorHAnsi"/>
          <w:sz w:val="22"/>
          <w:szCs w:val="22"/>
          <w:lang w:val="en-GB"/>
        </w:rPr>
        <w:t xml:space="preserve">pipeline generated </w:t>
      </w:r>
      <w:r w:rsidR="003D4823" w:rsidRPr="009918D0">
        <w:rPr>
          <w:rFonts w:asciiTheme="minorHAnsi" w:eastAsia="Cambria" w:hAnsiTheme="minorHAnsi" w:cstheme="minorHAnsi"/>
          <w:sz w:val="22"/>
          <w:szCs w:val="22"/>
          <w:lang w:val="en-GB"/>
        </w:rPr>
        <w:t>alignments too</w:t>
      </w:r>
      <w:r w:rsidR="003404A9" w:rsidRPr="009918D0">
        <w:rPr>
          <w:rFonts w:asciiTheme="minorHAnsi" w:eastAsia="Cambria" w:hAnsiTheme="minorHAnsi" w:cstheme="minorHAnsi"/>
          <w:sz w:val="22"/>
          <w:szCs w:val="22"/>
          <w:lang w:val="en-GB"/>
        </w:rPr>
        <w:t xml:space="preserve"> noisy to allow effective phylogenetic analysis</w:t>
      </w:r>
      <w:r w:rsidR="0053733E" w:rsidRPr="009918D0">
        <w:rPr>
          <w:rFonts w:asciiTheme="minorHAnsi" w:eastAsia="Cambria" w:hAnsiTheme="minorHAnsi" w:cstheme="minorHAnsi"/>
          <w:sz w:val="22"/>
          <w:szCs w:val="22"/>
          <w:lang w:val="en-GB"/>
        </w:rPr>
        <w:t xml:space="preserve">. As such </w:t>
      </w:r>
      <w:r w:rsidR="003404A9" w:rsidRPr="009918D0">
        <w:rPr>
          <w:rFonts w:asciiTheme="minorHAnsi" w:eastAsia="Cambria" w:hAnsiTheme="minorHAnsi" w:cstheme="minorHAnsi"/>
          <w:sz w:val="22"/>
          <w:szCs w:val="22"/>
          <w:lang w:val="en-GB"/>
        </w:rPr>
        <w:t xml:space="preserve">many of the trees generated </w:t>
      </w:r>
      <w:r w:rsidR="00A02076" w:rsidRPr="009918D0">
        <w:rPr>
          <w:rFonts w:asciiTheme="minorHAnsi" w:eastAsia="Cambria" w:hAnsiTheme="minorHAnsi" w:cstheme="minorHAnsi"/>
          <w:sz w:val="22"/>
          <w:szCs w:val="22"/>
          <w:lang w:val="en-GB"/>
        </w:rPr>
        <w:t xml:space="preserve">rarely show </w:t>
      </w:r>
      <w:r w:rsidR="009F0E63" w:rsidRPr="009918D0">
        <w:rPr>
          <w:rFonts w:asciiTheme="minorHAnsi" w:eastAsia="Cambria" w:hAnsiTheme="minorHAnsi" w:cstheme="minorHAnsi"/>
          <w:sz w:val="22"/>
          <w:szCs w:val="22"/>
          <w:lang w:val="en-GB"/>
        </w:rPr>
        <w:t xml:space="preserve">meaningful branching </w:t>
      </w:r>
      <w:r w:rsidR="009F0E63" w:rsidRPr="009918D0">
        <w:rPr>
          <w:rFonts w:asciiTheme="minorHAnsi" w:eastAsia="Cambria" w:hAnsiTheme="minorHAnsi" w:cstheme="minorHAnsi"/>
          <w:sz w:val="22"/>
          <w:szCs w:val="22"/>
          <w:lang w:val="en-GB"/>
        </w:rPr>
        <w:lastRenderedPageBreak/>
        <w:t xml:space="preserve">relationships or </w:t>
      </w:r>
      <w:r w:rsidR="00A02076" w:rsidRPr="009918D0">
        <w:rPr>
          <w:rFonts w:asciiTheme="minorHAnsi" w:eastAsia="Cambria" w:hAnsiTheme="minorHAnsi" w:cstheme="minorHAnsi"/>
          <w:sz w:val="22"/>
          <w:szCs w:val="22"/>
          <w:lang w:val="en-GB"/>
        </w:rPr>
        <w:t xml:space="preserve">significant resolution. To partially control for this </w:t>
      </w:r>
      <w:r w:rsidR="00C07486" w:rsidRPr="009918D0">
        <w:rPr>
          <w:rFonts w:asciiTheme="minorHAnsi" w:eastAsia="Cambria" w:hAnsiTheme="minorHAnsi" w:cstheme="minorHAnsi"/>
          <w:sz w:val="22"/>
          <w:szCs w:val="22"/>
          <w:lang w:val="en-GB"/>
        </w:rPr>
        <w:t>problem,</w:t>
      </w:r>
      <w:r w:rsidR="00A02076" w:rsidRPr="009918D0">
        <w:rPr>
          <w:rFonts w:asciiTheme="minorHAnsi" w:eastAsia="Cambria" w:hAnsiTheme="minorHAnsi" w:cstheme="minorHAnsi"/>
          <w:sz w:val="22"/>
          <w:szCs w:val="22"/>
          <w:lang w:val="en-GB"/>
        </w:rPr>
        <w:t xml:space="preserve"> we reran many of our candidate genes</w:t>
      </w:r>
      <w:r w:rsidR="00C07486" w:rsidRPr="009918D0">
        <w:rPr>
          <w:rFonts w:asciiTheme="minorHAnsi" w:eastAsia="Cambria" w:hAnsiTheme="minorHAnsi" w:cstheme="minorHAnsi"/>
          <w:sz w:val="22"/>
          <w:szCs w:val="22"/>
          <w:lang w:val="en-GB"/>
        </w:rPr>
        <w:t>, where the resulting alignment was very large</w:t>
      </w:r>
      <w:r w:rsidR="004972D6" w:rsidRPr="009918D0">
        <w:rPr>
          <w:rFonts w:asciiTheme="minorHAnsi" w:eastAsia="Cambria" w:hAnsiTheme="minorHAnsi" w:cstheme="minorHAnsi"/>
          <w:sz w:val="22"/>
          <w:szCs w:val="22"/>
          <w:lang w:val="en-GB"/>
        </w:rPr>
        <w:t>,</w:t>
      </w:r>
      <w:r w:rsidR="00A02076" w:rsidRPr="009918D0">
        <w:rPr>
          <w:rFonts w:asciiTheme="minorHAnsi" w:eastAsia="Cambria" w:hAnsiTheme="minorHAnsi" w:cstheme="minorHAnsi"/>
          <w:sz w:val="22"/>
          <w:szCs w:val="22"/>
          <w:lang w:val="en-GB"/>
        </w:rPr>
        <w:t xml:space="preserve"> using a subset of genome sampling. </w:t>
      </w:r>
      <w:r w:rsidR="00C07486" w:rsidRPr="009918D0">
        <w:rPr>
          <w:rFonts w:asciiTheme="minorHAnsi" w:eastAsia="Cambria" w:hAnsiTheme="minorHAnsi" w:cstheme="minorHAnsi"/>
          <w:sz w:val="22"/>
          <w:szCs w:val="22"/>
          <w:lang w:val="en-GB"/>
        </w:rPr>
        <w:t>I</w:t>
      </w:r>
      <w:r w:rsidR="00A02076" w:rsidRPr="009918D0">
        <w:rPr>
          <w:rFonts w:asciiTheme="minorHAnsi" w:eastAsia="Cambria" w:hAnsiTheme="minorHAnsi" w:cstheme="minorHAnsi"/>
          <w:sz w:val="22"/>
          <w:szCs w:val="22"/>
          <w:lang w:val="en-GB"/>
        </w:rPr>
        <w:t>t is</w:t>
      </w:r>
      <w:r w:rsidR="0053733E" w:rsidRPr="009918D0">
        <w:rPr>
          <w:rFonts w:asciiTheme="minorHAnsi" w:eastAsia="Cambria" w:hAnsiTheme="minorHAnsi" w:cstheme="minorHAnsi"/>
          <w:sz w:val="22"/>
          <w:szCs w:val="22"/>
          <w:lang w:val="en-GB"/>
        </w:rPr>
        <w:t xml:space="preserve"> </w:t>
      </w:r>
      <w:r w:rsidR="00A02076" w:rsidRPr="009918D0">
        <w:rPr>
          <w:rFonts w:asciiTheme="minorHAnsi" w:eastAsia="Cambria" w:hAnsiTheme="minorHAnsi" w:cstheme="minorHAnsi"/>
          <w:sz w:val="22"/>
          <w:szCs w:val="22"/>
          <w:lang w:val="en-GB"/>
        </w:rPr>
        <w:t xml:space="preserve">difficult </w:t>
      </w:r>
      <w:r w:rsidR="006E14D4" w:rsidRPr="009918D0">
        <w:rPr>
          <w:rFonts w:asciiTheme="minorHAnsi" w:eastAsia="Cambria" w:hAnsiTheme="minorHAnsi" w:cstheme="minorHAnsi"/>
          <w:sz w:val="22"/>
          <w:szCs w:val="22"/>
          <w:lang w:val="en-GB"/>
        </w:rPr>
        <w:t>to conclude if four gene</w:t>
      </w:r>
      <w:r w:rsidR="00C07486" w:rsidRPr="009918D0">
        <w:rPr>
          <w:rFonts w:asciiTheme="minorHAnsi" w:eastAsia="Cambria" w:hAnsiTheme="minorHAnsi" w:cstheme="minorHAnsi"/>
          <w:sz w:val="22"/>
          <w:szCs w:val="22"/>
          <w:lang w:val="en-GB"/>
        </w:rPr>
        <w:t xml:space="preserve"> familie</w:t>
      </w:r>
      <w:r w:rsidR="006E14D4" w:rsidRPr="009918D0">
        <w:rPr>
          <w:rFonts w:asciiTheme="minorHAnsi" w:eastAsia="Cambria" w:hAnsiTheme="minorHAnsi" w:cstheme="minorHAnsi"/>
          <w:sz w:val="22"/>
          <w:szCs w:val="22"/>
          <w:lang w:val="en-GB"/>
        </w:rPr>
        <w:t xml:space="preserve">s identified </w:t>
      </w:r>
      <w:r w:rsidR="00C07486" w:rsidRPr="009918D0">
        <w:rPr>
          <w:rFonts w:asciiTheme="minorHAnsi" w:eastAsia="Cambria" w:hAnsiTheme="minorHAnsi" w:cstheme="minorHAnsi"/>
          <w:sz w:val="22"/>
          <w:szCs w:val="22"/>
          <w:lang w:val="en-GB"/>
        </w:rPr>
        <w:t xml:space="preserve">here, which in all cases do not show a strongly supported cyanobacterial ancestry for the eukaryotic genes, </w:t>
      </w:r>
      <w:r w:rsidR="00154C26" w:rsidRPr="009918D0">
        <w:rPr>
          <w:rFonts w:asciiTheme="minorHAnsi" w:eastAsia="Cambria" w:hAnsiTheme="minorHAnsi" w:cstheme="minorHAnsi"/>
          <w:sz w:val="22"/>
          <w:szCs w:val="22"/>
          <w:lang w:val="en-GB"/>
        </w:rPr>
        <w:t xml:space="preserve">represents a significant result which </w:t>
      </w:r>
      <w:r w:rsidR="006E14D4" w:rsidRPr="009918D0">
        <w:rPr>
          <w:rFonts w:asciiTheme="minorHAnsi" w:eastAsia="Cambria" w:hAnsiTheme="minorHAnsi" w:cstheme="minorHAnsi"/>
          <w:sz w:val="22"/>
          <w:szCs w:val="22"/>
          <w:lang w:val="en-GB"/>
        </w:rPr>
        <w:t>confirm</w:t>
      </w:r>
      <w:r w:rsidR="00154C26" w:rsidRPr="009918D0">
        <w:rPr>
          <w:rFonts w:asciiTheme="minorHAnsi" w:eastAsia="Cambria" w:hAnsiTheme="minorHAnsi" w:cstheme="minorHAnsi"/>
          <w:sz w:val="22"/>
          <w:szCs w:val="22"/>
          <w:lang w:val="en-GB"/>
        </w:rPr>
        <w:t>s</w:t>
      </w:r>
      <w:r w:rsidR="006E14D4" w:rsidRPr="009918D0">
        <w:rPr>
          <w:rFonts w:asciiTheme="minorHAnsi" w:eastAsia="Cambria" w:hAnsiTheme="minorHAnsi" w:cstheme="minorHAnsi"/>
          <w:sz w:val="22"/>
          <w:szCs w:val="22"/>
          <w:lang w:val="en-GB"/>
        </w:rPr>
        <w:t xml:space="preserve"> plastid ancestry for the Pseudofungi</w:t>
      </w:r>
      <w:r w:rsidR="00C07486" w:rsidRPr="009918D0">
        <w:rPr>
          <w:rFonts w:asciiTheme="minorHAnsi" w:eastAsia="Cambria" w:hAnsiTheme="minorHAnsi" w:cstheme="minorHAnsi"/>
          <w:sz w:val="22"/>
          <w:szCs w:val="22"/>
          <w:lang w:val="en-GB"/>
        </w:rPr>
        <w:t>.</w:t>
      </w:r>
      <w:r w:rsidR="002232AC" w:rsidRPr="009918D0">
        <w:rPr>
          <w:rFonts w:asciiTheme="minorHAnsi" w:eastAsia="Cambria" w:hAnsiTheme="minorHAnsi" w:cstheme="minorHAnsi"/>
          <w:sz w:val="22"/>
          <w:szCs w:val="22"/>
          <w:lang w:val="en-GB"/>
        </w:rPr>
        <w:t xml:space="preserve"> Indeed, others have argued that similar numbers of gene</w:t>
      </w:r>
      <w:r w:rsidR="00154C26" w:rsidRPr="009918D0">
        <w:rPr>
          <w:rFonts w:asciiTheme="minorHAnsi" w:eastAsia="Cambria" w:hAnsiTheme="minorHAnsi" w:cstheme="minorHAnsi"/>
          <w:sz w:val="22"/>
          <w:szCs w:val="22"/>
          <w:lang w:val="en-GB"/>
        </w:rPr>
        <w:t xml:space="preserve"> phylogenies</w:t>
      </w:r>
      <w:r w:rsidR="002232AC" w:rsidRPr="009918D0">
        <w:rPr>
          <w:rFonts w:asciiTheme="minorHAnsi" w:eastAsia="Cambria" w:hAnsiTheme="minorHAnsi" w:cstheme="minorHAnsi"/>
          <w:sz w:val="22"/>
          <w:szCs w:val="22"/>
          <w:lang w:val="en-GB"/>
        </w:rPr>
        <w:t xml:space="preserve"> indicate a plastid endosymbiotic ancestry </w:t>
      </w:r>
      <w:r w:rsidR="009B3FCB" w:rsidRPr="009918D0">
        <w:rPr>
          <w:rFonts w:asciiTheme="minorHAnsi" w:eastAsia="Cambria" w:hAnsiTheme="minorHAnsi" w:cstheme="minorHAnsi"/>
          <w:sz w:val="22"/>
          <w:szCs w:val="22"/>
          <w:lang w:val="en-GB"/>
        </w:rPr>
        <w:t xml:space="preserve">for </w:t>
      </w:r>
      <w:r w:rsidR="0053733E" w:rsidRPr="009918D0">
        <w:rPr>
          <w:rFonts w:asciiTheme="minorHAnsi" w:eastAsia="Cambria" w:hAnsiTheme="minorHAnsi" w:cstheme="minorHAnsi"/>
          <w:sz w:val="22"/>
          <w:szCs w:val="22"/>
          <w:lang w:val="en-GB"/>
        </w:rPr>
        <w:t xml:space="preserve">different </w:t>
      </w:r>
      <w:r w:rsidR="009B3FCB" w:rsidRPr="009918D0">
        <w:rPr>
          <w:rFonts w:asciiTheme="minorHAnsi" w:eastAsia="Cambria" w:hAnsiTheme="minorHAnsi" w:cstheme="minorHAnsi"/>
          <w:sz w:val="22"/>
          <w:szCs w:val="22"/>
          <w:lang w:val="en-GB"/>
        </w:rPr>
        <w:t>protist groups</w:t>
      </w:r>
      <w:r w:rsidR="000626CF" w:rsidRPr="009918D0">
        <w:rPr>
          <w:rFonts w:asciiTheme="minorHAnsi" w:eastAsia="Cambria" w:hAnsiTheme="minorHAnsi" w:cstheme="minorHAnsi"/>
          <w:sz w:val="22"/>
          <w:szCs w:val="22"/>
          <w:lang w:val="en-GB"/>
        </w:rPr>
        <w:t xml:space="preserve"> </w:t>
      </w:r>
      <w:r w:rsidR="003404A9" w:rsidRPr="009918D0">
        <w:rPr>
          <w:rFonts w:asciiTheme="minorHAnsi" w:eastAsia="Cambria" w:hAnsiTheme="minorHAnsi" w:cstheme="minorHAnsi"/>
          <w:sz w:val="22"/>
          <w:szCs w:val="22"/>
          <w:lang w:val="en-GB"/>
        </w:rPr>
        <w:t xml:space="preserve">that </w:t>
      </w:r>
      <w:r w:rsidR="000626CF" w:rsidRPr="009918D0">
        <w:rPr>
          <w:rFonts w:asciiTheme="minorHAnsi" w:eastAsia="Cambria" w:hAnsiTheme="minorHAnsi" w:cstheme="minorHAnsi"/>
          <w:sz w:val="22"/>
          <w:szCs w:val="22"/>
          <w:lang w:val="en-GB"/>
        </w:rPr>
        <w:t xml:space="preserve">have no </w:t>
      </w:r>
      <w:r w:rsidR="009B3FCB" w:rsidRPr="009918D0">
        <w:rPr>
          <w:rFonts w:asciiTheme="minorHAnsi" w:eastAsia="Cambria" w:hAnsiTheme="minorHAnsi" w:cstheme="minorHAnsi"/>
          <w:sz w:val="22"/>
          <w:szCs w:val="22"/>
          <w:lang w:val="en-GB"/>
        </w:rPr>
        <w:t>evidence of a pl</w:t>
      </w:r>
      <w:r w:rsidR="000626CF" w:rsidRPr="009918D0">
        <w:rPr>
          <w:rFonts w:asciiTheme="minorHAnsi" w:eastAsia="Cambria" w:hAnsiTheme="minorHAnsi" w:cstheme="minorHAnsi"/>
          <w:sz w:val="22"/>
          <w:szCs w:val="22"/>
          <w:lang w:val="en-GB"/>
        </w:rPr>
        <w:t>a</w:t>
      </w:r>
      <w:r w:rsidR="009B3FCB" w:rsidRPr="009918D0">
        <w:rPr>
          <w:rFonts w:asciiTheme="minorHAnsi" w:eastAsia="Cambria" w:hAnsiTheme="minorHAnsi" w:cstheme="minorHAnsi"/>
          <w:sz w:val="22"/>
          <w:szCs w:val="22"/>
          <w:lang w:val="en-GB"/>
        </w:rPr>
        <w:t xml:space="preserve">stid organelle </w:t>
      </w:r>
      <w:r w:rsidR="001A6DE9" w:rsidRPr="009918D0">
        <w:rPr>
          <w:rFonts w:asciiTheme="minorHAnsi" w:eastAsia="Cambria" w:hAnsiTheme="minorHAnsi" w:cstheme="minorHAnsi"/>
          <w:sz w:val="22"/>
          <w:szCs w:val="22"/>
          <w:lang w:val="en-GB"/>
        </w:rPr>
        <w:fldChar w:fldCharType="begin">
          <w:fldData xml:space="preserve">PEVuZE5vdGU+PENpdGU+PEF1dGhvcj5IdWFuZzwvQXV0aG9yPjxZZWFyPjIwMDQ8L1llYXI+PFJl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</w:fldData>
        </w:fldChar>
      </w:r>
      <w:r w:rsidR="001A6DE9" w:rsidRPr="009918D0">
        <w:rPr>
          <w:rFonts w:asciiTheme="minorHAnsi" w:eastAsia="Cambria" w:hAnsiTheme="minorHAnsi" w:cstheme="minorHAnsi"/>
          <w:sz w:val="22"/>
          <w:szCs w:val="22"/>
          <w:lang w:val="en-GB"/>
        </w:rPr>
        <w:instrText xml:space="preserve"> ADDIN EN.CITE </w:instrText>
      </w:r>
      <w:r w:rsidR="001A6DE9" w:rsidRPr="009918D0">
        <w:rPr>
          <w:rFonts w:asciiTheme="minorHAnsi" w:eastAsia="Cambria" w:hAnsiTheme="minorHAnsi" w:cstheme="minorHAnsi"/>
          <w:sz w:val="22"/>
          <w:szCs w:val="22"/>
          <w:lang w:val="en-GB"/>
        </w:rPr>
        <w:fldChar w:fldCharType="begin">
          <w:fldData xml:space="preserve">PEVuZE5vdGU+PENpdGU+PEF1dGhvcj5IdWFuZzwvQXV0aG9yPjxZZWFyPjIwMDQ8L1llYXI+PFJl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</w:fldData>
        </w:fldChar>
      </w:r>
      <w:r w:rsidR="001A6DE9" w:rsidRPr="009918D0">
        <w:rPr>
          <w:rFonts w:asciiTheme="minorHAnsi" w:eastAsia="Cambria" w:hAnsiTheme="minorHAnsi" w:cstheme="minorHAnsi"/>
          <w:sz w:val="22"/>
          <w:szCs w:val="22"/>
          <w:lang w:val="en-GB"/>
        </w:rPr>
        <w:instrText xml:space="preserve"> ADDIN EN.CITE.DATA </w:instrText>
      </w:r>
      <w:r w:rsidR="001A6DE9" w:rsidRPr="009918D0">
        <w:rPr>
          <w:rFonts w:asciiTheme="minorHAnsi" w:eastAsia="Cambria" w:hAnsiTheme="minorHAnsi" w:cstheme="minorHAnsi"/>
          <w:sz w:val="22"/>
          <w:szCs w:val="22"/>
          <w:lang w:val="en-GB"/>
        </w:rPr>
      </w:r>
      <w:r w:rsidR="001A6DE9" w:rsidRPr="009918D0">
        <w:rPr>
          <w:rFonts w:asciiTheme="minorHAnsi" w:eastAsia="Cambria" w:hAnsiTheme="minorHAnsi" w:cstheme="minorHAnsi"/>
          <w:sz w:val="22"/>
          <w:szCs w:val="22"/>
          <w:lang w:val="en-GB"/>
        </w:rPr>
        <w:fldChar w:fldCharType="end"/>
      </w:r>
      <w:r w:rsidR="001A6DE9" w:rsidRPr="009918D0">
        <w:rPr>
          <w:rFonts w:asciiTheme="minorHAnsi" w:eastAsia="Cambria" w:hAnsiTheme="minorHAnsi" w:cstheme="minorHAnsi"/>
          <w:sz w:val="22"/>
          <w:szCs w:val="22"/>
          <w:lang w:val="en-GB"/>
        </w:rPr>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(76, 77)</w:t>
      </w:r>
      <w:r w:rsidR="001A6DE9" w:rsidRPr="009918D0">
        <w:rPr>
          <w:rFonts w:asciiTheme="minorHAnsi" w:eastAsia="Cambria" w:hAnsiTheme="minorHAnsi" w:cstheme="minorHAnsi"/>
          <w:sz w:val="22"/>
          <w:szCs w:val="22"/>
          <w:lang w:val="en-GB"/>
        </w:rPr>
        <w:fldChar w:fldCharType="end"/>
      </w:r>
      <w:r w:rsidR="00E2730F" w:rsidRPr="009918D0">
        <w:rPr>
          <w:rFonts w:asciiTheme="minorHAnsi" w:eastAsia="Cambria" w:hAnsiTheme="minorHAnsi" w:cstheme="minorHAnsi"/>
          <w:sz w:val="22"/>
          <w:szCs w:val="22"/>
          <w:lang w:val="en-GB"/>
        </w:rPr>
        <w:t>.</w:t>
      </w:r>
      <w:r w:rsidR="00C07486" w:rsidRPr="009918D0">
        <w:rPr>
          <w:rFonts w:asciiTheme="minorHAnsi" w:eastAsia="Cambria" w:hAnsiTheme="minorHAnsi" w:cstheme="minorHAnsi"/>
          <w:sz w:val="22"/>
          <w:szCs w:val="22"/>
          <w:lang w:val="en-GB"/>
        </w:rPr>
        <w:t xml:space="preserve"> </w:t>
      </w:r>
      <w:r w:rsidR="00154C26" w:rsidRPr="009918D0">
        <w:rPr>
          <w:rFonts w:asciiTheme="minorHAnsi" w:eastAsia="Cambria" w:hAnsiTheme="minorHAnsi" w:cstheme="minorHAnsi"/>
          <w:sz w:val="22"/>
          <w:szCs w:val="22"/>
          <w:lang w:val="en-GB"/>
        </w:rPr>
        <w:t>Yet we do not believe the four cases recovered here represent</w:t>
      </w:r>
      <w:del w:id="50" w:author="Guy Leonard" w:date="2017-05-17T15:51:00Z">
        <w:r w:rsidR="00154C26" w:rsidRPr="009918D0" w:rsidDel="003068D3">
          <w:rPr>
            <w:rFonts w:asciiTheme="minorHAnsi" w:eastAsia="Cambria" w:hAnsiTheme="minorHAnsi" w:cstheme="minorHAnsi"/>
            <w:sz w:val="22"/>
            <w:szCs w:val="22"/>
            <w:lang w:val="en-GB"/>
          </w:rPr>
          <w:delText>s</w:delText>
        </w:r>
      </w:del>
      <w:r w:rsidR="00154C26" w:rsidRPr="009918D0">
        <w:rPr>
          <w:rFonts w:asciiTheme="minorHAnsi" w:eastAsia="Cambria" w:hAnsiTheme="minorHAnsi" w:cstheme="minorHAnsi"/>
          <w:sz w:val="22"/>
          <w:szCs w:val="22"/>
          <w:lang w:val="en-GB"/>
        </w:rPr>
        <w:t xml:space="preserve"> a significant dataset to confirm plastid ancestry for the Pseud</w:t>
      </w:r>
      <w:r w:rsidR="003D4823" w:rsidRPr="009918D0">
        <w:rPr>
          <w:rFonts w:asciiTheme="minorHAnsi" w:eastAsia="Cambria" w:hAnsiTheme="minorHAnsi" w:cstheme="minorHAnsi"/>
          <w:sz w:val="22"/>
          <w:szCs w:val="22"/>
          <w:lang w:val="en-GB"/>
        </w:rPr>
        <w:t>o</w:t>
      </w:r>
      <w:r w:rsidR="00154C26" w:rsidRPr="009918D0">
        <w:rPr>
          <w:rFonts w:asciiTheme="minorHAnsi" w:eastAsia="Cambria" w:hAnsiTheme="minorHAnsi" w:cstheme="minorHAnsi"/>
          <w:sz w:val="22"/>
          <w:szCs w:val="22"/>
          <w:lang w:val="en-GB"/>
        </w:rPr>
        <w:t xml:space="preserve">fungi. </w:t>
      </w:r>
      <w:r w:rsidR="003D4823" w:rsidRPr="009918D0">
        <w:rPr>
          <w:rFonts w:asciiTheme="minorHAnsi" w:eastAsia="Cambria" w:hAnsiTheme="minorHAnsi" w:cstheme="minorHAnsi"/>
          <w:sz w:val="22"/>
          <w:szCs w:val="22"/>
          <w:lang w:val="en-GB"/>
        </w:rPr>
        <w:t xml:space="preserve">Conversely, </w:t>
      </w:r>
      <w:r w:rsidR="00154C26" w:rsidRPr="009918D0">
        <w:rPr>
          <w:rFonts w:asciiTheme="minorHAnsi" w:eastAsia="Cambria" w:hAnsiTheme="minorHAnsi" w:cstheme="minorHAnsi"/>
          <w:sz w:val="22"/>
          <w:szCs w:val="22"/>
          <w:lang w:val="en-GB"/>
        </w:rPr>
        <w:t>i</w:t>
      </w:r>
      <w:r w:rsidR="00C07486" w:rsidRPr="009918D0">
        <w:rPr>
          <w:rFonts w:asciiTheme="minorHAnsi" w:eastAsia="Cambria" w:hAnsiTheme="minorHAnsi" w:cstheme="minorHAnsi"/>
          <w:sz w:val="22"/>
          <w:szCs w:val="22"/>
          <w:lang w:val="en-GB"/>
        </w:rPr>
        <w:t>t is difficult to prove a negative</w:t>
      </w:r>
      <w:r w:rsidR="003D4823" w:rsidRPr="009918D0">
        <w:rPr>
          <w:rFonts w:asciiTheme="minorHAnsi" w:eastAsia="Cambria" w:hAnsiTheme="minorHAnsi" w:cstheme="minorHAnsi"/>
          <w:sz w:val="22"/>
          <w:szCs w:val="22"/>
          <w:lang w:val="en-GB"/>
        </w:rPr>
        <w:t>,</w:t>
      </w:r>
      <w:r w:rsidR="00C07486" w:rsidRPr="009918D0">
        <w:rPr>
          <w:rFonts w:asciiTheme="minorHAnsi" w:eastAsia="Cambria" w:hAnsiTheme="minorHAnsi" w:cstheme="minorHAnsi"/>
          <w:sz w:val="22"/>
          <w:szCs w:val="22"/>
          <w:lang w:val="en-GB"/>
        </w:rPr>
        <w:t xml:space="preserve"> because it is certainly possible that the majority of plastid/cy</w:t>
      </w:r>
      <w:r w:rsidR="003D4823" w:rsidRPr="009918D0">
        <w:rPr>
          <w:rFonts w:asciiTheme="minorHAnsi" w:eastAsia="Cambria" w:hAnsiTheme="minorHAnsi" w:cstheme="minorHAnsi"/>
          <w:sz w:val="22"/>
          <w:szCs w:val="22"/>
          <w:lang w:val="en-GB"/>
        </w:rPr>
        <w:t>a</w:t>
      </w:r>
      <w:r w:rsidR="00C07486" w:rsidRPr="009918D0">
        <w:rPr>
          <w:rFonts w:asciiTheme="minorHAnsi" w:eastAsia="Cambria" w:hAnsiTheme="minorHAnsi" w:cstheme="minorHAnsi"/>
          <w:sz w:val="22"/>
          <w:szCs w:val="22"/>
          <w:lang w:val="en-GB"/>
        </w:rPr>
        <w:t>n</w:t>
      </w:r>
      <w:r w:rsidR="00D5127F" w:rsidRPr="009918D0">
        <w:rPr>
          <w:rFonts w:asciiTheme="minorHAnsi" w:eastAsia="Cambria" w:hAnsiTheme="minorHAnsi" w:cstheme="minorHAnsi"/>
          <w:sz w:val="22"/>
          <w:szCs w:val="22"/>
          <w:lang w:val="en-GB"/>
        </w:rPr>
        <w:t>o</w:t>
      </w:r>
      <w:r w:rsidR="00C07486" w:rsidRPr="009918D0">
        <w:rPr>
          <w:rFonts w:asciiTheme="minorHAnsi" w:eastAsia="Cambria" w:hAnsiTheme="minorHAnsi" w:cstheme="minorHAnsi"/>
          <w:sz w:val="22"/>
          <w:szCs w:val="22"/>
          <w:lang w:val="en-GB"/>
        </w:rPr>
        <w:t>bacterial derived lineages</w:t>
      </w:r>
      <w:r w:rsidR="00D5127F" w:rsidRPr="009918D0">
        <w:rPr>
          <w:rFonts w:asciiTheme="minorHAnsi" w:eastAsia="Cambria" w:hAnsiTheme="minorHAnsi" w:cstheme="minorHAnsi"/>
          <w:sz w:val="22"/>
          <w:szCs w:val="22"/>
          <w:lang w:val="en-GB"/>
        </w:rPr>
        <w:t xml:space="preserve"> have been lost while any genes retained may be so small in number and with hugely complicated phylogenetic histories that it </w:t>
      </w:r>
      <w:r w:rsidR="00C07486" w:rsidRPr="009918D0">
        <w:rPr>
          <w:rFonts w:asciiTheme="minorHAnsi" w:eastAsia="Cambria" w:hAnsiTheme="minorHAnsi" w:cstheme="minorHAnsi"/>
          <w:sz w:val="22"/>
          <w:szCs w:val="22"/>
          <w:lang w:val="en-GB"/>
        </w:rPr>
        <w:t xml:space="preserve">would be near impossible to recover using </w:t>
      </w:r>
      <w:del w:id="51" w:author="Guy Leonard" w:date="2017-05-17T15:51:00Z">
        <w:r w:rsidR="00C07486" w:rsidRPr="009918D0" w:rsidDel="003068D3">
          <w:rPr>
            <w:rFonts w:asciiTheme="minorHAnsi" w:eastAsia="Cambria" w:hAnsiTheme="minorHAnsi" w:cstheme="minorHAnsi"/>
            <w:sz w:val="22"/>
            <w:szCs w:val="22"/>
            <w:lang w:val="en-GB"/>
          </w:rPr>
          <w:delText xml:space="preserve">a </w:delText>
        </w:r>
      </w:del>
      <w:r w:rsidR="00C07486" w:rsidRPr="009918D0">
        <w:rPr>
          <w:rFonts w:asciiTheme="minorHAnsi" w:eastAsia="Cambria" w:hAnsiTheme="minorHAnsi" w:cstheme="minorHAnsi"/>
          <w:sz w:val="22"/>
          <w:szCs w:val="22"/>
          <w:lang w:val="en-GB"/>
        </w:rPr>
        <w:t xml:space="preserve">pipeline tree building </w:t>
      </w:r>
      <w:r w:rsidR="004972D6" w:rsidRPr="009918D0">
        <w:rPr>
          <w:rFonts w:asciiTheme="minorHAnsi" w:eastAsia="Cambria" w:hAnsiTheme="minorHAnsi" w:cstheme="minorHAnsi"/>
          <w:sz w:val="22"/>
          <w:szCs w:val="22"/>
          <w:lang w:val="en-GB"/>
        </w:rPr>
        <w:t>methods</w:t>
      </w:r>
      <w:r w:rsidR="00C07486" w:rsidRPr="009918D0">
        <w:rPr>
          <w:rFonts w:asciiTheme="minorHAnsi" w:eastAsia="Cambria" w:hAnsiTheme="minorHAnsi" w:cstheme="minorHAnsi"/>
          <w:sz w:val="22"/>
          <w:szCs w:val="22"/>
          <w:lang w:val="en-GB"/>
        </w:rPr>
        <w:t xml:space="preserve">. As such </w:t>
      </w:r>
      <w:r w:rsidR="005A4CAA" w:rsidRPr="009918D0">
        <w:rPr>
          <w:rFonts w:asciiTheme="minorHAnsi" w:eastAsia="Cambria" w:hAnsiTheme="minorHAnsi" w:cstheme="minorHAnsi"/>
          <w:sz w:val="22"/>
          <w:szCs w:val="22"/>
          <w:lang w:val="en-GB"/>
        </w:rPr>
        <w:t>t</w:t>
      </w:r>
      <w:r w:rsidR="00D5127F" w:rsidRPr="009918D0">
        <w:rPr>
          <w:rFonts w:asciiTheme="minorHAnsi" w:eastAsia="Cambria" w:hAnsiTheme="minorHAnsi" w:cstheme="minorHAnsi"/>
          <w:sz w:val="22"/>
          <w:szCs w:val="22"/>
          <w:lang w:val="en-GB"/>
        </w:rPr>
        <w:t xml:space="preserve">hese results are </w:t>
      </w:r>
      <w:r w:rsidR="00C07486" w:rsidRPr="009918D0">
        <w:rPr>
          <w:rFonts w:asciiTheme="minorHAnsi" w:eastAsia="Cambria" w:hAnsiTheme="minorHAnsi" w:cstheme="minorHAnsi"/>
          <w:sz w:val="22"/>
          <w:szCs w:val="22"/>
          <w:lang w:val="en-GB"/>
        </w:rPr>
        <w:t xml:space="preserve">inconclusive </w:t>
      </w:r>
      <w:r w:rsidR="00D5127F" w:rsidRPr="009918D0">
        <w:rPr>
          <w:rFonts w:asciiTheme="minorHAnsi" w:eastAsia="Cambria" w:hAnsiTheme="minorHAnsi" w:cstheme="minorHAnsi"/>
          <w:sz w:val="22"/>
          <w:szCs w:val="22"/>
          <w:lang w:val="en-GB"/>
        </w:rPr>
        <w:t xml:space="preserve">with regards </w:t>
      </w:r>
      <w:r w:rsidR="00AF189A" w:rsidRPr="009918D0">
        <w:rPr>
          <w:rFonts w:asciiTheme="minorHAnsi" w:eastAsia="Cambria" w:hAnsiTheme="minorHAnsi" w:cstheme="minorHAnsi"/>
          <w:sz w:val="22"/>
          <w:szCs w:val="22"/>
          <w:lang w:val="en-GB"/>
        </w:rPr>
        <w:t xml:space="preserve">to photosynthetic/plastid </w:t>
      </w:r>
      <w:r w:rsidR="00D5127F" w:rsidRPr="009918D0">
        <w:rPr>
          <w:rFonts w:asciiTheme="minorHAnsi" w:eastAsia="Cambria" w:hAnsiTheme="minorHAnsi" w:cstheme="minorHAnsi"/>
          <w:sz w:val="22"/>
          <w:szCs w:val="22"/>
          <w:lang w:val="en-GB"/>
        </w:rPr>
        <w:t xml:space="preserve">ancestry of </w:t>
      </w:r>
      <w:r w:rsidR="00D5127F" w:rsidRPr="009918D0">
        <w:rPr>
          <w:rFonts w:asciiTheme="minorHAnsi" w:eastAsia="Cambria" w:hAnsiTheme="minorHAnsi" w:cstheme="minorHAnsi"/>
          <w:i/>
          <w:sz w:val="22"/>
          <w:szCs w:val="22"/>
          <w:lang w:val="en-GB"/>
        </w:rPr>
        <w:t>H. catenoides</w:t>
      </w:r>
      <w:r w:rsidR="00D5127F" w:rsidRPr="009918D0">
        <w:rPr>
          <w:rFonts w:asciiTheme="minorHAnsi" w:eastAsia="Cambria" w:hAnsiTheme="minorHAnsi" w:cstheme="minorHAnsi"/>
          <w:sz w:val="22"/>
          <w:szCs w:val="22"/>
          <w:lang w:val="en-GB"/>
        </w:rPr>
        <w:t>.</w:t>
      </w:r>
    </w:p>
    <w:p w14:paraId="2633EBAE" w14:textId="77777777" w:rsidR="00352918"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 xml:space="preserve">Remodelling of the heterokont in </w:t>
      </w:r>
      <w:r w:rsidRPr="009918D0">
        <w:rPr>
          <w:rFonts w:asciiTheme="minorHAnsi" w:eastAsia="Cambria" w:hAnsiTheme="minorHAnsi" w:cstheme="minorHAnsi"/>
          <w:b/>
          <w:i/>
          <w:sz w:val="22"/>
          <w:szCs w:val="22"/>
          <w:lang w:val="en-GB"/>
        </w:rPr>
        <w:t>Hyphochytrium</w:t>
      </w:r>
      <w:r w:rsidRPr="009918D0">
        <w:rPr>
          <w:rFonts w:asciiTheme="minorHAnsi" w:eastAsia="Cambria" w:hAnsiTheme="minorHAnsi" w:cstheme="minorHAnsi"/>
          <w:b/>
          <w:sz w:val="22"/>
          <w:szCs w:val="22"/>
          <w:lang w:val="en-GB"/>
        </w:rPr>
        <w:t>.</w:t>
      </w:r>
    </w:p>
    <w:p w14:paraId="30E54203" w14:textId="2C9A3DD8" w:rsidR="00352918" w:rsidRPr="009918D0" w:rsidRDefault="00A045DB"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The s</w:t>
      </w:r>
      <w:r w:rsidR="000F54FC" w:rsidRPr="009918D0">
        <w:rPr>
          <w:rFonts w:asciiTheme="minorHAnsi" w:eastAsia="Cambria" w:hAnsiTheme="minorHAnsi" w:cstheme="minorHAnsi"/>
          <w:sz w:val="22"/>
          <w:szCs w:val="22"/>
          <w:lang w:val="en-GB"/>
        </w:rPr>
        <w:t>tramenopile</w:t>
      </w:r>
      <w:r w:rsidR="00B747E5" w:rsidRPr="009918D0">
        <w:rPr>
          <w:rFonts w:asciiTheme="minorHAnsi" w:eastAsia="Cambria" w:hAnsiTheme="minorHAnsi" w:cstheme="minorHAnsi"/>
          <w:sz w:val="22"/>
          <w:szCs w:val="22"/>
          <w:lang w:val="en-GB"/>
        </w:rPr>
        <w:t>s</w:t>
      </w:r>
      <w:r w:rsidR="000F54FC" w:rsidRPr="009918D0">
        <w:rPr>
          <w:rFonts w:asciiTheme="minorHAnsi" w:eastAsia="Cambria" w:hAnsiTheme="minorHAnsi" w:cstheme="minorHAnsi"/>
          <w:sz w:val="22"/>
          <w:szCs w:val="22"/>
          <w:lang w:val="en-GB"/>
        </w:rPr>
        <w:t xml:space="preserve"> (also known as </w:t>
      </w:r>
      <w:r w:rsidR="00D440A4" w:rsidRPr="009918D0">
        <w:rPr>
          <w:rFonts w:asciiTheme="minorHAnsi" w:eastAsia="Cambria" w:hAnsiTheme="minorHAnsi" w:cstheme="minorHAnsi"/>
          <w:sz w:val="22"/>
          <w:szCs w:val="22"/>
          <w:lang w:val="en-GB"/>
        </w:rPr>
        <w:t>H</w:t>
      </w:r>
      <w:r w:rsidR="000F54FC" w:rsidRPr="009918D0">
        <w:rPr>
          <w:rFonts w:asciiTheme="minorHAnsi" w:eastAsia="Cambria" w:hAnsiTheme="minorHAnsi" w:cstheme="minorHAnsi"/>
          <w:sz w:val="22"/>
          <w:szCs w:val="22"/>
          <w:lang w:val="en-GB"/>
        </w:rPr>
        <w:t>eterokont</w:t>
      </w:r>
      <w:r w:rsidR="00D440A4" w:rsidRPr="009918D0">
        <w:rPr>
          <w:rFonts w:asciiTheme="minorHAnsi" w:eastAsia="Cambria" w:hAnsiTheme="minorHAnsi" w:cstheme="minorHAnsi"/>
          <w:sz w:val="22"/>
          <w:szCs w:val="22"/>
          <w:lang w:val="en-GB"/>
        </w:rPr>
        <w:t>a</w:t>
      </w:r>
      <w:r w:rsidR="000507F2">
        <w:rPr>
          <w:rFonts w:asciiTheme="minorHAnsi" w:eastAsia="Cambria" w:hAnsiTheme="minorHAnsi" w:cstheme="minorHAnsi"/>
          <w:sz w:val="22"/>
          <w:szCs w:val="22"/>
          <w:lang w:val="en-GB"/>
        </w:rPr>
        <w:t>,</w:t>
      </w:r>
      <w:r w:rsidR="00D440A4" w:rsidRPr="009918D0">
        <w:rPr>
          <w:rFonts w:asciiTheme="minorHAnsi" w:eastAsia="Cambria" w:hAnsiTheme="minorHAnsi" w:cstheme="minorHAnsi"/>
          <w:sz w:val="22"/>
          <w:szCs w:val="22"/>
          <w:lang w:val="en-GB"/>
        </w:rPr>
        <w:t xml:space="preserve"> </w:t>
      </w:r>
      <w:r w:rsidR="004509B9">
        <w:rPr>
          <w:rFonts w:asciiTheme="minorHAnsi" w:eastAsia="Cambria" w:hAnsiTheme="minorHAnsi" w:cstheme="minorHAnsi"/>
          <w:sz w:val="22"/>
          <w:szCs w:val="22"/>
          <w:lang w:val="en-GB"/>
        </w:rPr>
        <w:t>mean</w:t>
      </w:r>
      <w:r w:rsidR="000507F2">
        <w:rPr>
          <w:rFonts w:asciiTheme="minorHAnsi" w:eastAsia="Cambria" w:hAnsiTheme="minorHAnsi" w:cstheme="minorHAnsi"/>
          <w:sz w:val="22"/>
          <w:szCs w:val="22"/>
          <w:lang w:val="en-GB"/>
        </w:rPr>
        <w:t>ing</w:t>
      </w:r>
      <w:r w:rsidR="00D440A4" w:rsidRPr="009918D0">
        <w:rPr>
          <w:rFonts w:asciiTheme="minorHAnsi" w:eastAsia="Cambria" w:hAnsiTheme="minorHAnsi" w:cstheme="minorHAnsi"/>
          <w:sz w:val="22"/>
          <w:szCs w:val="22"/>
          <w:lang w:val="en-GB"/>
        </w:rPr>
        <w:t xml:space="preserve"> possessing of two unequal flagella</w:t>
      </w:r>
      <w:r w:rsidR="000F54FC" w:rsidRPr="009918D0">
        <w:rPr>
          <w:rFonts w:asciiTheme="minorHAnsi" w:eastAsia="Cambria" w:hAnsiTheme="minorHAnsi" w:cstheme="minorHAnsi"/>
          <w:sz w:val="22"/>
          <w:szCs w:val="22"/>
          <w:lang w:val="en-GB"/>
        </w:rPr>
        <w:t>) were formally described as a phylum based on the presence of two motile flagella</w:t>
      </w:r>
      <w:r w:rsidR="00B04343">
        <w:rPr>
          <w:rFonts w:asciiTheme="minorHAnsi" w:eastAsia="Cambria" w:hAnsiTheme="minorHAnsi" w:cstheme="minorHAnsi"/>
          <w:sz w:val="22"/>
          <w:szCs w:val="22"/>
          <w:lang w:val="en-GB"/>
        </w:rPr>
        <w:t>:</w:t>
      </w:r>
      <w:r w:rsidR="00B04343" w:rsidRPr="009918D0">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sz w:val="22"/>
          <w:szCs w:val="22"/>
          <w:lang w:val="en-GB"/>
        </w:rPr>
        <w:t>a ‘standard’ smooth posterior flagellum and an anterior flagellum with tripartite rigid tubular mastigonemes (</w:t>
      </w:r>
      <w:r w:rsidR="007E06AE" w:rsidRPr="009918D0">
        <w:rPr>
          <w:rFonts w:asciiTheme="minorHAnsi" w:eastAsia="Cambria" w:hAnsiTheme="minorHAnsi" w:cstheme="minorHAnsi"/>
          <w:sz w:val="22"/>
          <w:szCs w:val="22"/>
          <w:lang w:val="en-GB"/>
        </w:rPr>
        <w:t xml:space="preserve"> ‘tinselate’</w:t>
      </w:r>
      <w:r w:rsidR="000F54FC" w:rsidRPr="009918D0">
        <w:rPr>
          <w:rFonts w:asciiTheme="minorHAnsi" w:eastAsia="Cambria" w:hAnsiTheme="minorHAnsi" w:cstheme="minorHAnsi"/>
          <w:sz w:val="22"/>
          <w:szCs w:val="22"/>
          <w:lang w:val="en-GB"/>
        </w:rPr>
        <w:t xml:space="preserve">) </w:t>
      </w:r>
      <w:r w:rsidR="001A6DE9" w:rsidRPr="009918D0">
        <w:rPr>
          <w:rFonts w:asciiTheme="minorHAnsi" w:eastAsia="Cambria" w:hAnsiTheme="minorHAnsi" w:cstheme="minorHAnsi"/>
          <w:sz w:val="22"/>
          <w:szCs w:val="22"/>
          <w:lang w:val="en-GB"/>
        </w:rPr>
        <w:fldChar w:fldCharType="begin"/>
      </w:r>
      <w:r w:rsidR="001A6DE9" w:rsidRPr="009918D0">
        <w:rPr>
          <w:rFonts w:asciiTheme="minorHAnsi" w:eastAsia="Cambria" w:hAnsiTheme="minorHAnsi" w:cstheme="minorHAnsi"/>
          <w:sz w:val="22"/>
          <w:szCs w:val="22"/>
          <w:lang w:val="en-GB"/>
        </w:rPr>
        <w:instrText xml:space="preserve"> ADDIN EN.CITE &lt;EndNote&gt;&lt;Cite&gt;&lt;Author&gt;Cavalier-Smith&lt;/Author&gt;&lt;Year&gt;1986&lt;/Year&gt;&lt;RecNum&gt;758&lt;/RecNum&gt;&lt;DisplayText&gt;(2)&lt;/DisplayText&gt;&lt;record&gt;&lt;rec-number&gt;758&lt;/rec-number&gt;&lt;foreign-keys&gt;&lt;key app="EN" db-id="aa0wwef99asf0aeesds5pf0ft29wa99fvf0s" timestamp="0"&gt;758&lt;/key&gt;&lt;/foreign-keys&gt;&lt;ref-type name="Book Section"&gt;5&lt;/ref-type&gt;&lt;contributors&gt;&lt;authors&gt;&lt;author&gt;Cavalier-Smith, T.&lt;/author&gt;&lt;/authors&gt;&lt;secondary-authors&gt;&lt;author&gt;Round, F. E.&lt;/author&gt;&lt;author&gt;Chapman, D. J.&lt;/author&gt;&lt;/secondary-authors&gt;&lt;/contributors&gt;&lt;titles&gt;&lt;title&gt;The kingdom Chromista: origin and systematics&lt;/title&gt;&lt;secondary-title&gt;Progress in Phycological Research&lt;/secondary-title&gt;&lt;/titles&gt;&lt;pages&gt;309-347&lt;/pages&gt;&lt;volume&gt;4&lt;/volume&gt;&lt;dates&gt;&lt;year&gt;1986&lt;/year&gt;&lt;/dates&gt;&lt;pub-location&gt;Bristol&lt;/pub-location&gt;&lt;publisher&gt;Biopress Ltd&lt;/publisher&gt;&lt;urls&gt;&lt;/urls&gt;&lt;/record&gt;&lt;/Cite&gt;&lt;/EndNote&gt;</w:instrText>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(2)</w:t>
      </w:r>
      <w:r w:rsidR="001A6DE9" w:rsidRPr="009918D0">
        <w:rPr>
          <w:rFonts w:asciiTheme="minorHAnsi" w:eastAsia="Cambria" w:hAnsiTheme="minorHAnsi" w:cstheme="minorHAnsi"/>
          <w:sz w:val="22"/>
          <w:szCs w:val="22"/>
          <w:lang w:val="en-GB"/>
        </w:rPr>
        <w:fldChar w:fldCharType="end"/>
      </w:r>
      <w:r w:rsidR="007E06AE" w:rsidRPr="009918D0">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i/>
          <w:sz w:val="22"/>
          <w:szCs w:val="22"/>
          <w:lang w:val="en-GB"/>
        </w:rPr>
        <w:t xml:space="preserve">Hyphochytrium </w:t>
      </w:r>
      <w:r w:rsidR="007E06AE" w:rsidRPr="009918D0">
        <w:rPr>
          <w:rFonts w:asciiTheme="minorHAnsi" w:eastAsia="Cambria" w:hAnsiTheme="minorHAnsi" w:cstheme="minorHAnsi"/>
          <w:sz w:val="22"/>
          <w:szCs w:val="22"/>
          <w:lang w:val="en-GB"/>
        </w:rPr>
        <w:t xml:space="preserve">builds a </w:t>
      </w:r>
      <w:r w:rsidR="004972D6" w:rsidRPr="009918D0">
        <w:rPr>
          <w:rFonts w:asciiTheme="minorHAnsi" w:eastAsia="Cambria" w:hAnsiTheme="minorHAnsi" w:cstheme="minorHAnsi"/>
          <w:sz w:val="22"/>
          <w:szCs w:val="22"/>
          <w:lang w:val="en-GB"/>
        </w:rPr>
        <w:t xml:space="preserve">single, anterior tinselate </w:t>
      </w:r>
      <w:r w:rsidR="000F54FC" w:rsidRPr="009918D0">
        <w:rPr>
          <w:rFonts w:asciiTheme="minorHAnsi" w:eastAsia="Cambria" w:hAnsiTheme="minorHAnsi" w:cstheme="minorHAnsi"/>
          <w:sz w:val="22"/>
          <w:szCs w:val="22"/>
          <w:lang w:val="en-GB"/>
        </w:rPr>
        <w:t xml:space="preserve">flagellum </w:t>
      </w:r>
      <w:r w:rsidR="001A6DE9" w:rsidRPr="009918D0">
        <w:rPr>
          <w:rFonts w:asciiTheme="minorHAnsi" w:eastAsia="Cambria" w:hAnsiTheme="minorHAnsi" w:cstheme="minorHAnsi"/>
          <w:sz w:val="22"/>
          <w:szCs w:val="22"/>
          <w:lang w:val="en-GB"/>
        </w:rPr>
        <w:fldChar w:fldCharType="begin"/>
      </w:r>
      <w:r w:rsidR="001A6DE9" w:rsidRPr="009918D0">
        <w:rPr>
          <w:rFonts w:asciiTheme="minorHAnsi" w:eastAsia="Cambria" w:hAnsiTheme="minorHAnsi" w:cstheme="minorHAnsi"/>
          <w:sz w:val="22"/>
          <w:szCs w:val="22"/>
          <w:lang w:val="en-GB"/>
        </w:rPr>
        <w:instrText xml:space="preserve"> ADDIN EN.CITE &lt;EndNote&gt;&lt;Cite&gt;&lt;Author&gt;Cooney&lt;/Author&gt;&lt;Year&gt;1985&lt;/Year&gt;&lt;RecNum&gt;5882&lt;/RecNum&gt;&lt;DisplayText&gt;(6)&lt;/DisplayText&gt;&lt;record&gt;&lt;rec-number&gt;5882&lt;/rec-number&gt;&lt;foreign-keys&gt;&lt;key app="EN" db-id="aa0wwef99asf0aeesds5pf0ft29wa99fvf0s" timestamp="1444897819"&gt;5882&lt;/key&gt;&lt;/foreign-keys&gt;&lt;ref-type name="Journal Article"&gt;17&lt;/ref-type&gt;&lt;contributors&gt;&lt;authors&gt;&lt;author&gt;Cooney, Elizabeth W.&lt;/author&gt;&lt;author&gt;Barr, Donald J. S.&lt;/author&gt;&lt;author&gt;Barstow, William E.&lt;/author&gt;&lt;/authors&gt;&lt;/contributors&gt;&lt;titles&gt;&lt;title&gt;The ultrastructure of the zoospore of Hyphochytrium catenoides&lt;/title&gt;&lt;secondary-title&gt;Canadian Journal of Botany&lt;/secondary-title&gt;&lt;/titles&gt;&lt;periodical&gt;&lt;full-title&gt;Canadian Journal of Botany&lt;/full-title&gt;&lt;/periodical&gt;&lt;pages&gt;497-505&lt;/pages&gt;&lt;volume&gt;63&lt;/volume&gt;&lt;number&gt;3&lt;/number&gt;&lt;dates&gt;&lt;year&gt;1985&lt;/year&gt;&lt;pub-dates&gt;&lt;date&gt;1985/03/01&lt;/date&gt;&lt;/pub-dates&gt;&lt;/dates&gt;&lt;publisher&gt;NRC Research Press&lt;/publisher&gt;&lt;isbn&gt;0008-4026&lt;/isbn&gt;&lt;urls&gt;&lt;related-urls&gt;&lt;url&gt;http://dx.doi.org/10.1139/b85-062&lt;/url&gt;&lt;/related-urls&gt;&lt;/urls&gt;&lt;electronic-resource-num&gt;10.1139/b85-062&lt;/electronic-resource-num&gt;&lt;access-date&gt;2015/10/15&lt;/access-date&gt;&lt;/record&gt;&lt;/Cite&gt;&lt;/EndNote&gt;</w:instrText>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(6)</w:t>
      </w:r>
      <w:r w:rsidR="001A6DE9" w:rsidRPr="009918D0">
        <w:rPr>
          <w:rFonts w:asciiTheme="minorHAnsi" w:eastAsia="Cambria" w:hAnsiTheme="minorHAnsi" w:cstheme="minorHAnsi"/>
          <w:sz w:val="22"/>
          <w:szCs w:val="22"/>
          <w:lang w:val="en-GB"/>
        </w:rPr>
        <w:fldChar w:fldCharType="end"/>
      </w:r>
      <w:r w:rsidR="007E06AE" w:rsidRPr="009918D0">
        <w:rPr>
          <w:rFonts w:asciiTheme="minorHAnsi" w:eastAsia="Cambria" w:hAnsiTheme="minorHAnsi" w:cstheme="minorHAnsi"/>
          <w:sz w:val="22"/>
          <w:szCs w:val="22"/>
          <w:lang w:val="en-GB"/>
        </w:rPr>
        <w:t xml:space="preserve"> while </w:t>
      </w:r>
      <w:r w:rsidR="00794EE7">
        <w:rPr>
          <w:rFonts w:asciiTheme="minorHAnsi" w:eastAsia="Cambria" w:hAnsiTheme="minorHAnsi" w:cstheme="minorHAnsi"/>
          <w:sz w:val="22"/>
          <w:szCs w:val="22"/>
          <w:lang w:val="en-GB"/>
        </w:rPr>
        <w:t xml:space="preserve">the </w:t>
      </w:r>
      <w:r w:rsidR="007E06AE" w:rsidRPr="009918D0">
        <w:rPr>
          <w:rFonts w:asciiTheme="minorHAnsi" w:eastAsia="Cambria" w:hAnsiTheme="minorHAnsi" w:cstheme="minorHAnsi"/>
          <w:sz w:val="22"/>
          <w:szCs w:val="22"/>
          <w:lang w:val="en-GB"/>
        </w:rPr>
        <w:t xml:space="preserve">oomycetes build the standard </w:t>
      </w:r>
      <w:r w:rsidR="005A4CAA" w:rsidRPr="009918D0">
        <w:rPr>
          <w:rFonts w:asciiTheme="minorHAnsi" w:eastAsia="Cambria" w:hAnsiTheme="minorHAnsi" w:cstheme="minorHAnsi"/>
          <w:sz w:val="22"/>
          <w:szCs w:val="22"/>
          <w:lang w:val="en-GB"/>
        </w:rPr>
        <w:t>s</w:t>
      </w:r>
      <w:r w:rsidR="007E06AE" w:rsidRPr="009918D0">
        <w:rPr>
          <w:rFonts w:asciiTheme="minorHAnsi" w:eastAsia="Cambria" w:hAnsiTheme="minorHAnsi" w:cstheme="minorHAnsi"/>
          <w:sz w:val="22"/>
          <w:szCs w:val="22"/>
          <w:lang w:val="en-GB"/>
        </w:rPr>
        <w:t>tramenopile flagella pair</w:t>
      </w:r>
      <w:r w:rsidR="000F54FC" w:rsidRPr="009918D0">
        <w:rPr>
          <w:rFonts w:asciiTheme="minorHAnsi" w:eastAsia="Cambria" w:hAnsiTheme="minorHAnsi" w:cstheme="minorHAnsi"/>
          <w:sz w:val="22"/>
          <w:szCs w:val="22"/>
          <w:lang w:val="en-GB"/>
        </w:rPr>
        <w:t xml:space="preserve">. The phylogenetic placement of the </w:t>
      </w:r>
      <w:r w:rsidR="000F54FC" w:rsidRPr="009918D0">
        <w:rPr>
          <w:rFonts w:asciiTheme="minorHAnsi" w:eastAsia="Cambria" w:hAnsiTheme="minorHAnsi" w:cstheme="minorHAnsi"/>
          <w:i/>
          <w:sz w:val="22"/>
          <w:szCs w:val="22"/>
          <w:lang w:val="en-GB"/>
        </w:rPr>
        <w:t xml:space="preserve">Hyphochytrium </w:t>
      </w:r>
      <w:r w:rsidR="000F54FC" w:rsidRPr="009918D0">
        <w:rPr>
          <w:rFonts w:asciiTheme="minorHAnsi" w:eastAsia="Cambria" w:hAnsiTheme="minorHAnsi" w:cstheme="minorHAnsi"/>
          <w:sz w:val="22"/>
          <w:szCs w:val="22"/>
          <w:lang w:val="en-GB"/>
        </w:rPr>
        <w:t>(</w:t>
      </w:r>
      <w:r w:rsidR="000F54FC" w:rsidRPr="009918D0">
        <w:rPr>
          <w:rFonts w:asciiTheme="minorHAnsi" w:eastAsia="Cambria" w:hAnsiTheme="minorHAnsi" w:cstheme="minorHAnsi"/>
          <w:sz w:val="22"/>
          <w:szCs w:val="22"/>
          <w:highlight w:val="green"/>
          <w:lang w:val="en-GB"/>
        </w:rPr>
        <w:t>Fig. 1a</w:t>
      </w:r>
      <w:r w:rsidR="000F54FC" w:rsidRPr="009918D0">
        <w:rPr>
          <w:rFonts w:asciiTheme="minorHAnsi" w:eastAsia="Cambria" w:hAnsiTheme="minorHAnsi" w:cstheme="minorHAnsi"/>
          <w:sz w:val="22"/>
          <w:szCs w:val="22"/>
          <w:lang w:val="en-GB"/>
        </w:rPr>
        <w:t xml:space="preserve">) therefore pinpoints a loss of the posterior smooth flagellum in the ancestor of the hyphochytrids. To explore the consequence of the loss of this organelle in </w:t>
      </w:r>
      <w:r w:rsidR="000F54FC" w:rsidRPr="009918D0">
        <w:rPr>
          <w:rFonts w:asciiTheme="minorHAnsi" w:eastAsia="Cambria" w:hAnsiTheme="minorHAnsi" w:cstheme="minorHAnsi"/>
          <w:i/>
          <w:sz w:val="22"/>
          <w:szCs w:val="22"/>
          <w:lang w:val="en-GB"/>
        </w:rPr>
        <w:t>H. catenoides</w:t>
      </w:r>
      <w:r w:rsidR="000F54FC" w:rsidRPr="009918D0">
        <w:rPr>
          <w:rFonts w:asciiTheme="minorHAnsi" w:eastAsia="Cambria" w:hAnsiTheme="minorHAnsi" w:cstheme="minorHAnsi"/>
          <w:sz w:val="22"/>
          <w:szCs w:val="22"/>
          <w:lang w:val="en-GB"/>
        </w:rPr>
        <w:t xml:space="preserve">, in terms of gene/protein repertoire, we used a comprehensive list of proteins putatively associated with </w:t>
      </w:r>
      <w:r w:rsidR="00FB0613" w:rsidRPr="009918D0">
        <w:rPr>
          <w:rFonts w:asciiTheme="minorHAnsi" w:eastAsia="Cambria" w:hAnsiTheme="minorHAnsi" w:cstheme="minorHAnsi"/>
          <w:sz w:val="22"/>
          <w:szCs w:val="22"/>
          <w:lang w:val="en-GB"/>
        </w:rPr>
        <w:t>flagell</w:t>
      </w:r>
      <w:r w:rsidR="00FB0613">
        <w:rPr>
          <w:rFonts w:asciiTheme="minorHAnsi" w:eastAsia="Cambria" w:hAnsiTheme="minorHAnsi" w:cstheme="minorHAnsi"/>
          <w:sz w:val="22"/>
          <w:szCs w:val="22"/>
          <w:lang w:val="en-GB"/>
        </w:rPr>
        <w:t>ar</w:t>
      </w:r>
      <w:r w:rsidR="00FB0613" w:rsidRPr="009918D0">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sz w:val="22"/>
          <w:szCs w:val="22"/>
          <w:lang w:val="en-GB"/>
        </w:rPr>
        <w:t xml:space="preserve">function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&lt;EndNote&gt;&lt;Cite&gt;&lt;Author&gt;Fu&lt;/Author&gt;&lt;Year&gt;2014&lt;/Year&gt;&lt;RecNum&gt;5879&lt;/RecNum&gt;&lt;DisplayText&gt;(84)&lt;/DisplayText&gt;&lt;record&gt;&lt;rec-number&gt;5879&lt;/rec-number&gt;&lt;foreign-keys&gt;&lt;key app="EN" db-id="aa0wwef99asf0aeesds5pf0ft29wa99fvf0s" timestamp="1443430362"&gt;5879&lt;/key&gt;&lt;/foreign-keys&gt;&lt;ref-type name="Journal Article"&gt;17&lt;/ref-type&gt;&lt;contributors&gt;&lt;authors&gt;&lt;author&gt;Fu, Gang&lt;/author&gt;&lt;author&gt;Nagasato, Chikako&lt;/author&gt;&lt;author&gt;Oka, Seiko&lt;/author&gt;&lt;author&gt;Cock, J. Mark&lt;/author&gt;&lt;author&gt;Motomura, Taizo&lt;/author&gt;&lt;/authors&gt;&lt;/contributors&gt;&lt;titles&gt;&lt;title&gt;Proteomics Analysis of Heterogeneous Flagella in Brown Algae (Stramenopiles)&lt;/title&gt;&lt;secondary-title&gt;Protist&lt;/secondary-title&gt;&lt;/titles&gt;&lt;periodical&gt;&lt;full-title&gt;Protist&lt;/full-title&gt;&lt;/periodical&gt;&lt;pages&gt;662-675&lt;/pages&gt;&lt;volume&gt;165&lt;/volume&gt;&lt;number&gt;5&lt;/number&gt;&lt;keywords&gt;&lt;keyword&gt;Blue light receptor&lt;/keyword&gt;&lt;keyword&gt;brown algae&lt;/keyword&gt;&lt;keyword&gt;creatine kinase&lt;/keyword&gt;&lt;keyword&gt;flagella&lt;/keyword&gt;&lt;keyword&gt;phototaxis&lt;/keyword&gt;&lt;keyword&gt;proteomics.&lt;/keyword&gt;&lt;/keywords&gt;&lt;dates&gt;&lt;year&gt;2014&lt;/year&gt;&lt;pub-dates&gt;&lt;date&gt;9//&lt;/date&gt;&lt;/pub-dates&gt;&lt;/dates&gt;&lt;isbn&gt;1434-4610&lt;/isbn&gt;&lt;urls&gt;&lt;related-urls&gt;&lt;url&gt;http://www.sciencedirect.com/science/article/pii/S1434461014000790&lt;/url&gt;&lt;/related-urls&gt;&lt;/urls&gt;&lt;electronic-resource-num&gt;http://dx.doi.org/10.1016/j.protis.2014.07.007&lt;/electronic-resource-num&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(84)</w:t>
      </w:r>
      <w:r w:rsidR="001A6DE9" w:rsidRPr="009918D0">
        <w:rPr>
          <w:rFonts w:asciiTheme="minorHAnsi" w:eastAsia="Cambria" w:hAnsiTheme="minorHAnsi" w:cstheme="minorHAnsi"/>
          <w:sz w:val="22"/>
          <w:szCs w:val="22"/>
          <w:lang w:val="en-GB"/>
        </w:rPr>
        <w:fldChar w:fldCharType="end"/>
      </w:r>
      <w:r w:rsidR="000F54FC" w:rsidRPr="009918D0">
        <w:rPr>
          <w:rFonts w:asciiTheme="minorHAnsi" w:eastAsia="Cambria" w:hAnsiTheme="minorHAnsi" w:cstheme="minorHAnsi"/>
          <w:sz w:val="22"/>
          <w:szCs w:val="22"/>
          <w:lang w:val="en-GB"/>
        </w:rPr>
        <w:t xml:space="preserve"> to survey the </w:t>
      </w:r>
      <w:r w:rsidR="000F54FC" w:rsidRPr="009918D0">
        <w:rPr>
          <w:rFonts w:asciiTheme="minorHAnsi" w:eastAsia="Cambria" w:hAnsiTheme="minorHAnsi" w:cstheme="minorHAnsi"/>
          <w:i/>
          <w:sz w:val="22"/>
          <w:szCs w:val="22"/>
          <w:lang w:val="en-GB"/>
        </w:rPr>
        <w:t>Hyphochytrium</w:t>
      </w:r>
      <w:r w:rsidR="000F54FC" w:rsidRPr="009918D0">
        <w:rPr>
          <w:rFonts w:asciiTheme="minorHAnsi" w:eastAsia="Cambria" w:hAnsiTheme="minorHAnsi" w:cstheme="minorHAnsi"/>
          <w:sz w:val="22"/>
          <w:szCs w:val="22"/>
          <w:lang w:val="en-GB"/>
        </w:rPr>
        <w:t xml:space="preserve"> genome. This list comprises 592 amino acid sequences, 355 are found in both the </w:t>
      </w:r>
      <w:r w:rsidR="00B04343" w:rsidRPr="009918D0">
        <w:rPr>
          <w:rFonts w:asciiTheme="minorHAnsi" w:eastAsia="Cambria" w:hAnsiTheme="minorHAnsi" w:cstheme="minorHAnsi"/>
          <w:sz w:val="22"/>
          <w:szCs w:val="22"/>
          <w:lang w:val="en-GB"/>
        </w:rPr>
        <w:t>major</w:t>
      </w:r>
      <w:r w:rsidR="00B04343">
        <w:rPr>
          <w:rFonts w:asciiTheme="minorHAnsi" w:eastAsia="Cambria" w:hAnsiTheme="minorHAnsi" w:cstheme="minorHAnsi"/>
          <w:sz w:val="22"/>
          <w:szCs w:val="22"/>
          <w:lang w:val="en-GB"/>
        </w:rPr>
        <w:t xml:space="preserve"> eukaryotic</w:t>
      </w:r>
      <w:r w:rsidR="00B04343" w:rsidRPr="009918D0">
        <w:rPr>
          <w:rFonts w:asciiTheme="minorHAnsi" w:eastAsia="Cambria" w:hAnsiTheme="minorHAnsi" w:cstheme="minorHAnsi"/>
          <w:sz w:val="22"/>
          <w:szCs w:val="22"/>
          <w:lang w:val="en-GB"/>
        </w:rPr>
        <w:t xml:space="preserve"> phylogenetic groupings</w:t>
      </w:r>
      <w:r w:rsidR="00B04343">
        <w:rPr>
          <w:rFonts w:asciiTheme="minorHAnsi" w:eastAsia="Cambria" w:hAnsiTheme="minorHAnsi" w:cstheme="minorHAnsi"/>
          <w:sz w:val="22"/>
          <w:szCs w:val="22"/>
          <w:lang w:val="en-GB"/>
        </w:rPr>
        <w:t xml:space="preserve"> of</w:t>
      </w:r>
      <w:r w:rsidR="00B04343" w:rsidRPr="009918D0">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sz w:val="22"/>
          <w:szCs w:val="22"/>
          <w:lang w:val="en-GB"/>
        </w:rPr>
        <w:t xml:space="preserve">Opimoda and Diphoda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&lt;EndNote&gt;&lt;Cite&gt;&lt;Author&gt;Derelle&lt;/Author&gt;&lt;Year&gt;2015&lt;/Year&gt;&lt;RecNum&gt;5899&lt;/RecNum&gt;&lt;DisplayText&gt;(85)&lt;/DisplayText&gt;&lt;record&gt;&lt;rec-number&gt;5899&lt;/rec-number&gt;&lt;foreign-keys&gt;&lt;key app="EN" db-id="aa0wwef99asf0aeesds5pf0ft29wa99fvf0s" timestamp="1447930967"&gt;5899&lt;/key&gt;&lt;/foreign-keys&gt;&lt;ref-type name="Journal Article"&gt;17&lt;/ref-type&gt;&lt;contributors&gt;&lt;authors&gt;&lt;author&gt;Derelle, Romain&lt;/author&gt;&lt;author&gt;Torruella, Guifré&lt;/author&gt;&lt;author&gt;Klimeš, Vladimír&lt;/author&gt;&lt;author&gt;Brinkmann, Henner&lt;/author&gt;&lt;author&gt;Kim, Eunsoo&lt;/author&gt;&lt;author&gt;Vlček, Čestmír&lt;/author&gt;&lt;author&gt;Lang, B. Franz&lt;/author&gt;&lt;author&gt;Eliáš, Marek&lt;/author&gt;&lt;/authors&gt;&lt;/contributors&gt;&lt;titles&gt;&lt;title&gt;Bacterial proteins pinpoint a single eukaryotic root&lt;/title&gt;&lt;secondary-title&gt;Proceedings of the National Academy of Sciences&lt;/secondary-title&gt;&lt;/titles&gt;&lt;periodical&gt;&lt;full-title&gt;Proceedings of the National Academy of Sciences&lt;/full-title&gt;&lt;/periodical&gt;&lt;pages&gt;E693-E699&lt;/pages&gt;&lt;volume&gt;112&lt;/volume&gt;&lt;number&gt;7&lt;/number&gt;&lt;dates&gt;&lt;year&gt;2015&lt;/year&gt;&lt;pub-dates&gt;&lt;date&gt;February 17, 2015&lt;/date&gt;&lt;/pub-dates&gt;&lt;/dates&gt;&lt;urls&gt;&lt;related-urls&gt;&lt;url&gt;http://www.pnas.org/content/112/7/E693.abstract&lt;/url&gt;&lt;/related-urls&gt;&lt;/urls&gt;&lt;electronic-resource-num&gt;10.1073/pnas.1420657112&lt;/electronic-resource-num&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(85)</w:t>
      </w:r>
      <w:r w:rsidR="001A6DE9" w:rsidRPr="009918D0">
        <w:rPr>
          <w:rFonts w:asciiTheme="minorHAnsi" w:eastAsia="Cambria" w:hAnsiTheme="minorHAnsi" w:cstheme="minorHAnsi"/>
          <w:sz w:val="22"/>
          <w:szCs w:val="22"/>
          <w:lang w:val="en-GB"/>
        </w:rPr>
        <w:fldChar w:fldCharType="end"/>
      </w:r>
      <w:r w:rsidR="000F54FC" w:rsidRPr="009918D0">
        <w:rPr>
          <w:rFonts w:asciiTheme="minorHAnsi" w:eastAsia="Cambria" w:hAnsiTheme="minorHAnsi" w:cstheme="minorHAnsi"/>
          <w:sz w:val="22"/>
          <w:szCs w:val="22"/>
          <w:lang w:val="en-GB"/>
        </w:rPr>
        <w:t xml:space="preserve"> suggesting they are universal flagella</w:t>
      </w:r>
      <w:r w:rsidR="00FB0613">
        <w:rPr>
          <w:rFonts w:asciiTheme="minorHAnsi" w:eastAsia="Cambria" w:hAnsiTheme="minorHAnsi" w:cstheme="minorHAnsi"/>
          <w:sz w:val="22"/>
          <w:szCs w:val="22"/>
          <w:lang w:val="en-GB"/>
        </w:rPr>
        <w:t>r</w:t>
      </w:r>
      <w:r w:rsidR="000F54FC" w:rsidRPr="009918D0">
        <w:rPr>
          <w:rFonts w:asciiTheme="minorHAnsi" w:eastAsia="Cambria" w:hAnsiTheme="minorHAnsi" w:cstheme="minorHAnsi"/>
          <w:sz w:val="22"/>
          <w:szCs w:val="22"/>
          <w:lang w:val="en-GB"/>
        </w:rPr>
        <w:t xml:space="preserve"> proteins </w:t>
      </w:r>
      <w:r w:rsidR="000F54FC" w:rsidRPr="009918D0">
        <w:rPr>
          <w:rFonts w:asciiTheme="minorHAnsi" w:eastAsia="Cambria" w:hAnsiTheme="minorHAnsi" w:cstheme="minorHAnsi"/>
          <w:sz w:val="22"/>
          <w:szCs w:val="22"/>
          <w:highlight w:val="green"/>
          <w:lang w:val="en-GB"/>
        </w:rPr>
        <w:t xml:space="preserve">(Table </w:t>
      </w:r>
      <w:r w:rsidR="002D6728" w:rsidRPr="009918D0">
        <w:rPr>
          <w:rFonts w:asciiTheme="minorHAnsi" w:eastAsia="Cambria" w:hAnsiTheme="minorHAnsi" w:cstheme="minorHAnsi"/>
          <w:sz w:val="22"/>
          <w:szCs w:val="22"/>
          <w:highlight w:val="green"/>
          <w:lang w:val="en-GB"/>
        </w:rPr>
        <w:t xml:space="preserve">S8 </w:t>
      </w:r>
      <w:r w:rsidR="000F54FC" w:rsidRPr="009918D0">
        <w:rPr>
          <w:rFonts w:asciiTheme="minorHAnsi" w:eastAsia="Cambria" w:hAnsiTheme="minorHAnsi" w:cstheme="minorHAnsi"/>
          <w:sz w:val="22"/>
          <w:szCs w:val="22"/>
          <w:highlight w:val="green"/>
          <w:lang w:val="en-GB"/>
        </w:rPr>
        <w:t xml:space="preserve">&amp; Fig. </w:t>
      </w:r>
      <w:r w:rsidR="002D6728" w:rsidRPr="009918D0">
        <w:rPr>
          <w:rFonts w:asciiTheme="minorHAnsi" w:eastAsia="Cambria" w:hAnsiTheme="minorHAnsi" w:cstheme="minorHAnsi"/>
          <w:sz w:val="22"/>
          <w:szCs w:val="22"/>
          <w:highlight w:val="green"/>
          <w:lang w:val="en-GB"/>
        </w:rPr>
        <w:t>4A</w:t>
      </w:r>
      <w:r w:rsidR="000F54FC" w:rsidRPr="009918D0">
        <w:rPr>
          <w:rFonts w:asciiTheme="minorHAnsi" w:eastAsia="Cambria" w:hAnsiTheme="minorHAnsi" w:cstheme="minorHAnsi"/>
          <w:sz w:val="22"/>
          <w:szCs w:val="22"/>
          <w:highlight w:val="green"/>
          <w:lang w:val="en-GB"/>
        </w:rPr>
        <w:t>).</w:t>
      </w:r>
      <w:r w:rsidR="000F54FC" w:rsidRPr="009918D0">
        <w:rPr>
          <w:rFonts w:asciiTheme="minorHAnsi" w:eastAsia="Cambria" w:hAnsiTheme="minorHAnsi" w:cstheme="minorHAnsi"/>
          <w:sz w:val="22"/>
          <w:szCs w:val="22"/>
          <w:lang w:val="en-GB"/>
        </w:rPr>
        <w:t xml:space="preserve"> 330 of the 355 universal flagella</w:t>
      </w:r>
      <w:r w:rsidR="00FB0613">
        <w:rPr>
          <w:rFonts w:asciiTheme="minorHAnsi" w:eastAsia="Cambria" w:hAnsiTheme="minorHAnsi" w:cstheme="minorHAnsi"/>
          <w:sz w:val="22"/>
          <w:szCs w:val="22"/>
          <w:lang w:val="en-GB"/>
        </w:rPr>
        <w:t>r</w:t>
      </w:r>
      <w:r w:rsidR="000F54FC" w:rsidRPr="009918D0">
        <w:rPr>
          <w:rFonts w:asciiTheme="minorHAnsi" w:eastAsia="Cambria" w:hAnsiTheme="minorHAnsi" w:cstheme="minorHAnsi"/>
          <w:sz w:val="22"/>
          <w:szCs w:val="22"/>
          <w:lang w:val="en-GB"/>
        </w:rPr>
        <w:t xml:space="preserve"> proteins (UFPs) are also present in the predicted proteome of </w:t>
      </w:r>
      <w:r w:rsidR="000F54FC" w:rsidRPr="009918D0">
        <w:rPr>
          <w:rFonts w:asciiTheme="minorHAnsi" w:eastAsia="Cambria" w:hAnsiTheme="minorHAnsi" w:cstheme="minorHAnsi"/>
          <w:i/>
          <w:sz w:val="22"/>
          <w:szCs w:val="22"/>
          <w:lang w:val="en-GB"/>
        </w:rPr>
        <w:t>H. catenoides</w:t>
      </w:r>
      <w:r w:rsidR="000F54FC" w:rsidRPr="009918D0">
        <w:rPr>
          <w:rFonts w:asciiTheme="minorHAnsi" w:eastAsia="Cambria" w:hAnsiTheme="minorHAnsi" w:cstheme="minorHAnsi"/>
          <w:sz w:val="22"/>
          <w:szCs w:val="22"/>
          <w:lang w:val="en-GB"/>
        </w:rPr>
        <w:t xml:space="preserve">, suggesting that the majority (93%) of the UFPs have been retained </w:t>
      </w:r>
      <w:r w:rsidR="00D440A4" w:rsidRPr="009918D0">
        <w:rPr>
          <w:rFonts w:asciiTheme="minorHAnsi" w:eastAsia="Cambria" w:hAnsiTheme="minorHAnsi" w:cstheme="minorHAnsi"/>
          <w:sz w:val="22"/>
          <w:szCs w:val="22"/>
          <w:lang w:val="en-GB"/>
        </w:rPr>
        <w:t>and likely encode a function associated with the</w:t>
      </w:r>
      <w:r w:rsidR="000F54FC" w:rsidRPr="009918D0">
        <w:rPr>
          <w:rFonts w:asciiTheme="minorHAnsi" w:eastAsia="Cambria" w:hAnsiTheme="minorHAnsi" w:cstheme="minorHAnsi"/>
          <w:sz w:val="22"/>
          <w:szCs w:val="22"/>
          <w:lang w:val="en-GB"/>
        </w:rPr>
        <w:t xml:space="preserve"> anterior tinsel</w:t>
      </w:r>
      <w:r w:rsidR="00B04343">
        <w:rPr>
          <w:rFonts w:asciiTheme="minorHAnsi" w:eastAsia="Cambria" w:hAnsiTheme="minorHAnsi" w:cstheme="minorHAnsi"/>
          <w:sz w:val="22"/>
          <w:szCs w:val="22"/>
          <w:lang w:val="en-GB"/>
        </w:rPr>
        <w:t>ate</w:t>
      </w:r>
      <w:r w:rsidR="000F54FC" w:rsidRPr="009918D0">
        <w:rPr>
          <w:rFonts w:asciiTheme="minorHAnsi" w:eastAsia="Cambria" w:hAnsiTheme="minorHAnsi" w:cstheme="minorHAnsi"/>
          <w:sz w:val="22"/>
          <w:szCs w:val="22"/>
          <w:lang w:val="en-GB"/>
        </w:rPr>
        <w:t xml:space="preserve"> flagellum</w:t>
      </w:r>
      <w:r w:rsidR="00F30942">
        <w:rPr>
          <w:rFonts w:asciiTheme="minorHAnsi" w:eastAsia="Cambria" w:hAnsiTheme="minorHAnsi" w:cstheme="minorHAnsi"/>
          <w:sz w:val="22"/>
          <w:szCs w:val="22"/>
          <w:lang w:val="en-GB"/>
        </w:rPr>
        <w:t>.</w:t>
      </w:r>
      <w:r w:rsidR="000F54FC" w:rsidRPr="009918D0">
        <w:rPr>
          <w:rFonts w:asciiTheme="minorHAnsi" w:eastAsia="Cambria" w:hAnsiTheme="minorHAnsi" w:cstheme="minorHAnsi"/>
          <w:sz w:val="22"/>
          <w:szCs w:val="22"/>
          <w:lang w:val="en-GB"/>
        </w:rPr>
        <w:t xml:space="preserve"> </w:t>
      </w:r>
    </w:p>
    <w:p w14:paraId="662231B9" w14:textId="03CEE93D" w:rsidR="00352918" w:rsidRPr="00F30942" w:rsidRDefault="003068D3" w:rsidP="00414676">
      <w:pPr>
        <w:spacing w:after="120" w:line="480" w:lineRule="auto"/>
        <w:ind w:firstLine="720"/>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lastRenderedPageBreak/>
        <w:t>Flagellum</w:t>
      </w:r>
      <w:r>
        <w:rPr>
          <w:rFonts w:asciiTheme="minorHAnsi" w:eastAsia="Cambria" w:hAnsiTheme="minorHAnsi" w:cstheme="minorHAnsi"/>
          <w:sz w:val="22"/>
          <w:szCs w:val="22"/>
          <w:lang w:val="en-GB"/>
        </w:rPr>
        <w:t>-</w:t>
      </w:r>
      <w:r w:rsidR="000F54FC" w:rsidRPr="009918D0">
        <w:rPr>
          <w:rFonts w:asciiTheme="minorHAnsi" w:eastAsia="Cambria" w:hAnsiTheme="minorHAnsi" w:cstheme="minorHAnsi"/>
          <w:sz w:val="22"/>
          <w:szCs w:val="22"/>
          <w:lang w:val="en-GB"/>
        </w:rPr>
        <w:t xml:space="preserve">specific proteomic analysis of the stramenopile brown alga </w:t>
      </w:r>
      <w:r w:rsidR="000F54FC" w:rsidRPr="009918D0">
        <w:rPr>
          <w:rFonts w:asciiTheme="minorHAnsi" w:eastAsia="Cambria" w:hAnsiTheme="minorHAnsi" w:cstheme="minorHAnsi"/>
          <w:i/>
          <w:sz w:val="22"/>
          <w:szCs w:val="22"/>
          <w:lang w:val="en-GB"/>
        </w:rPr>
        <w:t>Colpomenia bullosa</w:t>
      </w:r>
      <w:r w:rsidR="000F54FC" w:rsidRPr="009918D0">
        <w:rPr>
          <w:rFonts w:asciiTheme="minorHAnsi" w:eastAsia="Cambria" w:hAnsiTheme="minorHAnsi" w:cstheme="minorHAnsi"/>
          <w:sz w:val="22"/>
          <w:szCs w:val="22"/>
          <w:lang w:val="en-GB"/>
        </w:rPr>
        <w:t xml:space="preserve"> identified fourteen proteins specific to the posterior flagellum and three specific to the anterior flagellum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&lt;EndNote&gt;&lt;Cite&gt;&lt;Author&gt;Fu&lt;/Author&gt;&lt;Year&gt;2014&lt;/Year&gt;&lt;RecNum&gt;5879&lt;/RecNum&gt;&lt;DisplayText&gt;(84)&lt;/DisplayText&gt;&lt;record&gt;&lt;rec-number&gt;5879&lt;/rec-number&gt;&lt;foreign-keys&gt;&lt;key app="EN" db-id="aa0wwef99asf0aeesds5pf0ft29wa99fvf0s" timestamp="1443430362"&gt;5879&lt;/key&gt;&lt;/foreign-keys&gt;&lt;ref-type name="Journal Article"&gt;17&lt;/ref-type&gt;&lt;contributors&gt;&lt;authors&gt;&lt;author&gt;Fu, Gang&lt;/author&gt;&lt;author&gt;Nagasato, Chikako&lt;/author&gt;&lt;author&gt;Oka, Seiko&lt;/author&gt;&lt;author&gt;Cock, J. Mark&lt;/author&gt;&lt;author&gt;Motomura, Taizo&lt;/author&gt;&lt;/authors&gt;&lt;/contributors&gt;&lt;titles&gt;&lt;title&gt;Proteomics Analysis of Heterogeneous Flagella in Brown Algae (Stramenopiles)&lt;/title&gt;&lt;secondary-title&gt;Protist&lt;/secondary-title&gt;&lt;/titles&gt;&lt;periodical&gt;&lt;full-title&gt;Protist&lt;/full-title&gt;&lt;/periodical&gt;&lt;pages&gt;662-675&lt;/pages&gt;&lt;volume&gt;165&lt;/volume&gt;&lt;number&gt;5&lt;/number&gt;&lt;keywords&gt;&lt;keyword&gt;Blue light receptor&lt;/keyword&gt;&lt;keyword&gt;brown algae&lt;/keyword&gt;&lt;keyword&gt;creatine kinase&lt;/keyword&gt;&lt;keyword&gt;flagella&lt;/keyword&gt;&lt;keyword&gt;phototaxis&lt;/keyword&gt;&lt;keyword&gt;proteomics.&lt;/keyword&gt;&lt;/keywords&gt;&lt;dates&gt;&lt;year&gt;2014&lt;/year&gt;&lt;pub-dates&gt;&lt;date&gt;9//&lt;/date&gt;&lt;/pub-dates&gt;&lt;/dates&gt;&lt;isbn&gt;1434-4610&lt;/isbn&gt;&lt;urls&gt;&lt;related-urls&gt;&lt;url&gt;http://www.sciencedirect.com/science/article/pii/S1434461014000790&lt;/url&gt;&lt;/related-urls&gt;&lt;/urls&gt;&lt;electronic-resource-num&gt;http://dx.doi.org/10.1016/j.protis.2014.07.007&lt;/electronic-resource-num&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(84)</w:t>
      </w:r>
      <w:r w:rsidR="001A6DE9" w:rsidRPr="009918D0">
        <w:rPr>
          <w:rFonts w:asciiTheme="minorHAnsi" w:eastAsia="Cambria" w:hAnsiTheme="minorHAnsi" w:cstheme="minorHAnsi"/>
          <w:sz w:val="22"/>
          <w:szCs w:val="22"/>
          <w:lang w:val="en-GB"/>
        </w:rPr>
        <w:fldChar w:fldCharType="end"/>
      </w:r>
      <w:r w:rsidR="000F54FC" w:rsidRPr="009918D0">
        <w:rPr>
          <w:rFonts w:asciiTheme="minorHAnsi" w:eastAsia="Cambria" w:hAnsiTheme="minorHAnsi" w:cstheme="minorHAnsi"/>
          <w:sz w:val="22"/>
          <w:szCs w:val="22"/>
          <w:lang w:val="en-GB"/>
        </w:rPr>
        <w:t xml:space="preserve">. </w:t>
      </w:r>
      <w:r w:rsidR="00B62EAD">
        <w:rPr>
          <w:rFonts w:asciiTheme="minorHAnsi" w:eastAsia="Cambria" w:hAnsiTheme="minorHAnsi" w:cstheme="minorHAnsi"/>
          <w:sz w:val="22"/>
          <w:szCs w:val="22"/>
          <w:lang w:val="en-GB"/>
        </w:rPr>
        <w:t>B</w:t>
      </w:r>
      <w:r>
        <w:rPr>
          <w:rFonts w:asciiTheme="minorHAnsi" w:eastAsia="Cambria" w:hAnsiTheme="minorHAnsi" w:cstheme="minorHAnsi"/>
          <w:sz w:val="22"/>
          <w:szCs w:val="22"/>
          <w:lang w:val="en-GB"/>
        </w:rPr>
        <w:t>L</w:t>
      </w:r>
      <w:r w:rsidR="00B62EAD">
        <w:rPr>
          <w:rFonts w:asciiTheme="minorHAnsi" w:eastAsia="Cambria" w:hAnsiTheme="minorHAnsi" w:cstheme="minorHAnsi"/>
          <w:sz w:val="22"/>
          <w:szCs w:val="22"/>
          <w:lang w:val="en-GB"/>
        </w:rPr>
        <w:t>AST s</w:t>
      </w:r>
      <w:r w:rsidR="00414676">
        <w:rPr>
          <w:rFonts w:asciiTheme="minorHAnsi" w:eastAsia="Cambria" w:hAnsiTheme="minorHAnsi" w:cstheme="minorHAnsi"/>
          <w:sz w:val="22"/>
          <w:szCs w:val="22"/>
          <w:lang w:val="en-GB"/>
        </w:rPr>
        <w:t>imilarity</w:t>
      </w:r>
      <w:r w:rsidR="00414676" w:rsidRPr="009918D0">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sz w:val="22"/>
          <w:szCs w:val="22"/>
          <w:lang w:val="en-GB"/>
        </w:rPr>
        <w:t xml:space="preserve">searches suggest that the three anterior flagellum proteins are also </w:t>
      </w:r>
      <w:r w:rsidR="00414676">
        <w:rPr>
          <w:rFonts w:asciiTheme="minorHAnsi" w:eastAsia="Cambria" w:hAnsiTheme="minorHAnsi" w:cstheme="minorHAnsi"/>
          <w:sz w:val="22"/>
          <w:szCs w:val="22"/>
          <w:lang w:val="en-GB"/>
        </w:rPr>
        <w:t>present</w:t>
      </w:r>
      <w:r w:rsidR="00414676" w:rsidRPr="009918D0">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sz w:val="22"/>
          <w:szCs w:val="22"/>
          <w:lang w:val="en-GB"/>
        </w:rPr>
        <w:t xml:space="preserve">in </w:t>
      </w:r>
      <w:r w:rsidR="000F54FC" w:rsidRPr="009918D0">
        <w:rPr>
          <w:rFonts w:asciiTheme="minorHAnsi" w:eastAsia="Cambria" w:hAnsiTheme="minorHAnsi" w:cstheme="minorHAnsi"/>
          <w:i/>
          <w:sz w:val="22"/>
          <w:szCs w:val="22"/>
          <w:lang w:val="en-GB"/>
        </w:rPr>
        <w:t xml:space="preserve">H. catenoides, </w:t>
      </w:r>
      <w:r w:rsidR="00414676">
        <w:rPr>
          <w:rFonts w:asciiTheme="minorHAnsi" w:eastAsia="Cambria" w:hAnsiTheme="minorHAnsi" w:cstheme="minorHAnsi"/>
          <w:sz w:val="22"/>
          <w:szCs w:val="22"/>
          <w:lang w:val="en-GB"/>
        </w:rPr>
        <w:t>as are</w:t>
      </w:r>
      <w:r w:rsidR="00414676" w:rsidRPr="009918D0">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sz w:val="22"/>
          <w:szCs w:val="22"/>
          <w:lang w:val="en-GB"/>
        </w:rPr>
        <w:t xml:space="preserve">twelve of the fourteen posterior flagellum proteins from </w:t>
      </w:r>
      <w:r w:rsidR="000F54FC" w:rsidRPr="009918D0">
        <w:rPr>
          <w:rFonts w:asciiTheme="minorHAnsi" w:eastAsia="Cambria" w:hAnsiTheme="minorHAnsi" w:cstheme="minorHAnsi"/>
          <w:i/>
          <w:sz w:val="22"/>
          <w:szCs w:val="22"/>
          <w:lang w:val="en-GB"/>
        </w:rPr>
        <w:t>C. bullosa</w:t>
      </w:r>
      <w:r w:rsidR="00414676">
        <w:rPr>
          <w:rFonts w:asciiTheme="minorHAnsi" w:eastAsia="Cambria" w:hAnsiTheme="minorHAnsi" w:cstheme="minorHAnsi"/>
          <w:sz w:val="22"/>
          <w:szCs w:val="22"/>
          <w:lang w:val="en-GB"/>
        </w:rPr>
        <w:t>. Conservation of these “posterior-specific” proteins suggests that they have</w:t>
      </w:r>
      <w:r w:rsidR="009F0E63" w:rsidRPr="009918D0">
        <w:rPr>
          <w:rFonts w:asciiTheme="minorHAnsi" w:eastAsia="Cambria" w:hAnsiTheme="minorHAnsi" w:cstheme="minorHAnsi"/>
          <w:sz w:val="22"/>
          <w:szCs w:val="22"/>
          <w:lang w:val="en-GB"/>
        </w:rPr>
        <w:t xml:space="preserve"> </w:t>
      </w:r>
      <w:r w:rsidR="009175E9" w:rsidRPr="009918D0">
        <w:rPr>
          <w:rFonts w:asciiTheme="minorHAnsi" w:eastAsia="Cambria" w:hAnsiTheme="minorHAnsi" w:cstheme="minorHAnsi"/>
          <w:sz w:val="22"/>
          <w:szCs w:val="22"/>
          <w:lang w:val="en-GB"/>
        </w:rPr>
        <w:t>function</w:t>
      </w:r>
      <w:r w:rsidR="009F0E63" w:rsidRPr="009918D0">
        <w:rPr>
          <w:rFonts w:asciiTheme="minorHAnsi" w:eastAsia="Cambria" w:hAnsiTheme="minorHAnsi" w:cstheme="minorHAnsi"/>
          <w:sz w:val="22"/>
          <w:szCs w:val="22"/>
          <w:lang w:val="en-GB"/>
        </w:rPr>
        <w:t xml:space="preserve">s associated with </w:t>
      </w:r>
      <w:r w:rsidR="009175E9" w:rsidRPr="009918D0">
        <w:rPr>
          <w:rFonts w:asciiTheme="minorHAnsi" w:eastAsia="Cambria" w:hAnsiTheme="minorHAnsi" w:cstheme="minorHAnsi"/>
          <w:sz w:val="22"/>
          <w:szCs w:val="22"/>
          <w:lang w:val="en-GB"/>
        </w:rPr>
        <w:t>the anterior</w:t>
      </w:r>
      <w:r w:rsidR="00414676">
        <w:rPr>
          <w:rFonts w:asciiTheme="minorHAnsi" w:eastAsia="Cambria" w:hAnsiTheme="minorHAnsi" w:cstheme="minorHAnsi"/>
          <w:sz w:val="22"/>
          <w:szCs w:val="22"/>
          <w:lang w:val="en-GB"/>
        </w:rPr>
        <w:t xml:space="preserve"> </w:t>
      </w:r>
      <w:r w:rsidR="009175E9" w:rsidRPr="009918D0">
        <w:rPr>
          <w:rFonts w:asciiTheme="minorHAnsi" w:eastAsia="Cambria" w:hAnsiTheme="minorHAnsi" w:cstheme="minorHAnsi"/>
          <w:sz w:val="22"/>
          <w:szCs w:val="22"/>
          <w:lang w:val="en-GB"/>
        </w:rPr>
        <w:t>tinsel</w:t>
      </w:r>
      <w:r w:rsidR="00414676">
        <w:rPr>
          <w:rFonts w:asciiTheme="minorHAnsi" w:eastAsia="Cambria" w:hAnsiTheme="minorHAnsi" w:cstheme="minorHAnsi"/>
          <w:sz w:val="22"/>
          <w:szCs w:val="22"/>
          <w:lang w:val="en-GB"/>
        </w:rPr>
        <w:t>ate</w:t>
      </w:r>
      <w:r w:rsidR="009175E9" w:rsidRPr="009918D0">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sz w:val="22"/>
          <w:szCs w:val="22"/>
          <w:lang w:val="en-GB"/>
        </w:rPr>
        <w:t xml:space="preserve">flagellum in </w:t>
      </w:r>
      <w:r w:rsidR="000F54FC" w:rsidRPr="009918D0">
        <w:rPr>
          <w:rFonts w:asciiTheme="minorHAnsi" w:eastAsia="Cambria" w:hAnsiTheme="minorHAnsi" w:cstheme="minorHAnsi"/>
          <w:i/>
          <w:sz w:val="22"/>
          <w:szCs w:val="22"/>
          <w:lang w:val="en-GB"/>
        </w:rPr>
        <w:t xml:space="preserve">H. catenoides </w:t>
      </w:r>
      <w:r w:rsidR="000F54FC" w:rsidRPr="009918D0">
        <w:rPr>
          <w:rFonts w:asciiTheme="minorHAnsi" w:eastAsia="Cambria" w:hAnsiTheme="minorHAnsi" w:cstheme="minorHAnsi"/>
          <w:sz w:val="22"/>
          <w:szCs w:val="22"/>
          <w:highlight w:val="green"/>
          <w:lang w:val="en-GB"/>
        </w:rPr>
        <w:t xml:space="preserve">(Fig. </w:t>
      </w:r>
      <w:r w:rsidR="00903358" w:rsidRPr="009918D0">
        <w:rPr>
          <w:rFonts w:asciiTheme="minorHAnsi" w:eastAsia="Cambria" w:hAnsiTheme="minorHAnsi" w:cstheme="minorHAnsi"/>
          <w:sz w:val="22"/>
          <w:szCs w:val="22"/>
          <w:highlight w:val="green"/>
          <w:lang w:val="en-GB"/>
        </w:rPr>
        <w:t>4a</w:t>
      </w:r>
      <w:r w:rsidR="000F54FC" w:rsidRPr="009918D0">
        <w:rPr>
          <w:rFonts w:asciiTheme="minorHAnsi" w:eastAsia="Cambria" w:hAnsiTheme="minorHAnsi" w:cstheme="minorHAnsi"/>
          <w:sz w:val="22"/>
          <w:szCs w:val="22"/>
          <w:highlight w:val="green"/>
          <w:lang w:val="en-GB"/>
        </w:rPr>
        <w:t>)</w:t>
      </w:r>
      <w:r w:rsidR="000F54FC" w:rsidRPr="009918D0">
        <w:rPr>
          <w:rFonts w:asciiTheme="minorHAnsi" w:eastAsia="Cambria" w:hAnsiTheme="minorHAnsi" w:cstheme="minorHAnsi"/>
          <w:i/>
          <w:sz w:val="22"/>
          <w:szCs w:val="22"/>
          <w:highlight w:val="green"/>
          <w:lang w:val="en-GB"/>
        </w:rPr>
        <w:t>.</w:t>
      </w:r>
      <w:r w:rsidR="000F54FC" w:rsidRPr="009918D0">
        <w:rPr>
          <w:rFonts w:asciiTheme="minorHAnsi" w:eastAsia="Cambria" w:hAnsiTheme="minorHAnsi" w:cstheme="minorHAnsi"/>
          <w:i/>
          <w:sz w:val="22"/>
          <w:szCs w:val="22"/>
          <w:lang w:val="en-GB"/>
        </w:rPr>
        <w:t xml:space="preserve"> </w:t>
      </w:r>
      <w:r w:rsidR="000F54FC" w:rsidRPr="009918D0">
        <w:rPr>
          <w:rFonts w:asciiTheme="minorHAnsi" w:eastAsia="Cambria" w:hAnsiTheme="minorHAnsi" w:cstheme="minorHAnsi"/>
          <w:sz w:val="22"/>
          <w:szCs w:val="22"/>
          <w:lang w:val="en-GB"/>
        </w:rPr>
        <w:t xml:space="preserve">One of the </w:t>
      </w:r>
      <w:r w:rsidR="000F54FC" w:rsidRPr="009918D0">
        <w:rPr>
          <w:rFonts w:asciiTheme="minorHAnsi" w:eastAsia="Cambria" w:hAnsiTheme="minorHAnsi" w:cstheme="minorHAnsi"/>
          <w:i/>
          <w:sz w:val="22"/>
          <w:szCs w:val="22"/>
          <w:lang w:val="en-GB"/>
        </w:rPr>
        <w:t>C. bullosa</w:t>
      </w:r>
      <w:r w:rsidR="000F54FC" w:rsidRPr="009918D0">
        <w:rPr>
          <w:rFonts w:asciiTheme="minorHAnsi" w:eastAsia="Cambria" w:hAnsiTheme="minorHAnsi" w:cstheme="minorHAnsi"/>
          <w:sz w:val="22"/>
          <w:szCs w:val="22"/>
          <w:lang w:val="en-GB"/>
        </w:rPr>
        <w:t xml:space="preserve"> posterior specific flagellum proteins absent in </w:t>
      </w:r>
      <w:r w:rsidR="000F54FC" w:rsidRPr="009918D0">
        <w:rPr>
          <w:rFonts w:asciiTheme="minorHAnsi" w:eastAsia="Cambria" w:hAnsiTheme="minorHAnsi" w:cstheme="minorHAnsi"/>
          <w:i/>
          <w:sz w:val="22"/>
          <w:szCs w:val="22"/>
          <w:lang w:val="en-GB"/>
        </w:rPr>
        <w:t xml:space="preserve">H. catenoides </w:t>
      </w:r>
      <w:r w:rsidR="000F54FC" w:rsidRPr="009918D0">
        <w:rPr>
          <w:rFonts w:asciiTheme="minorHAnsi" w:eastAsia="Cambria" w:hAnsiTheme="minorHAnsi" w:cstheme="minorHAnsi"/>
          <w:sz w:val="22"/>
          <w:szCs w:val="22"/>
          <w:lang w:val="en-GB"/>
        </w:rPr>
        <w:t>and the oomycetes include the PAS/PAC sensor hybrid histidine kinase</w:t>
      </w:r>
      <w:r w:rsidR="008C3755" w:rsidRPr="009918D0">
        <w:rPr>
          <w:rFonts w:asciiTheme="minorHAnsi" w:eastAsia="Cambria" w:hAnsiTheme="minorHAnsi" w:cstheme="minorHAnsi"/>
          <w:sz w:val="22"/>
          <w:szCs w:val="22"/>
          <w:lang w:val="en-GB"/>
        </w:rPr>
        <w:t xml:space="preserve"> (</w:t>
      </w:r>
      <w:r w:rsidR="008D5186">
        <w:rPr>
          <w:rFonts w:asciiTheme="minorHAnsi" w:eastAsia="Cambria" w:hAnsiTheme="minorHAnsi" w:cstheme="minorHAnsi"/>
          <w:sz w:val="22"/>
          <w:szCs w:val="22"/>
          <w:lang w:val="en-GB"/>
        </w:rPr>
        <w:t xml:space="preserve">also known as a Helmchrome, </w:t>
      </w:r>
      <w:r w:rsidR="006A1AC5" w:rsidRPr="009918D0">
        <w:rPr>
          <w:rFonts w:asciiTheme="minorHAnsi" w:eastAsia="Cambria" w:hAnsiTheme="minorHAnsi" w:cstheme="minorHAnsi"/>
          <w:sz w:val="22"/>
          <w:szCs w:val="22"/>
          <w:lang w:val="en-GB"/>
        </w:rPr>
        <w:t>CBJ26132.1)</w:t>
      </w:r>
      <w:r w:rsidR="000F54FC" w:rsidRPr="009918D0">
        <w:rPr>
          <w:rFonts w:asciiTheme="minorHAnsi" w:eastAsia="Cambria" w:hAnsiTheme="minorHAnsi" w:cstheme="minorHAnsi"/>
          <w:sz w:val="22"/>
          <w:szCs w:val="22"/>
          <w:lang w:val="en-GB"/>
        </w:rPr>
        <w:t>, a putative photo</w:t>
      </w:r>
      <w:r w:rsidR="00AF189A" w:rsidRPr="009918D0">
        <w:rPr>
          <w:rFonts w:asciiTheme="minorHAnsi" w:eastAsia="Cambria" w:hAnsiTheme="minorHAnsi" w:cstheme="minorHAnsi"/>
          <w:sz w:val="22"/>
          <w:szCs w:val="22"/>
          <w:lang w:val="en-GB"/>
        </w:rPr>
        <w:t>-</w:t>
      </w:r>
      <w:r w:rsidR="000F54FC" w:rsidRPr="009918D0">
        <w:rPr>
          <w:rFonts w:asciiTheme="minorHAnsi" w:eastAsia="Cambria" w:hAnsiTheme="minorHAnsi" w:cstheme="minorHAnsi"/>
          <w:sz w:val="22"/>
          <w:szCs w:val="22"/>
          <w:lang w:val="en-GB"/>
        </w:rPr>
        <w:t xml:space="preserve">sensor associated with a swelling in posterior flagellum of brown algae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&lt;EndNote&gt;&lt;Cite&gt;&lt;Author&gt;Fu&lt;/Author&gt;&lt;Year&gt;2014&lt;/Year&gt;&lt;RecNum&gt;5879&lt;/RecNum&gt;&lt;DisplayText&gt;(84)&lt;/DisplayText&gt;&lt;record&gt;&lt;rec-number&gt;5879&lt;/rec-number&gt;&lt;foreign-keys&gt;&lt;key app="EN" db-id="aa0wwef99asf0aeesds5pf0ft29wa99fvf0s" timestamp="1443430362"&gt;5879&lt;/key&gt;&lt;/foreign-keys&gt;&lt;ref-type name="Journal Article"&gt;17&lt;/ref-type&gt;&lt;contributors&gt;&lt;authors&gt;&lt;author&gt;Fu, Gang&lt;/author&gt;&lt;author&gt;Nagasato, Chikako&lt;/author&gt;&lt;author&gt;Oka, Seiko&lt;/author&gt;&lt;author&gt;Cock, J. Mark&lt;/author&gt;&lt;author&gt;Motomura, Taizo&lt;/author&gt;&lt;/authors&gt;&lt;/contributors&gt;&lt;titles&gt;&lt;title&gt;Proteomics Analysis of Heterogeneous Flagella in Brown Algae (Stramenopiles)&lt;/title&gt;&lt;secondary-title&gt;Protist&lt;/secondary-title&gt;&lt;/titles&gt;&lt;periodical&gt;&lt;full-title&gt;Protist&lt;/full-title&gt;&lt;/periodical&gt;&lt;pages&gt;662-675&lt;/pages&gt;&lt;volume&gt;165&lt;/volume&gt;&lt;number&gt;5&lt;/number&gt;&lt;keywords&gt;&lt;keyword&gt;Blue light receptor&lt;/keyword&gt;&lt;keyword&gt;brown algae&lt;/keyword&gt;&lt;keyword&gt;creatine kinase&lt;/keyword&gt;&lt;keyword&gt;flagella&lt;/keyword&gt;&lt;keyword&gt;phototaxis&lt;/keyword&gt;&lt;keyword&gt;proteomics.&lt;/keyword&gt;&lt;/keywords&gt;&lt;dates&gt;&lt;year&gt;2014&lt;/year&gt;&lt;pub-dates&gt;&lt;date&gt;9//&lt;/date&gt;&lt;/pub-dates&gt;&lt;/dates&gt;&lt;isbn&gt;1434-4610&lt;/isbn&gt;&lt;urls&gt;&lt;related-urls&gt;&lt;url&gt;http://www.sciencedirect.com/science/article/pii/S1434461014000790&lt;/url&gt;&lt;/related-urls&gt;&lt;/urls&gt;&lt;electronic-resource-num&gt;http://dx.doi.org/10.1016/j.protis.2014.07.007&lt;/electronic-resource-num&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(84)</w:t>
      </w:r>
      <w:r w:rsidR="001A6DE9" w:rsidRPr="009918D0">
        <w:rPr>
          <w:rFonts w:asciiTheme="minorHAnsi" w:eastAsia="Cambria" w:hAnsiTheme="minorHAnsi" w:cstheme="minorHAnsi"/>
          <w:sz w:val="22"/>
          <w:szCs w:val="22"/>
          <w:lang w:val="en-GB"/>
        </w:rPr>
        <w:fldChar w:fldCharType="end"/>
      </w:r>
      <w:r w:rsidR="000F54FC" w:rsidRPr="009918D0">
        <w:rPr>
          <w:rFonts w:asciiTheme="minorHAnsi" w:eastAsia="Cambria" w:hAnsiTheme="minorHAnsi" w:cstheme="minorHAnsi"/>
          <w:sz w:val="22"/>
          <w:szCs w:val="22"/>
          <w:lang w:val="en-GB"/>
        </w:rPr>
        <w:t>, discussed further below.</w:t>
      </w:r>
    </w:p>
    <w:p w14:paraId="150FE4DE" w14:textId="372A796B" w:rsidR="00352918" w:rsidRDefault="000F54FC" w:rsidP="00FB0613">
      <w:pPr>
        <w:spacing w:after="120" w:line="480" w:lineRule="auto"/>
        <w:ind w:firstLine="720"/>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t xml:space="preserve">Twenty-nine of the </w:t>
      </w:r>
      <w:r w:rsidR="00FB0613" w:rsidRPr="009918D0">
        <w:rPr>
          <w:rFonts w:asciiTheme="minorHAnsi" w:eastAsia="Cambria" w:hAnsiTheme="minorHAnsi" w:cstheme="minorHAnsi"/>
          <w:sz w:val="22"/>
          <w:szCs w:val="22"/>
          <w:lang w:val="en-GB"/>
        </w:rPr>
        <w:t>UFPs</w:t>
      </w:r>
      <w:r w:rsidR="00FB0613" w:rsidRPr="009918D0" w:rsidDel="00FB0613">
        <w:rPr>
          <w:rFonts w:asciiTheme="minorHAnsi" w:eastAsia="Cambria" w:hAnsiTheme="minorHAnsi" w:cstheme="minorHAnsi"/>
          <w:sz w:val="22"/>
          <w:szCs w:val="22"/>
          <w:lang w:val="en-GB"/>
        </w:rPr>
        <w:t xml:space="preserve"> </w:t>
      </w:r>
      <w:r w:rsidR="00FB0613">
        <w:rPr>
          <w:rFonts w:asciiTheme="minorHAnsi" w:eastAsia="Cambria" w:hAnsiTheme="minorHAnsi" w:cstheme="minorHAnsi"/>
          <w:sz w:val="22"/>
          <w:szCs w:val="22"/>
          <w:lang w:val="en-GB"/>
        </w:rPr>
        <w:t>(</w:t>
      </w:r>
      <w:r w:rsidR="00FB0613" w:rsidRPr="009918D0">
        <w:rPr>
          <w:rFonts w:asciiTheme="minorHAnsi" w:eastAsia="Cambria" w:hAnsiTheme="minorHAnsi" w:cstheme="minorHAnsi"/>
          <w:sz w:val="22"/>
          <w:szCs w:val="22"/>
          <w:lang w:val="en-GB"/>
        </w:rPr>
        <w:t>8%</w:t>
      </w:r>
      <w:r w:rsidR="00FB0613">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were present in oomycetes and other eukaryotic groups but absent in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w:t>
      </w:r>
      <w:r w:rsidR="00FB0613">
        <w:rPr>
          <w:rFonts w:asciiTheme="minorHAnsi" w:eastAsia="Cambria" w:hAnsiTheme="minorHAnsi" w:cstheme="minorHAnsi"/>
          <w:sz w:val="22"/>
          <w:szCs w:val="22"/>
          <w:lang w:val="en-GB"/>
        </w:rPr>
        <w:t>These</w:t>
      </w:r>
      <w:r w:rsidRPr="009918D0">
        <w:rPr>
          <w:rFonts w:asciiTheme="minorHAnsi" w:eastAsia="Cambria" w:hAnsiTheme="minorHAnsi" w:cstheme="minorHAnsi"/>
          <w:sz w:val="22"/>
          <w:szCs w:val="22"/>
          <w:lang w:val="en-GB"/>
        </w:rPr>
        <w:t xml:space="preserve"> may represent genuine </w:t>
      </w:r>
      <w:r w:rsidR="00FB0613">
        <w:rPr>
          <w:rFonts w:asciiTheme="minorHAnsi" w:eastAsia="Cambria" w:hAnsiTheme="minorHAnsi" w:cstheme="minorHAnsi"/>
          <w:sz w:val="22"/>
          <w:szCs w:val="22"/>
          <w:lang w:val="en-GB"/>
        </w:rPr>
        <w:t xml:space="preserve">gene </w:t>
      </w:r>
      <w:r w:rsidRPr="009918D0">
        <w:rPr>
          <w:rFonts w:asciiTheme="minorHAnsi" w:eastAsia="Cambria" w:hAnsiTheme="minorHAnsi" w:cstheme="minorHAnsi"/>
          <w:sz w:val="22"/>
          <w:szCs w:val="22"/>
          <w:lang w:val="en-GB"/>
        </w:rPr>
        <w:t>losses</w:t>
      </w:r>
      <w:r w:rsidR="007E06AE" w:rsidRPr="009918D0">
        <w:rPr>
          <w:rFonts w:asciiTheme="minorHAnsi" w:eastAsia="Cambria" w:hAnsiTheme="minorHAnsi" w:cstheme="minorHAnsi"/>
          <w:sz w:val="22"/>
          <w:szCs w:val="22"/>
          <w:lang w:val="en-GB"/>
        </w:rPr>
        <w:t xml:space="preserve">, although absences </w:t>
      </w:r>
      <w:r w:rsidR="00FB0613">
        <w:rPr>
          <w:rFonts w:asciiTheme="minorHAnsi" w:eastAsia="Cambria" w:hAnsiTheme="minorHAnsi" w:cstheme="minorHAnsi"/>
          <w:sz w:val="22"/>
          <w:szCs w:val="22"/>
          <w:lang w:val="en-GB"/>
        </w:rPr>
        <w:t xml:space="preserve">in our draft genome </w:t>
      </w:r>
      <w:r w:rsidR="007E06AE" w:rsidRPr="009918D0">
        <w:rPr>
          <w:rFonts w:asciiTheme="minorHAnsi" w:eastAsia="Cambria" w:hAnsiTheme="minorHAnsi" w:cstheme="minorHAnsi"/>
          <w:sz w:val="22"/>
          <w:szCs w:val="22"/>
          <w:lang w:val="en-GB"/>
        </w:rPr>
        <w:t xml:space="preserve">may </w:t>
      </w:r>
      <w:r w:rsidR="00FB0613">
        <w:rPr>
          <w:rFonts w:asciiTheme="minorHAnsi" w:eastAsia="Cambria" w:hAnsiTheme="minorHAnsi" w:cstheme="minorHAnsi"/>
          <w:sz w:val="22"/>
          <w:szCs w:val="22"/>
          <w:lang w:val="en-GB"/>
        </w:rPr>
        <w:t xml:space="preserve">also </w:t>
      </w:r>
      <w:r w:rsidR="007E06AE" w:rsidRPr="009918D0">
        <w:rPr>
          <w:rFonts w:asciiTheme="minorHAnsi" w:eastAsia="Cambria" w:hAnsiTheme="minorHAnsi" w:cstheme="minorHAnsi"/>
          <w:sz w:val="22"/>
          <w:szCs w:val="22"/>
          <w:lang w:val="en-GB"/>
        </w:rPr>
        <w:t xml:space="preserve">be due to incomplete genome </w:t>
      </w:r>
      <w:r w:rsidR="003068D3" w:rsidRPr="009918D0">
        <w:rPr>
          <w:rFonts w:asciiTheme="minorHAnsi" w:eastAsia="Cambria" w:hAnsiTheme="minorHAnsi" w:cstheme="minorHAnsi"/>
          <w:sz w:val="22"/>
          <w:szCs w:val="22"/>
          <w:lang w:val="en-GB"/>
        </w:rPr>
        <w:t>s</w:t>
      </w:r>
      <w:r w:rsidR="003068D3">
        <w:rPr>
          <w:rFonts w:asciiTheme="minorHAnsi" w:eastAsia="Cambria" w:hAnsiTheme="minorHAnsi" w:cstheme="minorHAnsi"/>
          <w:sz w:val="22"/>
          <w:szCs w:val="22"/>
          <w:lang w:val="en-GB"/>
        </w:rPr>
        <w:t>equencing</w:t>
      </w:r>
      <w:r w:rsidR="003068D3" w:rsidRPr="009918D0">
        <w:rPr>
          <w:rFonts w:asciiTheme="minorHAnsi" w:eastAsia="Cambria" w:hAnsiTheme="minorHAnsi" w:cstheme="minorHAnsi"/>
          <w:sz w:val="22"/>
          <w:szCs w:val="22"/>
          <w:lang w:val="en-GB"/>
        </w:rPr>
        <w:t xml:space="preserve"> </w:t>
      </w:r>
      <w:r w:rsidR="007E06AE" w:rsidRPr="009918D0">
        <w:rPr>
          <w:rFonts w:asciiTheme="minorHAnsi" w:eastAsia="Cambria" w:hAnsiTheme="minorHAnsi" w:cstheme="minorHAnsi"/>
          <w:sz w:val="22"/>
          <w:szCs w:val="22"/>
          <w:lang w:val="en-GB"/>
        </w:rPr>
        <w:t>and assembly</w:t>
      </w:r>
      <w:r w:rsidR="009F0E63" w:rsidRPr="009918D0">
        <w:rPr>
          <w:rFonts w:asciiTheme="minorHAnsi" w:eastAsia="Cambria" w:hAnsiTheme="minorHAnsi" w:cstheme="minorHAnsi"/>
          <w:sz w:val="22"/>
          <w:szCs w:val="22"/>
          <w:lang w:val="en-GB"/>
        </w:rPr>
        <w:t>. If these genes are genuine</w:t>
      </w:r>
      <w:r w:rsidRPr="009918D0">
        <w:rPr>
          <w:rFonts w:asciiTheme="minorHAnsi" w:eastAsia="Cambria" w:hAnsiTheme="minorHAnsi" w:cstheme="minorHAnsi"/>
          <w:sz w:val="22"/>
          <w:szCs w:val="22"/>
          <w:lang w:val="en-GB"/>
        </w:rPr>
        <w:t xml:space="preserve"> </w:t>
      </w:r>
      <w:r w:rsidR="009F0E63" w:rsidRPr="009918D0">
        <w:rPr>
          <w:rFonts w:asciiTheme="minorHAnsi" w:eastAsia="Cambria" w:hAnsiTheme="minorHAnsi" w:cstheme="minorHAnsi"/>
          <w:sz w:val="22"/>
          <w:szCs w:val="22"/>
          <w:lang w:val="en-GB"/>
        </w:rPr>
        <w:t>losses</w:t>
      </w:r>
      <w:r w:rsidRPr="009918D0">
        <w:rPr>
          <w:rFonts w:asciiTheme="minorHAnsi" w:eastAsia="Cambria" w:hAnsiTheme="minorHAnsi" w:cstheme="minorHAnsi"/>
          <w:sz w:val="22"/>
          <w:szCs w:val="22"/>
          <w:lang w:val="en-GB"/>
        </w:rPr>
        <w:t xml:space="preserve"> </w:t>
      </w:r>
      <w:r w:rsidR="00BF524D" w:rsidRPr="009918D0">
        <w:rPr>
          <w:rFonts w:asciiTheme="minorHAnsi" w:eastAsia="Cambria" w:hAnsiTheme="minorHAnsi" w:cstheme="minorHAnsi"/>
          <w:sz w:val="22"/>
          <w:szCs w:val="22"/>
          <w:lang w:val="en-GB"/>
        </w:rPr>
        <w:t xml:space="preserve">from the </w:t>
      </w:r>
      <w:r w:rsidR="00BF524D" w:rsidRPr="009918D0">
        <w:rPr>
          <w:rFonts w:asciiTheme="minorHAnsi" w:eastAsia="Cambria" w:hAnsiTheme="minorHAnsi" w:cstheme="minorHAnsi"/>
          <w:i/>
          <w:sz w:val="22"/>
          <w:szCs w:val="22"/>
          <w:lang w:val="en-GB"/>
        </w:rPr>
        <w:t xml:space="preserve">H. catenoides </w:t>
      </w:r>
      <w:r w:rsidR="00BF524D" w:rsidRPr="009918D0">
        <w:rPr>
          <w:rFonts w:asciiTheme="minorHAnsi" w:eastAsia="Cambria" w:hAnsiTheme="minorHAnsi" w:cstheme="minorHAnsi"/>
          <w:sz w:val="22"/>
          <w:szCs w:val="22"/>
          <w:lang w:val="en-GB"/>
        </w:rPr>
        <w:t xml:space="preserve">genome </w:t>
      </w:r>
      <w:r w:rsidRPr="009918D0">
        <w:rPr>
          <w:rFonts w:asciiTheme="minorHAnsi" w:eastAsia="Cambria" w:hAnsiTheme="minorHAnsi" w:cstheme="minorHAnsi"/>
          <w:sz w:val="22"/>
          <w:szCs w:val="22"/>
          <w:lang w:val="en-GB"/>
        </w:rPr>
        <w:t xml:space="preserve">these results suggest a recent loss, putatively consistent with loss of the posterior flagellum without the function of these proteins being </w:t>
      </w:r>
      <w:r w:rsidR="00B62EAD">
        <w:rPr>
          <w:rFonts w:asciiTheme="minorHAnsi" w:eastAsia="Cambria" w:hAnsiTheme="minorHAnsi" w:cstheme="minorHAnsi"/>
          <w:sz w:val="22"/>
          <w:szCs w:val="22"/>
          <w:lang w:val="en-GB"/>
        </w:rPr>
        <w:t>integrated</w:t>
      </w:r>
      <w:r w:rsidRPr="009918D0">
        <w:rPr>
          <w:rFonts w:asciiTheme="minorHAnsi" w:eastAsia="Cambria" w:hAnsiTheme="minorHAnsi" w:cstheme="minorHAnsi"/>
          <w:sz w:val="22"/>
          <w:szCs w:val="22"/>
          <w:lang w:val="en-GB"/>
        </w:rPr>
        <w:t xml:space="preserve"> </w:t>
      </w:r>
      <w:r w:rsidR="00B62EAD">
        <w:rPr>
          <w:rFonts w:asciiTheme="minorHAnsi" w:eastAsia="Cambria" w:hAnsiTheme="minorHAnsi" w:cstheme="minorHAnsi"/>
          <w:sz w:val="22"/>
          <w:szCs w:val="22"/>
          <w:lang w:val="en-GB"/>
        </w:rPr>
        <w:t>in</w:t>
      </w:r>
      <w:r w:rsidRPr="009918D0">
        <w:rPr>
          <w:rFonts w:asciiTheme="minorHAnsi" w:eastAsia="Cambria" w:hAnsiTheme="minorHAnsi" w:cstheme="minorHAnsi"/>
          <w:sz w:val="22"/>
          <w:szCs w:val="22"/>
          <w:lang w:val="en-GB"/>
        </w:rPr>
        <w:t>to the anterior</w:t>
      </w:r>
      <w:r w:rsidR="009175E9" w:rsidRPr="009918D0">
        <w:rPr>
          <w:rFonts w:asciiTheme="minorHAnsi" w:eastAsia="Cambria" w:hAnsiTheme="minorHAnsi" w:cstheme="minorHAnsi"/>
          <w:sz w:val="22"/>
          <w:szCs w:val="22"/>
          <w:lang w:val="en-GB"/>
        </w:rPr>
        <w:t>-tinsel</w:t>
      </w:r>
      <w:r w:rsidRPr="009918D0">
        <w:rPr>
          <w:rFonts w:asciiTheme="minorHAnsi" w:eastAsia="Cambria" w:hAnsiTheme="minorHAnsi" w:cstheme="minorHAnsi"/>
          <w:sz w:val="22"/>
          <w:szCs w:val="22"/>
          <w:lang w:val="en-GB"/>
        </w:rPr>
        <w:t xml:space="preserve"> flagellum </w:t>
      </w:r>
      <w:r w:rsidR="00903358" w:rsidRPr="009918D0">
        <w:rPr>
          <w:rFonts w:asciiTheme="minorHAnsi" w:eastAsia="Cambria" w:hAnsiTheme="minorHAnsi" w:cstheme="minorHAnsi"/>
          <w:sz w:val="22"/>
          <w:szCs w:val="22"/>
          <w:highlight w:val="green"/>
          <w:lang w:val="en-GB"/>
        </w:rPr>
        <w:t>(Fig. 4a)</w:t>
      </w:r>
      <w:r w:rsidR="00903358" w:rsidRPr="009918D0">
        <w:rPr>
          <w:rFonts w:asciiTheme="minorHAnsi" w:eastAsia="Cambria" w:hAnsiTheme="minorHAnsi" w:cstheme="minorHAnsi"/>
          <w:i/>
          <w:sz w:val="22"/>
          <w:szCs w:val="22"/>
          <w:highlight w:val="green"/>
          <w:lang w:val="en-GB"/>
        </w:rPr>
        <w:t>.</w:t>
      </w:r>
      <w:r w:rsidRPr="009918D0">
        <w:rPr>
          <w:rFonts w:asciiTheme="minorHAnsi" w:eastAsia="Cambria" w:hAnsiTheme="minorHAnsi" w:cstheme="minorHAnsi"/>
          <w:i/>
          <w:sz w:val="22"/>
          <w:szCs w:val="22"/>
          <w:lang w:val="en-GB"/>
        </w:rPr>
        <w:t xml:space="preserve"> </w:t>
      </w:r>
      <w:r w:rsidRPr="009918D0">
        <w:rPr>
          <w:rFonts w:asciiTheme="minorHAnsi" w:eastAsia="Cambria" w:hAnsiTheme="minorHAnsi" w:cstheme="minorHAnsi"/>
          <w:sz w:val="22"/>
          <w:szCs w:val="22"/>
          <w:lang w:val="en-GB"/>
        </w:rPr>
        <w:t xml:space="preserve">Interestingly, these losses include a putative homologue of the </w:t>
      </w:r>
      <w:r w:rsidR="00C22059" w:rsidRPr="00C22059">
        <w:rPr>
          <w:rFonts w:asciiTheme="minorHAnsi" w:eastAsia="Cambria" w:hAnsiTheme="minorHAnsi" w:cstheme="minorHAnsi"/>
          <w:sz w:val="22"/>
          <w:szCs w:val="22"/>
          <w:highlight w:val="yellow"/>
          <w:lang w:val="en-GB"/>
        </w:rPr>
        <w:t>dynein regulatory complex 1 (</w:t>
      </w:r>
      <w:r w:rsidRPr="00C22059">
        <w:rPr>
          <w:rFonts w:asciiTheme="minorHAnsi" w:eastAsia="Cambria" w:hAnsiTheme="minorHAnsi" w:cstheme="minorHAnsi"/>
          <w:sz w:val="22"/>
          <w:szCs w:val="22"/>
          <w:highlight w:val="yellow"/>
          <w:lang w:val="en-GB"/>
        </w:rPr>
        <w:t>DRC1</w:t>
      </w:r>
      <w:r w:rsidR="00C22059" w:rsidRPr="00C22059">
        <w:rPr>
          <w:rFonts w:asciiTheme="minorHAnsi" w:eastAsia="Cambria" w:hAnsiTheme="minorHAnsi" w:cstheme="minorHAnsi"/>
          <w:sz w:val="22"/>
          <w:szCs w:val="22"/>
          <w:highlight w:val="yellow"/>
          <w:lang w:val="en-GB"/>
        </w:rPr>
        <w:t>)</w:t>
      </w:r>
      <w:r w:rsidR="00C22059">
        <w:rPr>
          <w:rFonts w:asciiTheme="minorHAnsi" w:eastAsia="Cambria" w:hAnsiTheme="minorHAnsi" w:cstheme="minorHAnsi"/>
          <w:sz w:val="22"/>
          <w:szCs w:val="22"/>
          <w:highlight w:val="yellow"/>
          <w:lang w:val="en-GB"/>
        </w:rPr>
        <w:t xml:space="preserve"> protein</w:t>
      </w:r>
      <w:r w:rsidR="00FB0613" w:rsidRPr="00C22059">
        <w:rPr>
          <w:rFonts w:asciiTheme="minorHAnsi" w:eastAsia="Cambria" w:hAnsiTheme="minorHAnsi" w:cstheme="minorHAnsi"/>
          <w:sz w:val="22"/>
          <w:szCs w:val="22"/>
          <w:highlight w:val="yellow"/>
          <w:lang w:val="en-GB"/>
        </w:rPr>
        <w:t>,</w:t>
      </w:r>
      <w:r w:rsidR="00FB0613">
        <w:rPr>
          <w:rFonts w:asciiTheme="minorHAnsi" w:eastAsia="Cambria" w:hAnsiTheme="minorHAnsi" w:cstheme="minorHAnsi"/>
          <w:sz w:val="22"/>
          <w:szCs w:val="22"/>
          <w:lang w:val="en-GB"/>
        </w:rPr>
        <w:t xml:space="preserve"> </w:t>
      </w:r>
      <w:r w:rsidR="00C22059">
        <w:rPr>
          <w:rFonts w:asciiTheme="minorHAnsi" w:eastAsia="Cambria" w:hAnsiTheme="minorHAnsi" w:cstheme="minorHAnsi"/>
          <w:sz w:val="22"/>
          <w:szCs w:val="22"/>
          <w:lang w:val="en-GB"/>
        </w:rPr>
        <w:t>which</w:t>
      </w:r>
      <w:r w:rsidRPr="009918D0">
        <w:rPr>
          <w:rFonts w:asciiTheme="minorHAnsi" w:eastAsia="Cambria" w:hAnsiTheme="minorHAnsi" w:cstheme="minorHAnsi"/>
          <w:sz w:val="22"/>
          <w:szCs w:val="22"/>
          <w:lang w:val="en-GB"/>
        </w:rPr>
        <w:t xml:space="preserve"> regulate</w:t>
      </w:r>
      <w:r w:rsidR="00FB0613">
        <w:rPr>
          <w:rFonts w:asciiTheme="minorHAnsi" w:eastAsia="Cambria" w:hAnsiTheme="minorHAnsi" w:cstheme="minorHAnsi"/>
          <w:sz w:val="22"/>
          <w:szCs w:val="22"/>
          <w:lang w:val="en-GB"/>
        </w:rPr>
        <w:t>s</w:t>
      </w:r>
      <w:r w:rsidRPr="009918D0">
        <w:rPr>
          <w:rFonts w:asciiTheme="minorHAnsi" w:eastAsia="Cambria" w:hAnsiTheme="minorHAnsi" w:cstheme="minorHAnsi"/>
          <w:sz w:val="22"/>
          <w:szCs w:val="22"/>
          <w:lang w:val="en-GB"/>
        </w:rPr>
        <w:t xml:space="preserve"> </w:t>
      </w:r>
      <w:r w:rsidR="00FB0613">
        <w:rPr>
          <w:rFonts w:asciiTheme="minorHAnsi" w:eastAsia="Cambria" w:hAnsiTheme="minorHAnsi" w:cstheme="minorHAnsi"/>
          <w:sz w:val="22"/>
          <w:szCs w:val="22"/>
          <w:lang w:val="en-GB"/>
        </w:rPr>
        <w:t xml:space="preserve">inner </w:t>
      </w:r>
      <w:r w:rsidRPr="009918D0">
        <w:rPr>
          <w:rFonts w:asciiTheme="minorHAnsi" w:eastAsia="Cambria" w:hAnsiTheme="minorHAnsi" w:cstheme="minorHAnsi"/>
          <w:sz w:val="22"/>
          <w:szCs w:val="22"/>
          <w:lang w:val="en-GB"/>
        </w:rPr>
        <w:t>dynein motor</w:t>
      </w:r>
      <w:r w:rsidR="00FB0613">
        <w:rPr>
          <w:rFonts w:asciiTheme="minorHAnsi" w:eastAsia="Cambria" w:hAnsiTheme="minorHAnsi" w:cstheme="minorHAnsi"/>
          <w:sz w:val="22"/>
          <w:szCs w:val="22"/>
          <w:lang w:val="en-GB"/>
        </w:rPr>
        <w:t xml:space="preserve"> activity</w:t>
      </w:r>
      <w:r w:rsidRPr="009918D0">
        <w:rPr>
          <w:rFonts w:asciiTheme="minorHAnsi" w:eastAsia="Cambria" w:hAnsiTheme="minorHAnsi" w:cstheme="minorHAnsi"/>
          <w:sz w:val="22"/>
          <w:szCs w:val="22"/>
          <w:lang w:val="en-GB"/>
        </w:rPr>
        <w:t xml:space="preserve"> in </w:t>
      </w:r>
      <w:r w:rsidRPr="009918D0">
        <w:rPr>
          <w:rFonts w:asciiTheme="minorHAnsi" w:eastAsia="Cambria" w:hAnsiTheme="minorHAnsi" w:cstheme="minorHAnsi"/>
          <w:i/>
          <w:sz w:val="22"/>
          <w:szCs w:val="22"/>
          <w:lang w:val="en-GB"/>
        </w:rPr>
        <w:t>Homo sapiens</w:t>
      </w:r>
      <w:r w:rsidRPr="009918D0">
        <w:rPr>
          <w:rFonts w:asciiTheme="minorHAnsi" w:eastAsia="Cambria" w:hAnsiTheme="minorHAnsi" w:cstheme="minorHAnsi"/>
          <w:sz w:val="22"/>
          <w:szCs w:val="22"/>
          <w:lang w:val="en-GB"/>
        </w:rPr>
        <w:t xml:space="preserve"> and </w:t>
      </w:r>
      <w:r w:rsidRPr="009918D0">
        <w:rPr>
          <w:rFonts w:asciiTheme="minorHAnsi" w:eastAsia="Cambria" w:hAnsiTheme="minorHAnsi" w:cstheme="minorHAnsi"/>
          <w:i/>
          <w:sz w:val="22"/>
          <w:szCs w:val="22"/>
          <w:lang w:val="en-GB"/>
        </w:rPr>
        <w:t xml:space="preserve">Chlamydomonas reinhardtii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&lt;EndNote&gt;&lt;Cite&gt;&lt;Author&gt;Wirschell&lt;/Author&gt;&lt;Year&gt;2013&lt;/Year&gt;&lt;RecNum&gt;5900&lt;/RecNum&gt;&lt;DisplayText&gt;(86)&lt;/DisplayText&gt;&lt;record&gt;&lt;rec-number&gt;5900&lt;/rec-number&gt;&lt;foreign-keys&gt;&lt;key app="EN" db-id="aa0wwef99asf0aeesds5pf0ft29wa99fvf0s" timestamp="1448367792"&gt;5900&lt;/key&gt;&lt;/foreign-keys&gt;&lt;ref-type name="Journal Article"&gt;17&lt;/ref-type&gt;&lt;contributors&gt;&lt;authors&gt;&lt;author&gt;Wirschell, Maureen&lt;/author&gt;&lt;author&gt;Olbrich, Heike&lt;/author&gt;&lt;author&gt;Werner, Claudius&lt;/author&gt;&lt;author&gt;Tritschler, Douglas&lt;/author&gt;&lt;author&gt;Bower, Raqual&lt;/author&gt;&lt;author&gt;Sale, Winfield&lt;/author&gt;&lt;author&gt;Loges, Niki T.&lt;/author&gt;&lt;author&gt;Pennekamp, Petra&lt;/author&gt;&lt;author&gt;Lindberg, Sven&lt;/author&gt;&lt;author&gt;Stenram, Unne&lt;/author&gt;&lt;author&gt;Carlén, Birgitta&lt;/author&gt;&lt;author&gt;Horak, Elisabeth&lt;/author&gt;&lt;author&gt;Köhler, Gabriele&lt;/author&gt;&lt;author&gt;Nürnberg, Peter&lt;/author&gt;&lt;author&gt;Nürnberg, Gudrun&lt;/author&gt;&lt;author&gt;Porter, Mary E.&lt;/author&gt;&lt;author&gt;Omran, Heymut&lt;/author&gt;&lt;/authors&gt;&lt;/contributors&gt;&lt;titles&gt;&lt;title&gt;The nexin-dynein regulatory complex subunit DRC 1 is essential for motile cilia function in algae and humans&lt;/title&gt;&lt;secondary-title&gt;Nature genetics&lt;/secondary-title&gt;&lt;/titles&gt;&lt;periodical&gt;&lt;full-title&gt;Nature genetics&lt;/full-title&gt;&lt;/periodical&gt;&lt;pages&gt;10.1038/ng.2533&lt;/pages&gt;&lt;volume&gt;45&lt;/volume&gt;&lt;number&gt;3&lt;/number&gt;&lt;dates&gt;&lt;year&gt;2013&lt;/year&gt;&lt;pub-dates&gt;&lt;date&gt;01/27&lt;/date&gt;&lt;/pub-dates&gt;&lt;/dates&gt;&lt;isbn&gt;1061-4036&amp;#xD;1546-1718&lt;/isbn&gt;&lt;accession-num&gt;PMC3818796&lt;/accession-num&gt;&lt;urls&gt;&lt;related-urls&gt;&lt;url&gt;http://www.ncbi.nlm.nih.gov/pmc/articles/PMC3818796/&lt;/url&gt;&lt;/related-urls&gt;&lt;/urls&gt;&lt;electronic-resource-num&gt;10.1038/ng.2533&lt;/electronic-resource-num&gt;&lt;remote-database-name&gt;PMC&lt;/remote-database-name&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(86)</w:t>
      </w:r>
      <w:r w:rsidR="001A6DE9" w:rsidRPr="009918D0">
        <w:rPr>
          <w:rFonts w:asciiTheme="minorHAnsi" w:eastAsia="Cambria" w:hAnsiTheme="minorHAnsi" w:cstheme="minorHAnsi"/>
          <w:sz w:val="22"/>
          <w:szCs w:val="22"/>
          <w:lang w:val="en-GB"/>
        </w:rPr>
        <w:fldChar w:fldCharType="end"/>
      </w:r>
      <w:r w:rsidR="00FB0613">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and Radial Spoke protein 7 (RSP7)</w:t>
      </w:r>
      <w:r w:rsidR="00FB0613">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a protein that functions in flagellum structure and beating in </w:t>
      </w:r>
      <w:r w:rsidRPr="009918D0">
        <w:rPr>
          <w:rFonts w:asciiTheme="minorHAnsi" w:eastAsia="Cambria" w:hAnsiTheme="minorHAnsi" w:cstheme="minorHAnsi"/>
          <w:i/>
          <w:sz w:val="22"/>
          <w:szCs w:val="22"/>
          <w:lang w:val="en-GB"/>
        </w:rPr>
        <w:t xml:space="preserve">Chlamydomonas reinhardtii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&lt;EndNote&gt;&lt;Cite&gt;&lt;Author&gt;Yang&lt;/Author&gt;&lt;Year&gt;2006&lt;/Year&gt;&lt;RecNum&gt;5901&lt;/RecNum&gt;&lt;DisplayText&gt;(87)&lt;/DisplayText&gt;&lt;record&gt;&lt;rec-number&gt;5901&lt;/rec-number&gt;&lt;foreign-keys&gt;&lt;key app="EN" db-id="aa0wwef99asf0aeesds5pf0ft29wa99fvf0s" timestamp="1448373527"&gt;5901&lt;/key&gt;&lt;/foreign-keys&gt;&lt;ref-type name="Journal Article"&gt;17&lt;/ref-type&gt;&lt;contributors&gt;&lt;authors&gt;&lt;author&gt;Yang, Pinfen&lt;/author&gt;&lt;author&gt;Diener, Dennis R.&lt;/author&gt;&lt;author&gt;Yang, Chun&lt;/author&gt;&lt;author&gt;Kohno, Takahiro&lt;/author&gt;&lt;author&gt;Pazour, Gregory J.&lt;/author&gt;&lt;author&gt;Dienes, Jennifer M.&lt;/author&gt;&lt;author&gt;Agrin, Nathan S.&lt;/author&gt;&lt;author&gt;King, Stephen M.&lt;/author&gt;&lt;author&gt;Sale, Winfield S.&lt;/author&gt;&lt;author&gt;Kamiya, Ritsu&lt;/author&gt;&lt;author&gt;Rosenbaum, Joel L.&lt;/author&gt;&lt;author&gt;Witman, George B.&lt;/author&gt;&lt;/authors&gt;&lt;/contributors&gt;&lt;titles&gt;&lt;title&gt;Radial spoke proteins of Chlamydomonas flagella&lt;/title&gt;&lt;secondary-title&gt;Journal of Cell Science&lt;/secondary-title&gt;&lt;/titles&gt;&lt;periodical&gt;&lt;full-title&gt;Journal of Cell Science&lt;/full-title&gt;&lt;/periodical&gt;&lt;pages&gt;1165-1174&lt;/pages&gt;&lt;volume&gt;119&lt;/volume&gt;&lt;number&gt;6&lt;/number&gt;&lt;dates&gt;&lt;year&gt;2006&lt;/year&gt;&lt;/dates&gt;&lt;work-type&gt;10.1242/jcs.02811&lt;/work-type&gt;&lt;urls&gt;&lt;related-urls&gt;&lt;url&gt;http://jcs.biologists.org/content/119/6/1165.abstract&lt;/url&gt;&lt;/related-urls&gt;&lt;/urls&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(87)</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w:t>
      </w:r>
      <w:r w:rsidRPr="009918D0">
        <w:rPr>
          <w:rFonts w:asciiTheme="minorHAnsi" w:eastAsia="Cambria" w:hAnsiTheme="minorHAnsi" w:cstheme="minorHAnsi"/>
          <w:i/>
          <w:sz w:val="22"/>
          <w:szCs w:val="22"/>
          <w:lang w:val="en-GB"/>
        </w:rPr>
        <w:t xml:space="preserve"> </w:t>
      </w:r>
      <w:r w:rsidRPr="009918D0">
        <w:rPr>
          <w:rFonts w:asciiTheme="minorHAnsi" w:eastAsia="Cambria" w:hAnsiTheme="minorHAnsi" w:cstheme="minorHAnsi"/>
          <w:sz w:val="22"/>
          <w:szCs w:val="22"/>
          <w:lang w:val="en-GB"/>
        </w:rPr>
        <w:t xml:space="preserve">Further, analysis of the radial spoke protein repertoire encoded </w:t>
      </w:r>
      <w:r w:rsidR="00FB0613">
        <w:rPr>
          <w:rFonts w:asciiTheme="minorHAnsi" w:eastAsia="Cambria" w:hAnsiTheme="minorHAnsi" w:cstheme="minorHAnsi"/>
          <w:sz w:val="22"/>
          <w:szCs w:val="22"/>
          <w:lang w:val="en-GB"/>
        </w:rPr>
        <w:t>by</w:t>
      </w:r>
      <w:r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i/>
          <w:sz w:val="22"/>
          <w:szCs w:val="22"/>
          <w:lang w:val="en-GB"/>
        </w:rPr>
        <w:t xml:space="preserve">H. catenoides </w:t>
      </w:r>
      <w:r w:rsidRPr="009918D0">
        <w:rPr>
          <w:rFonts w:asciiTheme="minorHAnsi" w:eastAsia="Cambria" w:hAnsiTheme="minorHAnsi" w:cstheme="minorHAnsi"/>
          <w:sz w:val="22"/>
          <w:szCs w:val="22"/>
          <w:lang w:val="en-GB"/>
        </w:rPr>
        <w:t xml:space="preserve">identified a number of </w:t>
      </w:r>
      <w:commentRangeStart w:id="52"/>
      <w:r w:rsidR="00FB0613">
        <w:rPr>
          <w:rFonts w:asciiTheme="minorHAnsi" w:eastAsia="Cambria" w:hAnsiTheme="minorHAnsi" w:cstheme="minorHAnsi"/>
          <w:sz w:val="22"/>
          <w:szCs w:val="22"/>
          <w:lang w:val="en-GB"/>
        </w:rPr>
        <w:t>other</w:t>
      </w:r>
      <w:r w:rsidR="003E7F0A">
        <w:rPr>
          <w:rFonts w:asciiTheme="minorHAnsi" w:eastAsia="Cambria" w:hAnsiTheme="minorHAnsi" w:cstheme="minorHAnsi"/>
          <w:sz w:val="22"/>
          <w:szCs w:val="22"/>
          <w:lang w:val="en-GB"/>
        </w:rPr>
        <w:t xml:space="preserve"> components of the radial spoke complex</w:t>
      </w:r>
      <w:ins w:id="53" w:author="Bill Wickstead" w:date="2017-02-12T16:36:00Z">
        <w:r w:rsidR="00FB0613">
          <w:rPr>
            <w:rFonts w:asciiTheme="minorHAnsi" w:eastAsia="Cambria" w:hAnsiTheme="minorHAnsi" w:cstheme="minorHAnsi"/>
            <w:sz w:val="22"/>
            <w:szCs w:val="22"/>
            <w:lang w:val="en-GB"/>
          </w:rPr>
          <w:t xml:space="preserve"> which are absent in </w:t>
        </w:r>
      </w:ins>
      <w:ins w:id="54" w:author="Bill Wickstead" w:date="2017-02-12T16:37:00Z">
        <w:r w:rsidR="00FB0613" w:rsidRPr="009918D0">
          <w:rPr>
            <w:rFonts w:asciiTheme="minorHAnsi" w:eastAsia="Cambria" w:hAnsiTheme="minorHAnsi" w:cstheme="minorHAnsi"/>
            <w:i/>
            <w:sz w:val="22"/>
            <w:szCs w:val="22"/>
            <w:lang w:val="en-GB"/>
          </w:rPr>
          <w:t>H. catenoides</w:t>
        </w:r>
        <w:r w:rsidR="00FB0613">
          <w:rPr>
            <w:rFonts w:asciiTheme="minorHAnsi" w:eastAsia="Cambria" w:hAnsiTheme="minorHAnsi" w:cstheme="minorHAnsi"/>
            <w:sz w:val="22"/>
            <w:szCs w:val="22"/>
            <w:lang w:val="en-GB"/>
          </w:rPr>
          <w:t xml:space="preserve">. </w:t>
        </w:r>
      </w:ins>
      <w:r w:rsidR="003E7F0A">
        <w:rPr>
          <w:rFonts w:asciiTheme="minorHAnsi" w:eastAsia="Cambria" w:hAnsiTheme="minorHAnsi" w:cstheme="minorHAnsi"/>
          <w:sz w:val="22"/>
          <w:szCs w:val="22"/>
          <w:lang w:val="en-GB"/>
        </w:rPr>
        <w:t>However,</w:t>
      </w:r>
      <w:r w:rsidRPr="009918D0">
        <w:rPr>
          <w:rFonts w:asciiTheme="minorHAnsi" w:eastAsia="Cambria" w:hAnsiTheme="minorHAnsi" w:cstheme="minorHAnsi"/>
          <w:sz w:val="22"/>
          <w:szCs w:val="22"/>
          <w:lang w:val="en-GB"/>
        </w:rPr>
        <w:t xml:space="preserve"> RSP7 was the only radial spoke proteome loss specific to the loss of the posterior flagellum in the </w:t>
      </w:r>
      <w:r w:rsidRPr="009918D0">
        <w:rPr>
          <w:rFonts w:asciiTheme="minorHAnsi" w:eastAsia="Cambria" w:hAnsiTheme="minorHAnsi" w:cstheme="minorHAnsi"/>
          <w:i/>
          <w:sz w:val="22"/>
          <w:szCs w:val="22"/>
          <w:lang w:val="en-GB"/>
        </w:rPr>
        <w:t xml:space="preserve">Hyphochytrium </w:t>
      </w:r>
      <w:r w:rsidRPr="009918D0">
        <w:rPr>
          <w:rFonts w:asciiTheme="minorHAnsi" w:eastAsia="Cambria" w:hAnsiTheme="minorHAnsi" w:cstheme="minorHAnsi"/>
          <w:sz w:val="22"/>
          <w:szCs w:val="22"/>
          <w:lang w:val="en-GB"/>
        </w:rPr>
        <w:t xml:space="preserve">lineage </w:t>
      </w:r>
      <w:r w:rsidR="00903358" w:rsidRPr="009918D0">
        <w:rPr>
          <w:rFonts w:asciiTheme="minorHAnsi" w:eastAsia="Cambria" w:hAnsiTheme="minorHAnsi" w:cstheme="minorHAnsi"/>
          <w:sz w:val="22"/>
          <w:szCs w:val="22"/>
          <w:lang w:val="en-GB"/>
        </w:rPr>
        <w:t>(Fig. 4a/</w:t>
      </w:r>
      <w:r w:rsidR="00BF524D" w:rsidRPr="009918D0">
        <w:rPr>
          <w:rFonts w:asciiTheme="minorHAnsi" w:eastAsia="Cambria" w:hAnsiTheme="minorHAnsi" w:cstheme="minorHAnsi"/>
          <w:sz w:val="22"/>
          <w:szCs w:val="22"/>
          <w:lang w:val="en-GB"/>
        </w:rPr>
        <w:t>b</w:t>
      </w:r>
      <w:ins w:id="55" w:author="Bill Wickstead" w:date="2017-02-12T16:37:00Z">
        <w:r w:rsidR="00FB0613" w:rsidRPr="009918D0">
          <w:rPr>
            <w:rFonts w:asciiTheme="minorHAnsi" w:eastAsia="Cambria" w:hAnsiTheme="minorHAnsi" w:cstheme="minorHAnsi"/>
            <w:sz w:val="22"/>
            <w:szCs w:val="22"/>
            <w:lang w:val="en-GB"/>
          </w:rPr>
          <w:t>)</w:t>
        </w:r>
        <w:r w:rsidR="00FB0613">
          <w:rPr>
            <w:rFonts w:asciiTheme="minorHAnsi" w:eastAsia="Cambria" w:hAnsiTheme="minorHAnsi" w:cstheme="minorHAnsi"/>
            <w:sz w:val="22"/>
            <w:szCs w:val="22"/>
            <w:lang w:val="en-GB"/>
          </w:rPr>
          <w:t>;</w:t>
        </w:r>
        <w:r w:rsidR="00FB0613" w:rsidRPr="009918D0">
          <w:rPr>
            <w:rFonts w:asciiTheme="minorHAnsi" w:eastAsia="Cambria" w:hAnsiTheme="minorHAnsi" w:cstheme="minorHAnsi"/>
            <w:sz w:val="22"/>
            <w:szCs w:val="22"/>
            <w:lang w:val="en-GB"/>
          </w:rPr>
          <w:t xml:space="preserve"> </w:t>
        </w:r>
      </w:ins>
      <w:r w:rsidR="003A6050" w:rsidRPr="009918D0">
        <w:rPr>
          <w:rFonts w:asciiTheme="minorHAnsi" w:eastAsia="Cambria" w:hAnsiTheme="minorHAnsi" w:cstheme="minorHAnsi"/>
          <w:sz w:val="22"/>
          <w:szCs w:val="22"/>
          <w:lang w:val="en-GB"/>
        </w:rPr>
        <w:t>this p</w:t>
      </w:r>
      <w:r w:rsidR="006A1AC5" w:rsidRPr="009918D0">
        <w:rPr>
          <w:rFonts w:asciiTheme="minorHAnsi" w:eastAsia="Cambria" w:hAnsiTheme="minorHAnsi" w:cstheme="minorHAnsi"/>
          <w:sz w:val="22"/>
          <w:szCs w:val="22"/>
          <w:lang w:val="en-GB"/>
        </w:rPr>
        <w:t>r</w:t>
      </w:r>
      <w:r w:rsidR="003A6050" w:rsidRPr="009918D0">
        <w:rPr>
          <w:rFonts w:asciiTheme="minorHAnsi" w:eastAsia="Cambria" w:hAnsiTheme="minorHAnsi" w:cstheme="minorHAnsi"/>
          <w:sz w:val="22"/>
          <w:szCs w:val="22"/>
          <w:lang w:val="en-GB"/>
        </w:rPr>
        <w:t xml:space="preserve">otein </w:t>
      </w:r>
      <w:r w:rsidR="006A1AC5" w:rsidRPr="009918D0">
        <w:rPr>
          <w:rFonts w:asciiTheme="minorHAnsi" w:eastAsia="Cambria" w:hAnsiTheme="minorHAnsi" w:cstheme="minorHAnsi"/>
          <w:sz w:val="22"/>
          <w:szCs w:val="22"/>
          <w:lang w:val="en-GB"/>
        </w:rPr>
        <w:t xml:space="preserve">is putatively encoded in the oomycetes but has been separately lost in the Opisthokonta (e.g. </w:t>
      </w:r>
      <w:r w:rsidR="006A1AC5" w:rsidRPr="009918D0">
        <w:rPr>
          <w:rFonts w:asciiTheme="minorHAnsi" w:eastAsia="Cambria" w:hAnsiTheme="minorHAnsi" w:cstheme="minorHAnsi"/>
          <w:i/>
          <w:sz w:val="22"/>
          <w:szCs w:val="22"/>
          <w:lang w:val="en-GB"/>
        </w:rPr>
        <w:t>Homo sapiens</w:t>
      </w:r>
      <w:r w:rsidR="006A1AC5" w:rsidRPr="009918D0">
        <w:rPr>
          <w:rFonts w:asciiTheme="minorHAnsi" w:eastAsia="Cambria" w:hAnsiTheme="minorHAnsi" w:cstheme="minorHAnsi"/>
          <w:sz w:val="22"/>
          <w:szCs w:val="22"/>
          <w:lang w:val="en-GB"/>
        </w:rPr>
        <w:t>)</w:t>
      </w:r>
      <w:r w:rsidRPr="009918D0">
        <w:rPr>
          <w:rFonts w:asciiTheme="minorHAnsi" w:eastAsia="Cambria" w:hAnsiTheme="minorHAnsi" w:cstheme="minorHAnsi"/>
          <w:i/>
          <w:sz w:val="22"/>
          <w:szCs w:val="22"/>
          <w:lang w:val="en-GB"/>
        </w:rPr>
        <w:t>.</w:t>
      </w:r>
      <w:r w:rsidR="003A6050"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In </w:t>
      </w:r>
      <w:r w:rsidRPr="009918D0">
        <w:rPr>
          <w:rFonts w:asciiTheme="minorHAnsi" w:eastAsia="Cambria" w:hAnsiTheme="minorHAnsi" w:cstheme="minorHAnsi"/>
          <w:i/>
          <w:sz w:val="22"/>
          <w:szCs w:val="22"/>
          <w:lang w:val="en-GB"/>
        </w:rPr>
        <w:t xml:space="preserve">Chlamydomonas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&lt;EndNote&gt;&lt;Cite&gt;&lt;Author&gt;Yang&lt;/Author&gt;&lt;Year&gt;2006&lt;/Year&gt;&lt;RecNum&gt;5901&lt;/RecNum&gt;&lt;DisplayText&gt;(87)&lt;/DisplayText&gt;&lt;record&gt;&lt;rec-number&gt;5901&lt;/rec-number&gt;&lt;foreign-keys&gt;&lt;key app="EN" db-id="aa0wwef99asf0aeesds5pf0ft29wa99fvf0s" timestamp="1448373527"&gt;5901&lt;/key&gt;&lt;/foreign-keys&gt;&lt;ref-type name="Journal Article"&gt;17&lt;/ref-type&gt;&lt;contributors&gt;&lt;authors&gt;&lt;author&gt;Yang, Pinfen&lt;/author&gt;&lt;author&gt;Diener, Dennis R.&lt;/author&gt;&lt;author&gt;Yang, Chun&lt;/author&gt;&lt;author&gt;Kohno, Takahiro&lt;/author&gt;&lt;author&gt;Pazour, Gregory J.&lt;/author&gt;&lt;author&gt;Dienes, Jennifer M.&lt;/author&gt;&lt;author&gt;Agrin, Nathan S.&lt;/author&gt;&lt;author&gt;King, Stephen M.&lt;/author&gt;&lt;author&gt;Sale, Winfield S.&lt;/author&gt;&lt;author&gt;Kamiya, Ritsu&lt;/author&gt;&lt;author&gt;Rosenbaum, Joel L.&lt;/author&gt;&lt;author&gt;Witman, George B.&lt;/author&gt;&lt;/authors&gt;&lt;/contributors&gt;&lt;titles&gt;&lt;title&gt;Radial spoke proteins of Chlamydomonas flagella&lt;/title&gt;&lt;secondary-title&gt;Journal of Cell Science&lt;/secondary-title&gt;&lt;/titles&gt;&lt;periodical&gt;&lt;full-title&gt;Journal of Cell Science&lt;/full-title&gt;&lt;/periodical&gt;&lt;pages&gt;1165-1174&lt;/pages&gt;&lt;volume&gt;119&lt;/volume&gt;&lt;number&gt;6&lt;/number&gt;&lt;dates&gt;&lt;year&gt;2006&lt;/year&gt;&lt;/dates&gt;&lt;work-type&gt;10.1242/jcs.02811&lt;/work-type&gt;&lt;urls&gt;&lt;related-urls&gt;&lt;url&gt;http://jcs.biologists.org/content/119/6/1165.abstract&lt;/url&gt;&lt;/related-urls&gt;&lt;/urls&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(87)</w:t>
      </w:r>
      <w:r w:rsidR="001A6DE9" w:rsidRPr="009918D0">
        <w:rPr>
          <w:rFonts w:asciiTheme="minorHAnsi" w:eastAsia="Cambria" w:hAnsiTheme="minorHAnsi" w:cstheme="minorHAnsi"/>
          <w:sz w:val="22"/>
          <w:szCs w:val="22"/>
          <w:lang w:val="en-GB"/>
        </w:rPr>
        <w:fldChar w:fldCharType="end"/>
      </w:r>
      <w:ins w:id="56" w:author="Bill Wickstead" w:date="2017-02-12T16:41:00Z">
        <w:r w:rsidR="00F70840">
          <w:rPr>
            <w:rFonts w:asciiTheme="minorHAnsi" w:eastAsia="Cambria" w:hAnsiTheme="minorHAnsi" w:cstheme="minorHAnsi"/>
            <w:sz w:val="22"/>
            <w:szCs w:val="22"/>
            <w:lang w:val="en-GB"/>
          </w:rPr>
          <w:t xml:space="preserve">, </w:t>
        </w:r>
      </w:ins>
      <w:r w:rsidRPr="009918D0">
        <w:rPr>
          <w:rFonts w:asciiTheme="minorHAnsi" w:eastAsia="Cambria" w:hAnsiTheme="minorHAnsi" w:cstheme="minorHAnsi"/>
          <w:sz w:val="22"/>
          <w:szCs w:val="22"/>
          <w:lang w:val="en-GB"/>
        </w:rPr>
        <w:t xml:space="preserve">RSP11 and </w:t>
      </w:r>
      <w:r w:rsidR="002D6728" w:rsidRPr="009918D0">
        <w:rPr>
          <w:rFonts w:asciiTheme="minorHAnsi" w:eastAsia="Cambria" w:hAnsiTheme="minorHAnsi" w:cstheme="minorHAnsi"/>
          <w:sz w:val="22"/>
          <w:szCs w:val="22"/>
          <w:lang w:val="en-GB"/>
        </w:rPr>
        <w:t>RSP</w:t>
      </w:r>
      <w:r w:rsidRPr="009918D0">
        <w:rPr>
          <w:rFonts w:asciiTheme="minorHAnsi" w:eastAsia="Cambria" w:hAnsiTheme="minorHAnsi" w:cstheme="minorHAnsi"/>
          <w:sz w:val="22"/>
          <w:szCs w:val="22"/>
          <w:lang w:val="en-GB"/>
        </w:rPr>
        <w:t xml:space="preserve">7 have been shown to </w:t>
      </w:r>
      <w:ins w:id="57" w:author="Bill Wickstead" w:date="2017-02-12T16:41:00Z">
        <w:r w:rsidR="00F70840">
          <w:rPr>
            <w:rFonts w:asciiTheme="minorHAnsi" w:eastAsia="Cambria" w:hAnsiTheme="minorHAnsi" w:cstheme="minorHAnsi"/>
            <w:sz w:val="22"/>
            <w:szCs w:val="22"/>
            <w:lang w:val="en-GB"/>
          </w:rPr>
          <w:t>contain</w:t>
        </w:r>
        <w:r w:rsidR="00F70840" w:rsidRPr="009918D0">
          <w:rPr>
            <w:rFonts w:asciiTheme="minorHAnsi" w:eastAsia="Cambria" w:hAnsiTheme="minorHAnsi" w:cstheme="minorHAnsi"/>
            <w:sz w:val="22"/>
            <w:szCs w:val="22"/>
            <w:lang w:val="en-GB"/>
          </w:rPr>
          <w:t xml:space="preserve"> </w:t>
        </w:r>
      </w:ins>
      <w:r w:rsidRPr="009918D0">
        <w:rPr>
          <w:rFonts w:asciiTheme="minorHAnsi" w:eastAsia="Cambria" w:hAnsiTheme="minorHAnsi" w:cstheme="minorHAnsi"/>
          <w:sz w:val="22"/>
          <w:szCs w:val="22"/>
          <w:lang w:val="en-GB"/>
        </w:rPr>
        <w:t xml:space="preserve">a RIIa domain and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&lt;EndNote&gt;&lt;Cite&gt;&lt;Author&gt;Yang&lt;/Author&gt;&lt;Year&gt;2005&lt;/Year&gt;&lt;RecNum&gt;7168&lt;/RecNum&gt;&lt;DisplayText&gt;(88)&lt;/DisplayText&gt;&lt;record&gt;&lt;rec-number&gt;7168&lt;/rec-number&gt;&lt;foreign-keys&gt;&lt;key app="EN" db-id="aa0wwef99asf0aeesds5pf0ft29wa99fvf0s" timestamp="1483626082"&gt;7168&lt;/key&gt;&lt;/foreign-keys&gt;&lt;ref-type name="Journal Article"&gt;17&lt;/ref-type&gt;&lt;contributors&gt;&lt;authors&gt;&lt;author&gt;Yang, Chun&lt;/author&gt;&lt;author&gt;Compton, Mark M.&lt;/author&gt;&lt;author&gt;Yang, Pinfen&lt;/author&gt;&lt;/authors&gt;&lt;/contributors&gt;&lt;titles&gt;&lt;title&gt;Dimeric Novel HSP40 Is Incorporated into the Radial Spoke Complex during the Assembly Process in Flagella&lt;/title&gt;&lt;secondary-title&gt;Molecular Biology of the Cell&lt;/secondary-title&gt;&lt;/titles&gt;&lt;periodical&gt;&lt;full-title&gt;Molecular Biology of the Cell&lt;/full-title&gt;&lt;/periodical&gt;&lt;pages&gt;637-648&lt;/pages&gt;&lt;volume&gt;16&lt;/volume&gt;&lt;number&gt;2&lt;/number&gt;&lt;dates&gt;&lt;year&gt;2005&lt;/year&gt;&lt;pub-dates&gt;&lt;date&gt;09/08/received&amp;#xD;11/08/revised&amp;#xD;11/11/accepted&lt;/date&gt;&lt;/pub-dates&gt;&lt;/dates&gt;&lt;publisher&gt;The American Society for Cell Biology&lt;/publisher&gt;&lt;isbn&gt;1059-1524&lt;/isbn&gt;&lt;accession-num&gt;PMC545900&lt;/accession-num&gt;&lt;urls&gt;&lt;related-urls&gt;&lt;url&gt;http://www.ncbi.nlm.nih.gov/pmc/articles/PMC545900/&lt;/url&gt;&lt;/related-urls&gt;&lt;/urls&gt;&lt;electronic-resource-num&gt;10.1091/mbc.E04-09-0787&lt;/electronic-resource-num&gt;&lt;remote-database-name&gt;PMC&lt;/remote-database-name&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(88)</w:t>
      </w:r>
      <w:r w:rsidR="001A6DE9" w:rsidRPr="009918D0">
        <w:rPr>
          <w:rFonts w:asciiTheme="minorHAnsi" w:eastAsia="Cambria" w:hAnsiTheme="minorHAnsi" w:cstheme="minorHAnsi"/>
          <w:sz w:val="22"/>
          <w:szCs w:val="22"/>
          <w:lang w:val="en-GB"/>
        </w:rPr>
        <w:fldChar w:fldCharType="end"/>
      </w:r>
      <w:r w:rsidR="003A1453" w:rsidRPr="009918D0">
        <w:rPr>
          <w:rFonts w:asciiTheme="minorHAnsi" w:eastAsia="Cambria" w:hAnsiTheme="minorHAnsi" w:cstheme="minorHAnsi"/>
          <w:sz w:val="22"/>
          <w:szCs w:val="22"/>
          <w:lang w:val="en-GB"/>
        </w:rPr>
        <w:t xml:space="preserve">. </w:t>
      </w:r>
      <w:ins w:id="58" w:author="Bill Wickstead" w:date="2017-02-12T16:42:00Z">
        <w:r w:rsidR="00F70840">
          <w:rPr>
            <w:rFonts w:asciiTheme="minorHAnsi" w:eastAsia="Cambria" w:hAnsiTheme="minorHAnsi" w:cstheme="minorHAnsi"/>
            <w:sz w:val="22"/>
            <w:szCs w:val="22"/>
            <w:lang w:val="en-GB"/>
          </w:rPr>
          <w:t>A</w:t>
        </w:r>
      </w:ins>
      <w:r w:rsidRPr="009918D0">
        <w:rPr>
          <w:rFonts w:asciiTheme="minorHAnsi" w:eastAsia="Cambria" w:hAnsiTheme="minorHAnsi" w:cstheme="minorHAnsi"/>
          <w:sz w:val="22"/>
          <w:szCs w:val="22"/>
          <w:lang w:val="en-GB"/>
        </w:rPr>
        <w:t xml:space="preserve">ssociation </w:t>
      </w:r>
      <w:ins w:id="59" w:author="Bill Wickstead" w:date="2017-02-12T16:42:00Z">
        <w:r w:rsidR="00F70840">
          <w:rPr>
            <w:rFonts w:asciiTheme="minorHAnsi" w:eastAsia="Cambria" w:hAnsiTheme="minorHAnsi" w:cstheme="minorHAnsi"/>
            <w:sz w:val="22"/>
            <w:szCs w:val="22"/>
            <w:lang w:val="en-GB"/>
          </w:rPr>
          <w:t>between</w:t>
        </w:r>
        <w:r w:rsidR="00F70840" w:rsidRPr="009918D0">
          <w:rPr>
            <w:rFonts w:asciiTheme="minorHAnsi" w:eastAsia="Cambria" w:hAnsiTheme="minorHAnsi" w:cstheme="minorHAnsi"/>
            <w:sz w:val="22"/>
            <w:szCs w:val="22"/>
            <w:lang w:val="en-GB"/>
          </w:rPr>
          <w:t xml:space="preserve"> </w:t>
        </w:r>
      </w:ins>
      <w:r w:rsidRPr="009918D0">
        <w:rPr>
          <w:rFonts w:asciiTheme="minorHAnsi" w:eastAsia="Cambria" w:hAnsiTheme="minorHAnsi" w:cstheme="minorHAnsi"/>
          <w:sz w:val="22"/>
          <w:szCs w:val="22"/>
          <w:lang w:val="en-GB"/>
        </w:rPr>
        <w:t xml:space="preserve">RIIa </w:t>
      </w:r>
      <w:ins w:id="60" w:author="Bill Wickstead" w:date="2017-02-12T16:43:00Z">
        <w:r w:rsidR="00F70840">
          <w:rPr>
            <w:rFonts w:asciiTheme="minorHAnsi" w:eastAsia="Cambria" w:hAnsiTheme="minorHAnsi" w:cstheme="minorHAnsi"/>
            <w:sz w:val="22"/>
            <w:szCs w:val="22"/>
            <w:lang w:val="en-GB"/>
          </w:rPr>
          <w:t xml:space="preserve">and </w:t>
        </w:r>
      </w:ins>
      <w:r w:rsidRPr="009918D0">
        <w:rPr>
          <w:rFonts w:asciiTheme="minorHAnsi" w:eastAsia="Cambria" w:hAnsiTheme="minorHAnsi" w:cstheme="minorHAnsi"/>
          <w:sz w:val="22"/>
          <w:szCs w:val="22"/>
          <w:lang w:val="en-GB"/>
        </w:rPr>
        <w:t>AKAP domain</w:t>
      </w:r>
      <w:ins w:id="61" w:author="Bill Wickstead" w:date="2017-02-12T16:43:00Z">
        <w:r w:rsidR="00F70840">
          <w:rPr>
            <w:rFonts w:asciiTheme="minorHAnsi" w:eastAsia="Cambria" w:hAnsiTheme="minorHAnsi" w:cstheme="minorHAnsi"/>
            <w:sz w:val="22"/>
            <w:szCs w:val="22"/>
            <w:lang w:val="en-GB"/>
          </w:rPr>
          <w:t>s</w:t>
        </w:r>
      </w:ins>
      <w:r w:rsidRPr="009918D0">
        <w:rPr>
          <w:rFonts w:asciiTheme="minorHAnsi" w:eastAsia="Cambria" w:hAnsiTheme="minorHAnsi" w:cstheme="minorHAnsi"/>
          <w:sz w:val="22"/>
          <w:szCs w:val="22"/>
          <w:lang w:val="en-GB"/>
        </w:rPr>
        <w:t xml:space="preserve"> </w:t>
      </w:r>
      <w:r w:rsidR="00DC02EC">
        <w:rPr>
          <w:rFonts w:asciiTheme="minorHAnsi" w:eastAsia="Cambria" w:hAnsiTheme="minorHAnsi" w:cstheme="minorHAnsi"/>
          <w:sz w:val="22"/>
          <w:szCs w:val="22"/>
          <w:lang w:val="en-GB"/>
        </w:rPr>
        <w:t xml:space="preserve">and RSP3 </w:t>
      </w:r>
      <w:r w:rsidRPr="009918D0">
        <w:rPr>
          <w:rFonts w:asciiTheme="minorHAnsi" w:eastAsia="Cambria" w:hAnsiTheme="minorHAnsi" w:cstheme="minorHAnsi"/>
          <w:sz w:val="22"/>
          <w:szCs w:val="22"/>
          <w:lang w:val="en-GB"/>
        </w:rPr>
        <w:t xml:space="preserve">at the spoke stalk </w:t>
      </w:r>
      <w:ins w:id="62" w:author="Bill Wickstead" w:date="2017-02-12T16:43:00Z">
        <w:r w:rsidR="00F70840">
          <w:rPr>
            <w:rFonts w:asciiTheme="minorHAnsi" w:eastAsia="Cambria" w:hAnsiTheme="minorHAnsi" w:cstheme="minorHAnsi"/>
            <w:sz w:val="22"/>
            <w:szCs w:val="22"/>
            <w:lang w:val="en-GB"/>
          </w:rPr>
          <w:t>appear to be</w:t>
        </w:r>
        <w:r w:rsidR="00F70840" w:rsidRPr="009918D0">
          <w:rPr>
            <w:rFonts w:asciiTheme="minorHAnsi" w:eastAsia="Cambria" w:hAnsiTheme="minorHAnsi" w:cstheme="minorHAnsi"/>
            <w:sz w:val="22"/>
            <w:szCs w:val="22"/>
            <w:lang w:val="en-GB"/>
          </w:rPr>
          <w:t xml:space="preserve"> </w:t>
        </w:r>
      </w:ins>
      <w:r w:rsidRPr="009918D0">
        <w:rPr>
          <w:rFonts w:asciiTheme="minorHAnsi" w:eastAsia="Cambria" w:hAnsiTheme="minorHAnsi" w:cstheme="minorHAnsi"/>
          <w:sz w:val="22"/>
          <w:szCs w:val="22"/>
          <w:lang w:val="en-GB"/>
        </w:rPr>
        <w:t xml:space="preserve">critical </w:t>
      </w:r>
      <w:ins w:id="63" w:author="Bill Wickstead" w:date="2017-02-12T16:43:00Z">
        <w:r w:rsidR="00F70840">
          <w:rPr>
            <w:rFonts w:asciiTheme="minorHAnsi" w:eastAsia="Cambria" w:hAnsiTheme="minorHAnsi" w:cstheme="minorHAnsi"/>
            <w:sz w:val="22"/>
            <w:szCs w:val="22"/>
            <w:lang w:val="en-GB"/>
          </w:rPr>
          <w:t>for</w:t>
        </w:r>
        <w:r w:rsidR="00F70840" w:rsidRPr="009918D0">
          <w:rPr>
            <w:rFonts w:asciiTheme="minorHAnsi" w:eastAsia="Cambria" w:hAnsiTheme="minorHAnsi" w:cstheme="minorHAnsi"/>
            <w:sz w:val="22"/>
            <w:szCs w:val="22"/>
            <w:lang w:val="en-GB"/>
          </w:rPr>
          <w:t xml:space="preserve"> </w:t>
        </w:r>
      </w:ins>
      <w:r w:rsidRPr="009918D0">
        <w:rPr>
          <w:rFonts w:asciiTheme="minorHAnsi" w:eastAsia="Cambria" w:hAnsiTheme="minorHAnsi" w:cstheme="minorHAnsi"/>
          <w:sz w:val="22"/>
          <w:szCs w:val="22"/>
          <w:lang w:val="en-GB"/>
        </w:rPr>
        <w:t>flagell</w:t>
      </w:r>
      <w:ins w:id="64" w:author="Bill Wickstead" w:date="2017-02-12T16:43:00Z">
        <w:r w:rsidR="00F70840">
          <w:rPr>
            <w:rFonts w:asciiTheme="minorHAnsi" w:eastAsia="Cambria" w:hAnsiTheme="minorHAnsi" w:cstheme="minorHAnsi"/>
            <w:sz w:val="22"/>
            <w:szCs w:val="22"/>
            <w:lang w:val="en-GB"/>
          </w:rPr>
          <w:t xml:space="preserve">ar beating </w:t>
        </w:r>
      </w:ins>
      <w:r w:rsidR="00A97254" w:rsidRPr="00A97254">
        <w:rPr>
          <w:rFonts w:asciiTheme="minorHAnsi" w:eastAsia="Cambria" w:hAnsiTheme="minorHAnsi" w:cstheme="minorHAnsi"/>
          <w:sz w:val="22"/>
          <w:szCs w:val="22"/>
          <w:highlight w:val="yellow"/>
          <w:lang w:val="en-GB"/>
        </w:rPr>
        <w:t>(ref)</w:t>
      </w:r>
      <w:r w:rsidRPr="009918D0">
        <w:rPr>
          <w:rFonts w:asciiTheme="minorHAnsi" w:eastAsia="Cambria" w:hAnsiTheme="minorHAnsi" w:cstheme="minorHAnsi"/>
          <w:sz w:val="22"/>
          <w:szCs w:val="22"/>
          <w:lang w:val="en-GB"/>
        </w:rPr>
        <w:t xml:space="preserve">. Interestingly, comparative analysis suggests that neither RSP7 or </w:t>
      </w:r>
      <w:r w:rsidR="002D6728" w:rsidRPr="009918D0">
        <w:rPr>
          <w:rFonts w:asciiTheme="minorHAnsi" w:eastAsia="Cambria" w:hAnsiTheme="minorHAnsi" w:cstheme="minorHAnsi"/>
          <w:sz w:val="22"/>
          <w:szCs w:val="22"/>
          <w:lang w:val="en-GB"/>
        </w:rPr>
        <w:t>RSP</w:t>
      </w:r>
      <w:r w:rsidRPr="009918D0">
        <w:rPr>
          <w:rFonts w:asciiTheme="minorHAnsi" w:eastAsia="Cambria" w:hAnsiTheme="minorHAnsi" w:cstheme="minorHAnsi"/>
          <w:sz w:val="22"/>
          <w:szCs w:val="22"/>
          <w:lang w:val="en-GB"/>
        </w:rPr>
        <w:t>11 are conserved across flagellum</w:t>
      </w:r>
      <w:ins w:id="65" w:author="Bill Wickstead" w:date="2017-02-12T16:55:00Z">
        <w:r w:rsidR="009F1A22">
          <w:rPr>
            <w:rFonts w:asciiTheme="minorHAnsi" w:eastAsia="Cambria" w:hAnsiTheme="minorHAnsi" w:cstheme="minorHAnsi"/>
            <w:sz w:val="22"/>
            <w:szCs w:val="22"/>
            <w:lang w:val="en-GB"/>
          </w:rPr>
          <w:t>-</w:t>
        </w:r>
      </w:ins>
      <w:r w:rsidRPr="009918D0">
        <w:rPr>
          <w:rFonts w:asciiTheme="minorHAnsi" w:eastAsia="Cambria" w:hAnsiTheme="minorHAnsi" w:cstheme="minorHAnsi"/>
          <w:sz w:val="22"/>
          <w:szCs w:val="22"/>
          <w:lang w:val="en-GB"/>
        </w:rPr>
        <w:t xml:space="preserve">bearing eukaryotes with only </w:t>
      </w:r>
      <w:r w:rsidRPr="009918D0">
        <w:rPr>
          <w:rFonts w:asciiTheme="minorHAnsi" w:eastAsia="Cambria" w:hAnsiTheme="minorHAnsi" w:cstheme="minorHAnsi"/>
          <w:i/>
          <w:sz w:val="22"/>
          <w:szCs w:val="22"/>
          <w:lang w:val="en-GB"/>
        </w:rPr>
        <w:t>Chlamydomonas</w:t>
      </w:r>
      <w:r w:rsidRPr="009918D0">
        <w:rPr>
          <w:rFonts w:asciiTheme="minorHAnsi" w:eastAsia="Cambria" w:hAnsiTheme="minorHAnsi" w:cstheme="minorHAnsi"/>
          <w:sz w:val="22"/>
          <w:szCs w:val="22"/>
          <w:lang w:val="en-GB"/>
        </w:rPr>
        <w:t xml:space="preserve">, </w:t>
      </w:r>
      <w:r w:rsidR="00D9746B" w:rsidRPr="009918D0">
        <w:rPr>
          <w:rFonts w:asciiTheme="minorHAnsi" w:eastAsia="Cambria" w:hAnsiTheme="minorHAnsi" w:cstheme="minorHAnsi"/>
          <w:i/>
          <w:sz w:val="22"/>
          <w:szCs w:val="22"/>
          <w:lang w:val="en-GB"/>
        </w:rPr>
        <w:t xml:space="preserve">Batrachochytrium </w:t>
      </w:r>
      <w:r w:rsidRPr="009918D0">
        <w:rPr>
          <w:rFonts w:asciiTheme="minorHAnsi" w:eastAsia="Cambria" w:hAnsiTheme="minorHAnsi" w:cstheme="minorHAnsi"/>
          <w:sz w:val="22"/>
          <w:szCs w:val="22"/>
          <w:lang w:val="en-GB"/>
        </w:rPr>
        <w:t xml:space="preserve">and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retaining RSP11 </w:t>
      </w:r>
      <w:commentRangeEnd w:id="52"/>
      <w:r w:rsidR="00DC02EC">
        <w:rPr>
          <w:rStyle w:val="CommentReference"/>
        </w:rPr>
        <w:commentReference w:id="52"/>
      </w:r>
      <w:r w:rsidRPr="009918D0">
        <w:rPr>
          <w:rFonts w:asciiTheme="minorHAnsi" w:eastAsia="Cambria" w:hAnsiTheme="minorHAnsi" w:cstheme="minorHAnsi"/>
          <w:sz w:val="22"/>
          <w:szCs w:val="22"/>
          <w:lang w:val="en-GB"/>
        </w:rPr>
        <w:t xml:space="preserve">in our comparative dataset </w:t>
      </w:r>
      <w:r w:rsidR="00903358" w:rsidRPr="009918D0">
        <w:rPr>
          <w:rFonts w:asciiTheme="minorHAnsi" w:eastAsia="Cambria" w:hAnsiTheme="minorHAnsi" w:cstheme="minorHAnsi"/>
          <w:sz w:val="22"/>
          <w:szCs w:val="22"/>
          <w:highlight w:val="green"/>
          <w:lang w:val="en-GB"/>
        </w:rPr>
        <w:t>(Fig. 4a/b)</w:t>
      </w:r>
      <w:r w:rsidR="00903358" w:rsidRPr="009918D0">
        <w:rPr>
          <w:rFonts w:asciiTheme="minorHAnsi" w:eastAsia="Cambria" w:hAnsiTheme="minorHAnsi" w:cstheme="minorHAnsi"/>
          <w:i/>
          <w:sz w:val="22"/>
          <w:szCs w:val="22"/>
          <w:highlight w:val="green"/>
          <w:lang w:val="en-GB"/>
        </w:rPr>
        <w:t>.</w:t>
      </w:r>
      <w:r w:rsidR="00903358" w:rsidRPr="009918D0">
        <w:rPr>
          <w:rFonts w:asciiTheme="minorHAnsi" w:eastAsia="Cambria" w:hAnsiTheme="minorHAnsi" w:cstheme="minorHAnsi"/>
          <w:i/>
          <w:sz w:val="22"/>
          <w:szCs w:val="22"/>
          <w:lang w:val="en-GB"/>
        </w:rPr>
        <w:t xml:space="preserve"> </w:t>
      </w:r>
      <w:r w:rsidR="00470318" w:rsidRPr="00326090">
        <w:rPr>
          <w:rFonts w:asciiTheme="minorHAnsi" w:eastAsia="Cambria" w:hAnsiTheme="minorHAnsi" w:cstheme="minorHAnsi"/>
          <w:sz w:val="22"/>
          <w:szCs w:val="22"/>
          <w:lang w:val="en-GB"/>
        </w:rPr>
        <w:t>Domain analysis</w:t>
      </w:r>
      <w:r w:rsidR="00470318">
        <w:rPr>
          <w:rFonts w:asciiTheme="minorHAnsi" w:eastAsia="Cambria" w:hAnsiTheme="minorHAnsi" w:cstheme="minorHAnsi"/>
          <w:sz w:val="22"/>
          <w:szCs w:val="22"/>
          <w:lang w:val="en-GB"/>
        </w:rPr>
        <w:t xml:space="preserve"> </w:t>
      </w:r>
      <w:r w:rsidR="005C02A1">
        <w:rPr>
          <w:rFonts w:asciiTheme="minorHAnsi" w:eastAsia="Cambria" w:hAnsiTheme="minorHAnsi" w:cstheme="minorHAnsi"/>
          <w:sz w:val="22"/>
          <w:szCs w:val="22"/>
          <w:lang w:val="en-GB"/>
        </w:rPr>
        <w:fldChar w:fldCharType="begin">
          <w:fldData xml:space="preserve">PEVuZE5vdGU+PENpdGU+PEF1dGhvcj5NYXJjaGxlci1CYXVlcjwvQXV0aG9yPjxZZWFyPjIwMDU8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</w:fldData>
        </w:fldChar>
      </w:r>
      <w:r w:rsidR="005C02A1">
        <w:rPr>
          <w:rFonts w:asciiTheme="minorHAnsi" w:eastAsia="Cambria" w:hAnsiTheme="minorHAnsi" w:cstheme="minorHAnsi"/>
          <w:sz w:val="22"/>
          <w:szCs w:val="22"/>
          <w:lang w:val="en-GB"/>
        </w:rPr>
        <w:instrText xml:space="preserve"> ADDIN EN.CITE </w:instrText>
      </w:r>
      <w:r w:rsidR="005C02A1">
        <w:rPr>
          <w:rFonts w:asciiTheme="minorHAnsi" w:eastAsia="Cambria" w:hAnsiTheme="minorHAnsi" w:cstheme="minorHAnsi"/>
          <w:sz w:val="22"/>
          <w:szCs w:val="22"/>
          <w:lang w:val="en-GB"/>
        </w:rPr>
        <w:fldChar w:fldCharType="begin">
          <w:fldData xml:space="preserve">PEVuZE5vdGU+PENpdGU+PEF1dGhvcj5NYXJjaGxlci1CYXVlcjwvQXV0aG9yPjxZZWFyPjIwMDU8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</w:fldData>
        </w:fldChar>
      </w:r>
      <w:r w:rsidR="005C02A1">
        <w:rPr>
          <w:rFonts w:asciiTheme="minorHAnsi" w:eastAsia="Cambria" w:hAnsiTheme="minorHAnsi" w:cstheme="minorHAnsi"/>
          <w:sz w:val="22"/>
          <w:szCs w:val="22"/>
          <w:lang w:val="en-GB"/>
        </w:rPr>
        <w:instrText xml:space="preserve"> ADDIN EN.CITE.DATA </w:instrText>
      </w:r>
      <w:r w:rsidR="005C02A1">
        <w:rPr>
          <w:rFonts w:asciiTheme="minorHAnsi" w:eastAsia="Cambria" w:hAnsiTheme="minorHAnsi" w:cstheme="minorHAnsi"/>
          <w:sz w:val="22"/>
          <w:szCs w:val="22"/>
          <w:lang w:val="en-GB"/>
        </w:rPr>
      </w:r>
      <w:r w:rsidR="005C02A1">
        <w:rPr>
          <w:rFonts w:asciiTheme="minorHAnsi" w:eastAsia="Cambria" w:hAnsiTheme="minorHAnsi" w:cstheme="minorHAnsi"/>
          <w:sz w:val="22"/>
          <w:szCs w:val="22"/>
          <w:lang w:val="en-GB"/>
        </w:rPr>
        <w:fldChar w:fldCharType="end"/>
      </w:r>
      <w:r w:rsidR="005C02A1">
        <w:rPr>
          <w:rFonts w:asciiTheme="minorHAnsi" w:eastAsia="Cambria" w:hAnsiTheme="minorHAnsi" w:cstheme="minorHAnsi"/>
          <w:sz w:val="22"/>
          <w:szCs w:val="22"/>
          <w:lang w:val="en-GB"/>
        </w:rPr>
      </w:r>
      <w:r w:rsidR="005C02A1">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(89)</w:t>
      </w:r>
      <w:r w:rsidR="005C02A1">
        <w:rPr>
          <w:rFonts w:asciiTheme="minorHAnsi" w:eastAsia="Cambria" w:hAnsiTheme="minorHAnsi" w:cstheme="minorHAnsi"/>
          <w:sz w:val="22"/>
          <w:szCs w:val="22"/>
          <w:lang w:val="en-GB"/>
        </w:rPr>
        <w:fldChar w:fldCharType="end"/>
      </w:r>
      <w:r w:rsidR="00470318" w:rsidRPr="00326090">
        <w:rPr>
          <w:rFonts w:asciiTheme="minorHAnsi" w:eastAsia="Cambria" w:hAnsiTheme="minorHAnsi" w:cstheme="minorHAnsi"/>
          <w:sz w:val="22"/>
          <w:szCs w:val="22"/>
          <w:lang w:val="en-GB"/>
        </w:rPr>
        <w:t xml:space="preserve"> of the putative </w:t>
      </w:r>
      <w:r w:rsidR="00470318" w:rsidRPr="009918D0">
        <w:rPr>
          <w:rFonts w:asciiTheme="minorHAnsi" w:eastAsia="Cambria" w:hAnsiTheme="minorHAnsi" w:cstheme="minorHAnsi"/>
          <w:i/>
          <w:sz w:val="22"/>
          <w:szCs w:val="22"/>
          <w:lang w:val="en-GB"/>
        </w:rPr>
        <w:t xml:space="preserve">H. catenoides </w:t>
      </w:r>
      <w:r w:rsidR="00470318" w:rsidRPr="00326090">
        <w:rPr>
          <w:rFonts w:asciiTheme="minorHAnsi" w:eastAsia="Cambria" w:hAnsiTheme="minorHAnsi" w:cstheme="minorHAnsi"/>
          <w:sz w:val="22"/>
          <w:szCs w:val="22"/>
          <w:lang w:val="en-GB"/>
        </w:rPr>
        <w:t xml:space="preserve">RSP3 and RSP11 confirmed these proteins contain an AKAP and </w:t>
      </w:r>
      <w:r w:rsidR="00470318" w:rsidRPr="00326090">
        <w:rPr>
          <w:rFonts w:asciiTheme="minorHAnsi" w:eastAsia="Cambria" w:hAnsiTheme="minorHAnsi" w:cstheme="minorHAnsi"/>
          <w:sz w:val="22"/>
          <w:szCs w:val="22"/>
          <w:lang w:val="en-GB"/>
        </w:rPr>
        <w:lastRenderedPageBreak/>
        <w:t xml:space="preserve">a RIIa </w:t>
      </w:r>
      <w:r w:rsidR="00C84B4A">
        <w:rPr>
          <w:rFonts w:asciiTheme="minorHAnsi" w:eastAsia="Cambria" w:hAnsiTheme="minorHAnsi" w:cstheme="minorHAnsi"/>
          <w:sz w:val="22"/>
          <w:szCs w:val="22"/>
          <w:lang w:val="en-GB"/>
        </w:rPr>
        <w:t>domain</w:t>
      </w:r>
      <w:r w:rsidR="00470318">
        <w:rPr>
          <w:rFonts w:asciiTheme="minorHAnsi" w:eastAsia="Cambria" w:hAnsiTheme="minorHAnsi" w:cstheme="minorHAnsi"/>
          <w:sz w:val="22"/>
          <w:szCs w:val="22"/>
          <w:lang w:val="en-GB"/>
        </w:rPr>
        <w:t xml:space="preserve"> </w:t>
      </w:r>
      <w:r w:rsidR="00470318" w:rsidRPr="00326090">
        <w:rPr>
          <w:rFonts w:asciiTheme="minorHAnsi" w:eastAsia="Cambria" w:hAnsiTheme="minorHAnsi" w:cstheme="minorHAnsi"/>
          <w:sz w:val="22"/>
          <w:szCs w:val="22"/>
          <w:lang w:val="en-GB"/>
        </w:rPr>
        <w:t xml:space="preserve">respectively </w:t>
      </w:r>
      <w:r w:rsidR="00470318">
        <w:rPr>
          <w:rFonts w:asciiTheme="minorHAnsi" w:eastAsia="Cambria" w:hAnsiTheme="minorHAnsi" w:cstheme="minorHAnsi"/>
          <w:sz w:val="22"/>
          <w:szCs w:val="22"/>
          <w:lang w:val="en-GB"/>
        </w:rPr>
        <w:t>suggesting that</w:t>
      </w:r>
      <w:r w:rsidR="002E4B26">
        <w:rPr>
          <w:rFonts w:asciiTheme="minorHAnsi" w:eastAsia="Cambria" w:hAnsiTheme="minorHAnsi" w:cstheme="minorHAnsi"/>
          <w:i/>
          <w:sz w:val="22"/>
          <w:szCs w:val="22"/>
          <w:lang w:val="en-GB"/>
        </w:rPr>
        <w:t xml:space="preserve"> </w:t>
      </w:r>
      <w:r w:rsidRPr="009918D0">
        <w:rPr>
          <w:rFonts w:asciiTheme="minorHAnsi" w:eastAsia="Cambria" w:hAnsiTheme="minorHAnsi" w:cstheme="minorHAnsi"/>
          <w:i/>
          <w:sz w:val="22"/>
          <w:szCs w:val="22"/>
          <w:lang w:val="en-GB"/>
        </w:rPr>
        <w:t xml:space="preserve">H. catenoides </w:t>
      </w:r>
      <w:r w:rsidR="00470318">
        <w:rPr>
          <w:rFonts w:asciiTheme="minorHAnsi" w:eastAsia="Cambria" w:hAnsiTheme="minorHAnsi" w:cstheme="minorHAnsi"/>
          <w:sz w:val="22"/>
          <w:szCs w:val="22"/>
          <w:lang w:val="en-GB"/>
        </w:rPr>
        <w:t>has retained only RSP3-</w:t>
      </w:r>
      <w:r w:rsidR="002E4B26">
        <w:rPr>
          <w:rFonts w:asciiTheme="minorHAnsi" w:eastAsia="Cambria" w:hAnsiTheme="minorHAnsi" w:cstheme="minorHAnsi"/>
          <w:sz w:val="22"/>
          <w:szCs w:val="22"/>
          <w:lang w:val="en-GB"/>
        </w:rPr>
        <w:t>RSP11</w:t>
      </w:r>
      <w:r w:rsidR="00470318">
        <w:rPr>
          <w:rFonts w:asciiTheme="minorHAnsi" w:eastAsia="Cambria" w:hAnsiTheme="minorHAnsi" w:cstheme="minorHAnsi"/>
          <w:sz w:val="22"/>
          <w:szCs w:val="22"/>
          <w:lang w:val="en-GB"/>
        </w:rPr>
        <w:t xml:space="preserve"> protein-protein interaction </w:t>
      </w:r>
      <w:r w:rsidR="00E0064C">
        <w:rPr>
          <w:rFonts w:asciiTheme="minorHAnsi" w:eastAsia="Cambria" w:hAnsiTheme="minorHAnsi" w:cstheme="minorHAnsi"/>
          <w:sz w:val="22"/>
          <w:szCs w:val="22"/>
          <w:lang w:val="en-GB"/>
        </w:rPr>
        <w:t>at the base of</w:t>
      </w:r>
      <w:r w:rsidRPr="009918D0">
        <w:rPr>
          <w:rFonts w:asciiTheme="minorHAnsi" w:eastAsia="Cambria" w:hAnsiTheme="minorHAnsi" w:cstheme="minorHAnsi"/>
          <w:sz w:val="22"/>
          <w:szCs w:val="22"/>
          <w:lang w:val="en-GB"/>
        </w:rPr>
        <w:t xml:space="preserve"> radial spoke </w:t>
      </w:r>
      <w:r w:rsidR="00E0064C">
        <w:rPr>
          <w:rFonts w:asciiTheme="minorHAnsi" w:eastAsia="Cambria" w:hAnsiTheme="minorHAnsi" w:cstheme="minorHAnsi"/>
          <w:sz w:val="22"/>
          <w:szCs w:val="22"/>
          <w:lang w:val="en-GB"/>
        </w:rPr>
        <w:t xml:space="preserve">proximate </w:t>
      </w:r>
      <w:r w:rsidRPr="009918D0">
        <w:rPr>
          <w:rFonts w:asciiTheme="minorHAnsi" w:eastAsia="Cambria" w:hAnsiTheme="minorHAnsi" w:cstheme="minorHAnsi"/>
          <w:sz w:val="22"/>
          <w:szCs w:val="22"/>
          <w:lang w:val="en-GB"/>
        </w:rPr>
        <w:t>to the outer doublet.</w:t>
      </w:r>
      <w:r w:rsidR="00903358" w:rsidRPr="009918D0">
        <w:rPr>
          <w:rFonts w:asciiTheme="minorHAnsi" w:eastAsia="Cambria" w:hAnsiTheme="minorHAnsi" w:cstheme="minorHAnsi"/>
          <w:sz w:val="22"/>
          <w:szCs w:val="22"/>
          <w:lang w:val="en-GB"/>
        </w:rPr>
        <w:t xml:space="preserve"> </w:t>
      </w:r>
    </w:p>
    <w:p w14:paraId="2C2D5C60" w14:textId="633D9B13" w:rsidR="00B62EAD" w:rsidRPr="00B62EAD" w:rsidRDefault="00B62EAD" w:rsidP="00B62EAD">
      <w:pPr>
        <w:spacing w:after="120" w:line="480" w:lineRule="auto"/>
        <w:jc w:val="both"/>
        <w:rPr>
          <w:rFonts w:asciiTheme="minorHAnsi" w:hAnsiTheme="minorHAnsi" w:cstheme="minorHAnsi"/>
          <w:b/>
          <w:sz w:val="22"/>
          <w:szCs w:val="22"/>
          <w:lang w:val="en-GB"/>
        </w:rPr>
      </w:pPr>
      <w:r w:rsidRPr="00B62EAD">
        <w:rPr>
          <w:rFonts w:asciiTheme="minorHAnsi" w:eastAsia="Cambria" w:hAnsiTheme="minorHAnsi" w:cstheme="minorHAnsi"/>
          <w:b/>
          <w:sz w:val="22"/>
          <w:szCs w:val="22"/>
          <w:highlight w:val="yellow"/>
          <w:lang w:val="en-GB"/>
        </w:rPr>
        <w:t>Motors</w:t>
      </w:r>
    </w:p>
    <w:p w14:paraId="1DCBE3A7" w14:textId="77777777" w:rsidR="00352918"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Photoreceptors</w:t>
      </w:r>
    </w:p>
    <w:p w14:paraId="31E950B1" w14:textId="6F6EDD3A" w:rsidR="00352918" w:rsidRPr="009918D0" w:rsidRDefault="00A97254" w:rsidP="00FB7FD4">
      <w:pPr>
        <w:spacing w:after="120" w:line="480" w:lineRule="auto"/>
        <w:jc w:val="both"/>
        <w:rPr>
          <w:rFonts w:asciiTheme="minorHAnsi" w:hAnsiTheme="minorHAnsi" w:cstheme="minorHAnsi"/>
          <w:sz w:val="22"/>
          <w:szCs w:val="22"/>
          <w:lang w:val="en-GB"/>
        </w:rPr>
      </w:pPr>
      <w:r>
        <w:rPr>
          <w:rFonts w:asciiTheme="minorHAnsi" w:eastAsia="Cambria" w:hAnsiTheme="minorHAnsi" w:cstheme="minorHAnsi"/>
          <w:sz w:val="22"/>
          <w:szCs w:val="22"/>
          <w:lang w:val="en-GB"/>
        </w:rPr>
        <w:t>S</w:t>
      </w:r>
      <w:r w:rsidR="000F54FC" w:rsidRPr="009918D0">
        <w:rPr>
          <w:rFonts w:asciiTheme="minorHAnsi" w:eastAsia="Cambria" w:hAnsiTheme="minorHAnsi" w:cstheme="minorHAnsi"/>
          <w:sz w:val="22"/>
          <w:szCs w:val="22"/>
          <w:lang w:val="en-GB"/>
        </w:rPr>
        <w:t xml:space="preserve">tramenopile species have been shown to </w:t>
      </w:r>
      <w:r w:rsidR="00903358" w:rsidRPr="009918D0">
        <w:rPr>
          <w:rFonts w:asciiTheme="minorHAnsi" w:eastAsia="Cambria" w:hAnsiTheme="minorHAnsi" w:cstheme="minorHAnsi"/>
          <w:sz w:val="22"/>
          <w:szCs w:val="22"/>
          <w:lang w:val="en-GB"/>
        </w:rPr>
        <w:t>encode</w:t>
      </w:r>
      <w:r w:rsidR="000F54FC" w:rsidRPr="009918D0">
        <w:rPr>
          <w:rFonts w:asciiTheme="minorHAnsi" w:eastAsia="Cambria" w:hAnsiTheme="minorHAnsi" w:cstheme="minorHAnsi"/>
          <w:sz w:val="22"/>
          <w:szCs w:val="22"/>
          <w:lang w:val="en-GB"/>
        </w:rPr>
        <w:t xml:space="preserve"> a range of photoreceptor </w:t>
      </w:r>
      <w:r w:rsidR="00903358" w:rsidRPr="009918D0">
        <w:rPr>
          <w:rFonts w:asciiTheme="minorHAnsi" w:eastAsia="Cambria" w:hAnsiTheme="minorHAnsi" w:cstheme="minorHAnsi"/>
          <w:sz w:val="22"/>
          <w:szCs w:val="22"/>
          <w:lang w:val="en-GB"/>
        </w:rPr>
        <w:t>proteins</w:t>
      </w:r>
      <w:r w:rsidR="000F54FC" w:rsidRPr="009918D0">
        <w:rPr>
          <w:rFonts w:asciiTheme="minorHAnsi" w:eastAsia="Cambria" w:hAnsiTheme="minorHAnsi" w:cstheme="minorHAnsi"/>
          <w:sz w:val="22"/>
          <w:szCs w:val="22"/>
          <w:lang w:val="en-GB"/>
        </w:rPr>
        <w:t xml:space="preserve"> and to initiate a series of responses to light including phototaxis </w:t>
      </w:r>
      <w:r w:rsidR="001A6DE9" w:rsidRPr="009918D0">
        <w:rPr>
          <w:rFonts w:asciiTheme="minorHAnsi" w:eastAsia="Cambria" w:hAnsiTheme="minorHAnsi" w:cstheme="minorHAnsi"/>
          <w:sz w:val="22"/>
          <w:szCs w:val="22"/>
          <w:lang w:val="en-GB"/>
        </w:rPr>
        <w:fldChar w:fldCharType="begin"/>
      </w:r>
      <w:r w:rsidR="00F0651D" w:rsidRPr="009918D0">
        <w:rPr>
          <w:rFonts w:asciiTheme="minorHAnsi" w:eastAsia="Cambria" w:hAnsiTheme="minorHAnsi" w:cstheme="minorHAnsi"/>
          <w:sz w:val="22"/>
          <w:szCs w:val="22"/>
          <w:lang w:val="en-GB"/>
        </w:rPr>
        <w:instrText xml:space="preserve"> ADDIN EN.CITE &lt;EndNote&gt;&lt;Cite&gt;&lt;Author&gt;Jékely&lt;/Author&gt;&lt;Year&gt;2009&lt;/Year&gt;&lt;RecNum&gt;5758&lt;/RecNum&gt;&lt;DisplayText&gt;(90)&lt;/DisplayText&gt;&lt;record&gt;&lt;rec-number&gt;5758&lt;/rec-number&gt;&lt;foreign-keys&gt;&lt;key app="EN" db-id="aa0wwef99asf0aeesds5pf0ft29wa99fvf0s" timestamp="1433923555"&gt;5758&lt;/key&gt;&lt;/foreign-keys&gt;&lt;ref-type name="Journal Article"&gt;17&lt;/ref-type&gt;&lt;contributors&gt;&lt;authors&gt;&lt;author&gt;Jékely, Gáspár&lt;/author&gt;&lt;/authors&gt;&lt;/contributors&gt;&lt;titles&gt;&lt;title&gt;Evolution of phototaxis&lt;/title&gt;&lt;secondary-title&gt;Philos. Trans. R. Soc. Lond. B Biol. Sci.&lt;/secondary-title&gt;&lt;/titles&gt;&lt;periodical&gt;&lt;full-title&gt;Philos. Trans. R. Soc. Lond. B Biol. Sci.&lt;/full-title&gt;&lt;/periodical&gt;&lt;pages&gt;2795-2808&lt;/pages&gt;&lt;volume&gt;364&lt;/volume&gt;&lt;number&gt;1531&lt;/number&gt;&lt;dates&gt;&lt;year&gt;2009&lt;/year&gt;&lt;pub-dates&gt;&lt;date&gt;2009-10-12 00:00:00&lt;/date&gt;&lt;/pub-dates&gt;&lt;/dates&gt;&lt;work-type&gt;Journal Article&lt;/work-type&gt;&lt;urls&gt;&lt;related-urls&gt;&lt;url&gt;http://rstb.royalsocietypublishing.org/royptb/364/1531/2795.full.pdf&lt;/url&gt;&lt;/related-urls&gt;&lt;/urls&gt;&lt;electronic-resource-num&gt;10.1098/rstb.2009.0072&lt;/electronic-resource-num&gt;&lt;/record&gt;&lt;/Cite&gt;&lt;/EndNote&gt;</w:instrText>
      </w:r>
      <w:r w:rsidR="001A6DE9" w:rsidRPr="009918D0">
        <w:rPr>
          <w:rFonts w:asciiTheme="minorHAnsi" w:eastAsia="Cambria" w:hAnsiTheme="minorHAnsi" w:cstheme="minorHAnsi"/>
          <w:sz w:val="22"/>
          <w:szCs w:val="22"/>
          <w:lang w:val="en-GB"/>
        </w:rPr>
        <w:fldChar w:fldCharType="separate"/>
      </w:r>
      <w:r w:rsidR="00F0651D" w:rsidRPr="009918D0">
        <w:rPr>
          <w:rFonts w:asciiTheme="minorHAnsi" w:eastAsia="Cambria" w:hAnsiTheme="minorHAnsi" w:cstheme="minorHAnsi"/>
          <w:noProof/>
          <w:sz w:val="22"/>
          <w:szCs w:val="22"/>
          <w:lang w:val="en-GB"/>
        </w:rPr>
        <w:t>(90)</w:t>
      </w:r>
      <w:r w:rsidR="001A6DE9" w:rsidRPr="009918D0">
        <w:rPr>
          <w:rFonts w:asciiTheme="minorHAnsi" w:eastAsia="Cambria" w:hAnsiTheme="minorHAnsi" w:cstheme="minorHAnsi"/>
          <w:sz w:val="22"/>
          <w:szCs w:val="22"/>
          <w:lang w:val="en-GB"/>
        </w:rPr>
        <w:fldChar w:fldCharType="end"/>
      </w:r>
      <w:r w:rsidR="000F54FC" w:rsidRPr="009918D0">
        <w:rPr>
          <w:rFonts w:asciiTheme="minorHAnsi" w:eastAsia="Cambria" w:hAnsiTheme="minorHAnsi" w:cstheme="minorHAnsi"/>
          <w:sz w:val="22"/>
          <w:szCs w:val="22"/>
          <w:lang w:val="en-GB"/>
        </w:rPr>
        <w:t>. Specifically</w:t>
      </w:r>
      <w:r w:rsidR="006645CF" w:rsidRPr="009918D0">
        <w:rPr>
          <w:rFonts w:asciiTheme="minorHAnsi" w:eastAsia="Cambria" w:hAnsiTheme="minorHAnsi" w:cstheme="minorHAnsi"/>
          <w:sz w:val="22"/>
          <w:szCs w:val="22"/>
          <w:lang w:val="en-GB"/>
        </w:rPr>
        <w:t>,</w:t>
      </w:r>
      <w:r w:rsidR="000F54FC" w:rsidRPr="009918D0">
        <w:rPr>
          <w:rFonts w:asciiTheme="minorHAnsi" w:eastAsia="Cambria" w:hAnsiTheme="minorHAnsi" w:cstheme="minorHAnsi"/>
          <w:sz w:val="22"/>
          <w:szCs w:val="22"/>
          <w:lang w:val="en-GB"/>
        </w:rPr>
        <w:t xml:space="preserve"> the zoospores of some stramenopile algae can show positive and negative phototaxis </w:t>
      </w:r>
      <w:r w:rsidR="001A6DE9" w:rsidRPr="009918D0">
        <w:rPr>
          <w:rFonts w:asciiTheme="minorHAnsi" w:eastAsia="Cambria" w:hAnsiTheme="minorHAnsi" w:cstheme="minorHAnsi"/>
          <w:sz w:val="22"/>
          <w:szCs w:val="22"/>
          <w:lang w:val="en-GB"/>
        </w:rPr>
        <w:fldChar w:fldCharType="begin"/>
      </w:r>
      <w:r w:rsidR="00F0651D" w:rsidRPr="009918D0">
        <w:rPr>
          <w:rFonts w:asciiTheme="minorHAnsi" w:eastAsia="Cambria" w:hAnsiTheme="minorHAnsi" w:cstheme="minorHAnsi"/>
          <w:sz w:val="22"/>
          <w:szCs w:val="22"/>
          <w:lang w:val="en-GB"/>
        </w:rPr>
        <w:instrText xml:space="preserve"> ADDIN EN.CITE &lt;EndNote&gt;&lt;Cite&gt;&lt;Author&gt;Kawai&lt;/Author&gt;&lt;Year&gt;1992&lt;/Year&gt;&lt;RecNum&gt;5878&lt;/RecNum&gt;&lt;DisplayText&gt;(91)&lt;/DisplayText&gt;&lt;record&gt;&lt;rec-number&gt;5878&lt;/rec-number&gt;&lt;foreign-keys&gt;&lt;key app="EN" db-id="aa0wwef99asf0aeesds5pf0ft29wa99fvf0s" timestamp="1443429655"&gt;5878&lt;/key&gt;&lt;/foreign-keys&gt;&lt;ref-type name="Journal Article"&gt;17&lt;/ref-type&gt;&lt;contributors&gt;&lt;authors&gt;&lt;author&gt;Kawai, Hiroshi&lt;/author&gt;&lt;/authors&gt;&lt;/contributors&gt;&lt;titles&gt;&lt;title&gt;Green flagellar autofluorescence in brown algal swarmers and their phototactic responses&lt;/title&gt;&lt;secondary-title&gt;The botanical magazine = Shokubutsu-gaku-zasshi&lt;/secondary-title&gt;&lt;alt-title&gt;Bot Mag Tokyo&lt;/alt-title&gt;&lt;/titles&gt;&lt;periodical&gt;&lt;full-title&gt;The botanical magazine = Shokubutsu-gaku-zasshi&lt;/full-title&gt;&lt;abbr-1&gt;Bot Mag Tokyo&lt;/abbr-1&gt;&lt;/periodical&gt;&lt;alt-periodical&gt;&lt;full-title&gt;The botanical magazine = Shokubutsu-gaku-zasshi&lt;/full-title&gt;&lt;abbr-1&gt;Bot Mag Tokyo&lt;/abbr-1&gt;&lt;/alt-periodical&gt;&lt;pages&gt;171-184&lt;/pages&gt;&lt;volume&gt;105&lt;/volume&gt;&lt;number&gt;1&lt;/number&gt;&lt;keywords&gt;&lt;keyword&gt;Action spectrum&lt;/keyword&gt;&lt;keyword&gt;Brown algae&lt;/keyword&gt;&lt;keyword&gt;Chromophyta&lt;/keyword&gt;&lt;keyword&gt;Flagellar autofluorescence&lt;/keyword&gt;&lt;keyword&gt;Flagellar swelling&lt;/keyword&gt;&lt;keyword&gt;Phototaxis&lt;/keyword&gt;&lt;keyword&gt;Stigma&lt;/keyword&gt;&lt;/keywords&gt;&lt;dates&gt;&lt;year&gt;1992&lt;/year&gt;&lt;pub-dates&gt;&lt;date&gt;1992/03/01&lt;/date&gt;&lt;/pub-dates&gt;&lt;/dates&gt;&lt;publisher&gt;Springer-Verlag&lt;/publisher&gt;&lt;isbn&gt;0006-808X&lt;/isbn&gt;&lt;urls&gt;&lt;related-urls&gt;&lt;url&gt;http://dx.doi.org/10.1007/BF02489413&lt;/url&gt;&lt;/related-urls&gt;&lt;/urls&gt;&lt;electronic-resource-num&gt;10.1007/BF02489413&lt;/electronic-resource-num&gt;&lt;language&gt;English&lt;/language&gt;&lt;/record&gt;&lt;/Cite&gt;&lt;/EndNote&gt;</w:instrText>
      </w:r>
      <w:r w:rsidR="001A6DE9" w:rsidRPr="009918D0">
        <w:rPr>
          <w:rFonts w:asciiTheme="minorHAnsi" w:eastAsia="Cambria" w:hAnsiTheme="minorHAnsi" w:cstheme="minorHAnsi"/>
          <w:sz w:val="22"/>
          <w:szCs w:val="22"/>
          <w:lang w:val="en-GB"/>
        </w:rPr>
        <w:fldChar w:fldCharType="separate"/>
      </w:r>
      <w:r w:rsidR="00F0651D" w:rsidRPr="009918D0">
        <w:rPr>
          <w:rFonts w:asciiTheme="minorHAnsi" w:eastAsia="Cambria" w:hAnsiTheme="minorHAnsi" w:cstheme="minorHAnsi"/>
          <w:noProof/>
          <w:sz w:val="22"/>
          <w:szCs w:val="22"/>
          <w:lang w:val="en-GB"/>
        </w:rPr>
        <w:t>(91)</w:t>
      </w:r>
      <w:r w:rsidR="001A6DE9" w:rsidRPr="009918D0">
        <w:rPr>
          <w:rFonts w:asciiTheme="minorHAnsi" w:eastAsia="Cambria" w:hAnsiTheme="minorHAnsi" w:cstheme="minorHAnsi"/>
          <w:sz w:val="22"/>
          <w:szCs w:val="22"/>
          <w:lang w:val="en-GB"/>
        </w:rPr>
        <w:fldChar w:fldCharType="end"/>
      </w:r>
      <w:r w:rsidR="000F54FC" w:rsidRPr="009918D0">
        <w:rPr>
          <w:rFonts w:asciiTheme="minorHAnsi" w:eastAsia="Cambria" w:hAnsiTheme="minorHAnsi" w:cstheme="minorHAnsi"/>
          <w:sz w:val="22"/>
          <w:szCs w:val="22"/>
          <w:lang w:val="en-GB"/>
        </w:rPr>
        <w:t xml:space="preserve"> associated with a flavoprotein photoreceptor </w:t>
      </w:r>
      <w:r w:rsidR="001A6DE9" w:rsidRPr="009918D0">
        <w:rPr>
          <w:rFonts w:asciiTheme="minorHAnsi" w:eastAsia="Cambria" w:hAnsiTheme="minorHAnsi" w:cstheme="minorHAnsi"/>
          <w:sz w:val="22"/>
          <w:szCs w:val="22"/>
          <w:lang w:val="en-GB"/>
        </w:rPr>
        <w:fldChar w:fldCharType="begin"/>
      </w:r>
      <w:r w:rsidR="00F0651D" w:rsidRPr="009918D0">
        <w:rPr>
          <w:rFonts w:asciiTheme="minorHAnsi" w:eastAsia="Cambria" w:hAnsiTheme="minorHAnsi" w:cstheme="minorHAnsi"/>
          <w:sz w:val="22"/>
          <w:szCs w:val="22"/>
          <w:lang w:val="en-GB"/>
        </w:rPr>
        <w:instrText xml:space="preserve"> ADDIN EN.CITE &lt;EndNote&gt;&lt;Cite&gt;&lt;Author&gt;Kawai&lt;/Author&gt;&lt;Year&gt;1996&lt;/Year&gt;&lt;RecNum&gt;5880&lt;/RecNum&gt;&lt;DisplayText&gt;(92)&lt;/DisplayText&gt;&lt;record&gt;&lt;rec-number&gt;5880&lt;/rec-number&gt;&lt;foreign-keys&gt;&lt;key app="EN" db-id="aa0wwef99asf0aeesds5pf0ft29wa99fvf0s" timestamp="1443430482"&gt;5880&lt;/key&gt;&lt;/foreign-keys&gt;&lt;ref-type name="Journal Article"&gt;17&lt;/ref-type&gt;&lt;contributors&gt;&lt;authors&gt;&lt;author&gt;Kawai, Hiroshi&lt;/author&gt;&lt;author&gt;Nakamura, Shago&lt;/author&gt;&lt;author&gt;Mimuro, Mamoru&lt;/author&gt;&lt;author&gt;Furuya, Masaki&lt;/author&gt;&lt;author&gt;Watanabe, Masakatsu&lt;/author&gt;&lt;/authors&gt;&lt;/contributors&gt;&lt;titles&gt;&lt;title&gt;Microspectrofluorometry of the autofluorescent flagellum in phototactic brown algal zoids&lt;/title&gt;&lt;secondary-title&gt;Protoplasma&lt;/secondary-title&gt;&lt;alt-title&gt;Protoplasma&lt;/alt-title&gt;&lt;/titles&gt;&lt;periodical&gt;&lt;full-title&gt;Protoplasma&lt;/full-title&gt;&lt;abbr-1&gt;Protoplasma&lt;/abbr-1&gt;&lt;/periodical&gt;&lt;alt-periodical&gt;&lt;full-title&gt;Protoplasma&lt;/full-title&gt;&lt;abbr-1&gt;Protoplasma&lt;/abbr-1&gt;&lt;/alt-periodical&gt;&lt;pages&gt;172-177&lt;/pages&gt;&lt;volume&gt;191&lt;/volume&gt;&lt;number&gt;3-4&lt;/number&gt;&lt;keywords&gt;&lt;keyword&gt;Chorda filum&lt;/keyword&gt;&lt;keyword&gt;Flagellar fluorescence&lt;/keyword&gt;&lt;keyword&gt;Flavin&lt;/keyword&gt;&lt;keyword&gt;Microspectrofluorometry&lt;/keyword&gt;&lt;keyword&gt;Phototaxis&lt;/keyword&gt;&lt;keyword&gt;Scytosiphon lomentaria&lt;/keyword&gt;&lt;/keywords&gt;&lt;dates&gt;&lt;year&gt;1996&lt;/year&gt;&lt;pub-dates&gt;&lt;date&gt;1996/09/01&lt;/date&gt;&lt;/pub-dates&gt;&lt;/dates&gt;&lt;publisher&gt;Springer-Verlag&lt;/publisher&gt;&lt;isbn&gt;0033-183X&lt;/isbn&gt;&lt;urls&gt;&lt;related-urls&gt;&lt;url&gt;http://dx.doi.org/10.1007/BF01281815&lt;/url&gt;&lt;/related-urls&gt;&lt;/urls&gt;&lt;electronic-resource-num&gt;10.1007/BF01281815&lt;/electronic-resource-num&gt;&lt;language&gt;English&lt;/language&gt;&lt;/record&gt;&lt;/Cite&gt;&lt;/EndNote&gt;</w:instrText>
      </w:r>
      <w:r w:rsidR="001A6DE9" w:rsidRPr="009918D0">
        <w:rPr>
          <w:rFonts w:asciiTheme="minorHAnsi" w:eastAsia="Cambria" w:hAnsiTheme="minorHAnsi" w:cstheme="minorHAnsi"/>
          <w:sz w:val="22"/>
          <w:szCs w:val="22"/>
          <w:lang w:val="en-GB"/>
        </w:rPr>
        <w:fldChar w:fldCharType="separate"/>
      </w:r>
      <w:r w:rsidR="00F0651D" w:rsidRPr="009918D0">
        <w:rPr>
          <w:rFonts w:asciiTheme="minorHAnsi" w:eastAsia="Cambria" w:hAnsiTheme="minorHAnsi" w:cstheme="minorHAnsi"/>
          <w:noProof/>
          <w:sz w:val="22"/>
          <w:szCs w:val="22"/>
          <w:lang w:val="en-GB"/>
        </w:rPr>
        <w:t>(92)</w:t>
      </w:r>
      <w:r w:rsidR="001A6DE9" w:rsidRPr="009918D0">
        <w:rPr>
          <w:rFonts w:asciiTheme="minorHAnsi" w:eastAsia="Cambria" w:hAnsiTheme="minorHAnsi" w:cstheme="minorHAnsi"/>
          <w:sz w:val="22"/>
          <w:szCs w:val="22"/>
          <w:lang w:val="en-GB"/>
        </w:rPr>
        <w:fldChar w:fldCharType="end"/>
      </w:r>
      <w:r w:rsidR="000F54FC" w:rsidRPr="009918D0">
        <w:rPr>
          <w:rFonts w:asciiTheme="minorHAnsi" w:eastAsia="Cambria" w:hAnsiTheme="minorHAnsi" w:cstheme="minorHAnsi"/>
          <w:sz w:val="22"/>
          <w:szCs w:val="22"/>
          <w:lang w:val="en-GB"/>
        </w:rPr>
        <w:t xml:space="preserve"> putatively the helmchrome located in the posterior flagellum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&lt;EndNote&gt;&lt;Cite&gt;&lt;Author&gt;Fu&lt;/Author&gt;&lt;Year&gt;2014&lt;/Year&gt;&lt;RecNum&gt;5879&lt;/RecNum&gt;&lt;DisplayText&gt;(84)&lt;/DisplayText&gt;&lt;record&gt;&lt;rec-number&gt;5879&lt;/rec-number&gt;&lt;foreign-keys&gt;&lt;key app="EN" db-id="aa0wwef99asf0aeesds5pf0ft29wa99fvf0s" timestamp="1443430362"&gt;5879&lt;/key&gt;&lt;/foreign-keys&gt;&lt;ref-type name="Journal Article"&gt;17&lt;/ref-type&gt;&lt;contributors&gt;&lt;authors&gt;&lt;author&gt;Fu, Gang&lt;/author&gt;&lt;author&gt;Nagasato, Chikako&lt;/author&gt;&lt;author&gt;Oka, Seiko&lt;/author&gt;&lt;author&gt;Cock, J. Mark&lt;/author&gt;&lt;author&gt;Motomura, Taizo&lt;/author&gt;&lt;/authors&gt;&lt;/contributors&gt;&lt;titles&gt;&lt;title&gt;Proteomics Analysis of Heterogeneous Flagella in Brown Algae (Stramenopiles)&lt;/title&gt;&lt;secondary-title&gt;Protist&lt;/secondary-title&gt;&lt;/titles&gt;&lt;periodical&gt;&lt;full-title&gt;Protist&lt;/full-title&gt;&lt;/periodical&gt;&lt;pages&gt;662-675&lt;/pages&gt;&lt;volume&gt;165&lt;/volume&gt;&lt;number&gt;5&lt;/number&gt;&lt;keywords&gt;&lt;keyword&gt;Blue light receptor&lt;/keyword&gt;&lt;keyword&gt;brown algae&lt;/keyword&gt;&lt;keyword&gt;creatine kinase&lt;/keyword&gt;&lt;keyword&gt;flagella&lt;/keyword&gt;&lt;keyword&gt;phototaxis&lt;/keyword&gt;&lt;keyword&gt;proteomics.&lt;/keyword&gt;&lt;/keywords&gt;&lt;dates&gt;&lt;year&gt;2014&lt;/year&gt;&lt;pub-dates&gt;&lt;date&gt;9//&lt;/date&gt;&lt;/pub-dates&gt;&lt;/dates&gt;&lt;isbn&gt;1434-4610&lt;/isbn&gt;&lt;urls&gt;&lt;related-urls&gt;&lt;url&gt;http://www.sciencedirect.com/science/article/pii/S1434461014000790&lt;/url&gt;&lt;/related-urls&gt;&lt;/urls&gt;&lt;electronic-resource-num&gt;http://dx.doi.org/10.1016/j.protis.2014.07.007&lt;/electronic-resource-num&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(84)</w:t>
      </w:r>
      <w:r w:rsidR="001A6DE9" w:rsidRPr="009918D0">
        <w:rPr>
          <w:rFonts w:asciiTheme="minorHAnsi" w:eastAsia="Cambria" w:hAnsiTheme="minorHAnsi" w:cstheme="minorHAnsi"/>
          <w:sz w:val="22"/>
          <w:szCs w:val="22"/>
          <w:lang w:val="en-GB"/>
        </w:rPr>
        <w:fldChar w:fldCharType="end"/>
      </w:r>
      <w:r w:rsidR="000F54FC" w:rsidRPr="009918D0">
        <w:rPr>
          <w:rFonts w:asciiTheme="minorHAnsi" w:eastAsia="Cambria" w:hAnsiTheme="minorHAnsi" w:cstheme="minorHAnsi"/>
          <w:sz w:val="22"/>
          <w:szCs w:val="22"/>
          <w:lang w:val="en-GB"/>
        </w:rPr>
        <w:t xml:space="preserve"> </w:t>
      </w:r>
      <w:r>
        <w:rPr>
          <w:rFonts w:asciiTheme="minorHAnsi" w:eastAsia="Cambria" w:hAnsiTheme="minorHAnsi" w:cstheme="minorHAnsi"/>
          <w:sz w:val="22"/>
          <w:szCs w:val="22"/>
          <w:lang w:val="en-GB"/>
        </w:rPr>
        <w:t>and associated</w:t>
      </w:r>
      <w:r w:rsidR="000F54FC" w:rsidRPr="009918D0">
        <w:rPr>
          <w:rFonts w:asciiTheme="minorHAnsi" w:eastAsia="Cambria" w:hAnsiTheme="minorHAnsi" w:cstheme="minorHAnsi"/>
          <w:sz w:val="22"/>
          <w:szCs w:val="22"/>
          <w:lang w:val="en-GB"/>
        </w:rPr>
        <w:t xml:space="preserve"> with ‘flagellar swelling’ and a stigma </w:t>
      </w:r>
      <w:r w:rsidR="001A6DE9" w:rsidRPr="009918D0">
        <w:rPr>
          <w:rFonts w:asciiTheme="minorHAnsi" w:eastAsia="Cambria" w:hAnsiTheme="minorHAnsi" w:cstheme="minorHAnsi"/>
          <w:sz w:val="22"/>
          <w:szCs w:val="22"/>
          <w:lang w:val="en-GB"/>
        </w:rPr>
        <w:fldChar w:fldCharType="begin"/>
      </w:r>
      <w:r w:rsidR="00F0651D" w:rsidRPr="009918D0">
        <w:rPr>
          <w:rFonts w:asciiTheme="minorHAnsi" w:eastAsia="Cambria" w:hAnsiTheme="minorHAnsi" w:cstheme="minorHAnsi"/>
          <w:sz w:val="22"/>
          <w:szCs w:val="22"/>
          <w:lang w:val="en-GB"/>
        </w:rPr>
        <w:instrText xml:space="preserve"> ADDIN EN.CITE &lt;EndNote&gt;&lt;Cite&gt;&lt;Author&gt;Kawai&lt;/Author&gt;&lt;Year&gt;1992&lt;/Year&gt;&lt;RecNum&gt;5878&lt;/RecNum&gt;&lt;DisplayText&gt;(91)&lt;/DisplayText&gt;&lt;record&gt;&lt;rec-number&gt;5878&lt;/rec-number&gt;&lt;foreign-keys&gt;&lt;key app="EN" db-id="aa0wwef99asf0aeesds5pf0ft29wa99fvf0s" timestamp="1443429655"&gt;5878&lt;/key&gt;&lt;/foreign-keys&gt;&lt;ref-type name="Journal Article"&gt;17&lt;/ref-type&gt;&lt;contributors&gt;&lt;authors&gt;&lt;author&gt;Kawai, Hiroshi&lt;/author&gt;&lt;/authors&gt;&lt;/contributors&gt;&lt;titles&gt;&lt;title&gt;Green flagellar autofluorescence in brown algal swarmers and their phototactic responses&lt;/title&gt;&lt;secondary-title&gt;The botanical magazine = Shokubutsu-gaku-zasshi&lt;/secondary-title&gt;&lt;alt-title&gt;Bot Mag Tokyo&lt;/alt-title&gt;&lt;/titles&gt;&lt;periodical&gt;&lt;full-title&gt;The botanical magazine = Shokubutsu-gaku-zasshi&lt;/full-title&gt;&lt;abbr-1&gt;Bot Mag Tokyo&lt;/abbr-1&gt;&lt;/periodical&gt;&lt;alt-periodical&gt;&lt;full-title&gt;The botanical magazine = Shokubutsu-gaku-zasshi&lt;/full-title&gt;&lt;abbr-1&gt;Bot Mag Tokyo&lt;/abbr-1&gt;&lt;/alt-periodical&gt;&lt;pages&gt;171-184&lt;/pages&gt;&lt;volume&gt;105&lt;/volume&gt;&lt;number&gt;1&lt;/number&gt;&lt;keywords&gt;&lt;keyword&gt;Action spectrum&lt;/keyword&gt;&lt;keyword&gt;Brown algae&lt;/keyword&gt;&lt;keyword&gt;Chromophyta&lt;/keyword&gt;&lt;keyword&gt;Flagellar autofluorescence&lt;/keyword&gt;&lt;keyword&gt;Flagellar swelling&lt;/keyword&gt;&lt;keyword&gt;Phototaxis&lt;/keyword&gt;&lt;keyword&gt;Stigma&lt;/keyword&gt;&lt;/keywords&gt;&lt;dates&gt;&lt;year&gt;1992&lt;/year&gt;&lt;pub-dates&gt;&lt;date&gt;1992/03/01&lt;/date&gt;&lt;/pub-dates&gt;&lt;/dates&gt;&lt;publisher&gt;Springer-Verlag&lt;/publisher&gt;&lt;isbn&gt;0006-808X&lt;/isbn&gt;&lt;urls&gt;&lt;related-urls&gt;&lt;url&gt;http://dx.doi.org/10.1007/BF02489413&lt;/url&gt;&lt;/related-urls&gt;&lt;/urls&gt;&lt;electronic-resource-num&gt;10.1007/BF02489413&lt;/electronic-resource-num&gt;&lt;language&gt;English&lt;/language&gt;&lt;/record&gt;&lt;/Cite&gt;&lt;/EndNote&gt;</w:instrText>
      </w:r>
      <w:r w:rsidR="001A6DE9" w:rsidRPr="009918D0">
        <w:rPr>
          <w:rFonts w:asciiTheme="minorHAnsi" w:eastAsia="Cambria" w:hAnsiTheme="minorHAnsi" w:cstheme="minorHAnsi"/>
          <w:sz w:val="22"/>
          <w:szCs w:val="22"/>
          <w:lang w:val="en-GB"/>
        </w:rPr>
        <w:fldChar w:fldCharType="separate"/>
      </w:r>
      <w:r w:rsidR="00F0651D" w:rsidRPr="009918D0">
        <w:rPr>
          <w:rFonts w:asciiTheme="minorHAnsi" w:eastAsia="Cambria" w:hAnsiTheme="minorHAnsi" w:cstheme="minorHAnsi"/>
          <w:noProof/>
          <w:sz w:val="22"/>
          <w:szCs w:val="22"/>
          <w:lang w:val="en-GB"/>
        </w:rPr>
        <w:t>(91)</w:t>
      </w:r>
      <w:r w:rsidR="001A6DE9" w:rsidRPr="009918D0">
        <w:rPr>
          <w:rFonts w:asciiTheme="minorHAnsi" w:eastAsia="Cambria" w:hAnsiTheme="minorHAnsi" w:cstheme="minorHAnsi"/>
          <w:sz w:val="22"/>
          <w:szCs w:val="22"/>
          <w:lang w:val="en-GB"/>
        </w:rPr>
        <w:fldChar w:fldCharType="end"/>
      </w:r>
      <w:r>
        <w:rPr>
          <w:rFonts w:asciiTheme="minorHAnsi" w:eastAsia="Cambria" w:hAnsiTheme="minorHAnsi" w:cstheme="minorHAnsi"/>
          <w:sz w:val="22"/>
          <w:szCs w:val="22"/>
          <w:lang w:val="en-GB"/>
        </w:rPr>
        <w:t xml:space="preserve">. </w:t>
      </w:r>
      <w:r w:rsidR="000F54FC" w:rsidRPr="009918D0">
        <w:rPr>
          <w:rFonts w:asciiTheme="minorHAnsi" w:eastAsia="Cambria" w:hAnsiTheme="minorHAnsi" w:cstheme="minorHAnsi"/>
          <w:sz w:val="22"/>
          <w:szCs w:val="22"/>
          <w:lang w:val="en-GB"/>
        </w:rPr>
        <w:t>Consistent with th</w:t>
      </w:r>
      <w:r>
        <w:rPr>
          <w:rFonts w:asciiTheme="minorHAnsi" w:eastAsia="Cambria" w:hAnsiTheme="minorHAnsi" w:cstheme="minorHAnsi"/>
          <w:sz w:val="22"/>
          <w:szCs w:val="22"/>
          <w:lang w:val="en-GB"/>
        </w:rPr>
        <w:t xml:space="preserve">e loss of the anterior flagellum </w:t>
      </w:r>
      <w:r w:rsidR="00C84B4A" w:rsidRPr="009918D0">
        <w:rPr>
          <w:rFonts w:asciiTheme="minorHAnsi" w:eastAsia="Cambria" w:hAnsiTheme="minorHAnsi" w:cstheme="minorHAnsi"/>
          <w:i/>
          <w:sz w:val="22"/>
          <w:szCs w:val="22"/>
          <w:lang w:val="en-GB"/>
        </w:rPr>
        <w:t>H. catenoides</w:t>
      </w:r>
      <w:r w:rsidR="00C84B4A">
        <w:rPr>
          <w:rFonts w:asciiTheme="minorHAnsi" w:eastAsia="Cambria" w:hAnsiTheme="minorHAnsi" w:cstheme="minorHAnsi"/>
          <w:sz w:val="22"/>
          <w:szCs w:val="22"/>
          <w:highlight w:val="green"/>
          <w:lang w:val="en-GB"/>
        </w:rPr>
        <w:t xml:space="preserve"> </w:t>
      </w:r>
      <w:r w:rsidR="00726E63" w:rsidRPr="009918D0">
        <w:rPr>
          <w:rFonts w:asciiTheme="minorHAnsi" w:eastAsia="Cambria" w:hAnsiTheme="minorHAnsi" w:cstheme="minorHAnsi"/>
          <w:sz w:val="22"/>
          <w:szCs w:val="22"/>
          <w:highlight w:val="green"/>
          <w:lang w:val="en-GB"/>
        </w:rPr>
        <w:t>(Fig. 4a)</w:t>
      </w:r>
      <w:r>
        <w:rPr>
          <w:rFonts w:asciiTheme="minorHAnsi" w:eastAsia="Cambria" w:hAnsiTheme="minorHAnsi" w:cstheme="minorHAnsi"/>
          <w:sz w:val="22"/>
          <w:szCs w:val="22"/>
          <w:lang w:val="en-GB"/>
        </w:rPr>
        <w:t xml:space="preserve"> also lacks a gene putatively encoding a helmchrome protein</w:t>
      </w:r>
      <w:r w:rsidR="000F54FC" w:rsidRPr="009918D0">
        <w:rPr>
          <w:rFonts w:asciiTheme="minorHAnsi" w:eastAsia="Cambria" w:hAnsiTheme="minorHAnsi" w:cstheme="minorHAnsi"/>
          <w:i/>
          <w:sz w:val="22"/>
          <w:szCs w:val="22"/>
          <w:lang w:val="en-GB"/>
        </w:rPr>
        <w:t xml:space="preserve">. </w:t>
      </w:r>
    </w:p>
    <w:p w14:paraId="281EFEB0" w14:textId="76B8D522" w:rsidR="00352918" w:rsidRPr="009918D0" w:rsidRDefault="000F54FC" w:rsidP="00FB7FD4">
      <w:pPr>
        <w:spacing w:after="120" w:line="480" w:lineRule="auto"/>
        <w:ind w:firstLine="720"/>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A number of additional putative photo-responsive proteins have also been reported from </w:t>
      </w:r>
      <w:r w:rsidRPr="009918D0">
        <w:rPr>
          <w:rFonts w:asciiTheme="minorHAnsi" w:eastAsia="Cambria" w:hAnsiTheme="minorHAnsi" w:cstheme="minorHAnsi"/>
          <w:i/>
          <w:sz w:val="22"/>
          <w:szCs w:val="22"/>
          <w:lang w:val="en-GB"/>
        </w:rPr>
        <w:t>Ectocarpus</w:t>
      </w:r>
      <w:r w:rsidRPr="009918D0">
        <w:rPr>
          <w:rFonts w:asciiTheme="minorHAnsi" w:eastAsia="Cambria" w:hAnsiTheme="minorHAnsi" w:cstheme="minorHAnsi"/>
          <w:sz w:val="22"/>
          <w:szCs w:val="22"/>
          <w:lang w:val="en-GB"/>
        </w:rPr>
        <w:t xml:space="preserve"> </w:t>
      </w:r>
      <w:r w:rsidR="001A6DE9" w:rsidRPr="009918D0">
        <w:rPr>
          <w:rFonts w:asciiTheme="minorHAnsi" w:eastAsia="Cambria" w:hAnsiTheme="minorHAnsi" w:cstheme="minorHAnsi"/>
          <w:sz w:val="22"/>
          <w:szCs w:val="22"/>
          <w:lang w:val="en-GB"/>
        </w:rPr>
        <w:fldChar w:fldCharType="begin"/>
      </w:r>
      <w:r w:rsidR="001A6DE9" w:rsidRPr="009918D0">
        <w:rPr>
          <w:rFonts w:asciiTheme="minorHAnsi" w:eastAsia="Cambria" w:hAnsiTheme="minorHAnsi" w:cstheme="minorHAnsi"/>
          <w:sz w:val="22"/>
          <w:szCs w:val="22"/>
          <w:lang w:val="en-GB"/>
        </w:rPr>
        <w:instrText xml:space="preserve"> ADDIN EN.CITE &lt;EndNote&gt;&lt;Cite ExcludeYear="1"&gt;&lt;Author&gt;Cock&lt;/Author&gt;&lt;Year&gt;2010&lt;/Year&gt;&lt;RecNum&gt;5557&lt;/RecNum&gt;&lt;DisplayText&gt;(17)&lt;/DisplayText&gt;&lt;record&gt;&lt;rec-number&gt;5557&lt;/rec-number&gt;&lt;foreign-keys&gt;&lt;key app="EN" db-id="aa0wwef99asf0aeesds5pf0ft29wa99fvf0s" timestamp="1421840310"&gt;5557&lt;/key&gt;&lt;/foreign-keys&gt;&lt;ref-type name="Journal Article"&gt;17&lt;/ref-type&gt;&lt;contributors&gt;&lt;authors&gt;&lt;author&gt;Cock, JM&lt;/author&gt;&lt;author&gt;Sterck, L&lt;/author&gt;&lt;author&gt;Rouze, P&lt;/author&gt;&lt;author&gt;Scornet, D&lt;/author&gt;&lt;author&gt;Allen, AE&lt;/author&gt;&lt;author&gt;Amoutzias, G&lt;/author&gt;&lt;author&gt;Anthouard, V&lt;/author&gt;&lt;author&gt;Artiguenave, F&lt;/author&gt;&lt;author&gt;Aury, JM&lt;/author&gt;&lt;author&gt;Badger, JH&lt;/author&gt;&lt;author&gt;Beszteri, B&lt;/author&gt;&lt;author&gt;Billiau, K&lt;/author&gt;&lt;author&gt;Bonnet, E&lt;/author&gt;&lt;author&gt;Bothwell, JH&lt;/author&gt;&lt;author&gt;Bowler, C&lt;/author&gt;&lt;author&gt;Boyen, C&lt;/author&gt;&lt;author&gt;Brownlee, C&lt;/author&gt;&lt;author&gt;Carrano, CJ&lt;/author&gt;&lt;author&gt;Charrier, B&lt;/author&gt;&lt;author&gt;Cho, GY&lt;/author&gt;&lt;author&gt;Coelho, SM&lt;/author&gt;&lt;author&gt;Collen, J&lt;/author&gt;&lt;author&gt;Corre, E&lt;/author&gt;&lt;author&gt;Da Silva, C&lt;/author&gt;&lt;author&gt;Delage, L&lt;/author&gt;&lt;author&gt;Delaroque, N&lt;/author&gt;&lt;author&gt;Dittami, SM&lt;/author&gt;&lt;author&gt;Doulbeau, S&lt;/author&gt;&lt;author&gt;Elias, M&lt;/author&gt;&lt;author&gt;Farnham, G&lt;/author&gt;&lt;/authors&gt;&lt;/contributors&gt;&lt;titles&gt;&lt;title&gt;The Ectocarpus genome and the independent evolution of multicellularity in brown algae&lt;/title&gt;&lt;secondary-title&gt;Nature&lt;/secondary-title&gt;&lt;/titles&gt;&lt;periodical&gt;&lt;full-title&gt;Nature&lt;/full-title&gt;&lt;/periodical&gt;&lt;pages&gt;617 - 621&lt;/pages&gt;&lt;volume&gt;465&lt;/volume&gt;&lt;dates&gt;&lt;year&gt;2010&lt;/year&gt;&lt;/dates&gt;&lt;accession-num&gt;doi:10.1038/nature09016&lt;/accession-num&gt;&lt;urls&gt;&lt;/urls&gt;&lt;/record&gt;&lt;/Cite&gt;&lt;/EndNote&gt;</w:instrText>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(17)</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Using these data and other seed sequences (e.g. </w:t>
      </w:r>
      <w:r w:rsidR="001A6DE9" w:rsidRPr="009918D0">
        <w:rPr>
          <w:rFonts w:asciiTheme="minorHAnsi" w:eastAsia="Cambria" w:hAnsiTheme="minorHAnsi" w:cstheme="minorHAnsi"/>
          <w:sz w:val="22"/>
          <w:szCs w:val="22"/>
          <w:lang w:val="en-GB"/>
        </w:rPr>
        <w:fldChar w:fldCharType="begin">
          <w:fldData xml:space="preserve">PEVuZE5vdGU+PENpdGU+PEF1dGhvcj5GdTwvQXV0aG9yPjxZZWFyPjIwMTQ8L1llYXI+PFJlY051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</w:fldData>
        </w:fldChar>
      </w:r>
      <w:r w:rsidR="005C02A1">
        <w:rPr>
          <w:rFonts w:asciiTheme="minorHAnsi" w:eastAsia="Cambria" w:hAnsiTheme="minorHAnsi" w:cstheme="minorHAnsi"/>
          <w:sz w:val="22"/>
          <w:szCs w:val="22"/>
          <w:lang w:val="en-GB"/>
        </w:rPr>
        <w:instrText xml:space="preserve"> ADDIN EN.CITE </w:instrText>
      </w:r>
      <w:r w:rsidR="005C02A1">
        <w:rPr>
          <w:rFonts w:asciiTheme="minorHAnsi" w:eastAsia="Cambria" w:hAnsiTheme="minorHAnsi" w:cstheme="minorHAnsi"/>
          <w:sz w:val="22"/>
          <w:szCs w:val="22"/>
          <w:lang w:val="en-GB"/>
        </w:rPr>
        <w:fldChar w:fldCharType="begin">
          <w:fldData xml:space="preserve">PEVuZE5vdGU+PENpdGU+PEF1dGhvcj5GdTwvQXV0aG9yPjxZZWFyPjIwMTQ8L1llYXI+PFJlY051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</w:fldData>
        </w:fldChar>
      </w:r>
      <w:r w:rsidR="005C02A1">
        <w:rPr>
          <w:rFonts w:asciiTheme="minorHAnsi" w:eastAsia="Cambria" w:hAnsiTheme="minorHAnsi" w:cstheme="minorHAnsi"/>
          <w:sz w:val="22"/>
          <w:szCs w:val="22"/>
          <w:lang w:val="en-GB"/>
        </w:rPr>
        <w:instrText xml:space="preserve"> ADDIN EN.CITE.DATA </w:instrText>
      </w:r>
      <w:r w:rsidR="005C02A1">
        <w:rPr>
          <w:rFonts w:asciiTheme="minorHAnsi" w:eastAsia="Cambria" w:hAnsiTheme="minorHAnsi" w:cstheme="minorHAnsi"/>
          <w:sz w:val="22"/>
          <w:szCs w:val="22"/>
          <w:lang w:val="en-GB"/>
        </w:rPr>
      </w:r>
      <w:r w:rsidR="005C02A1">
        <w:rPr>
          <w:rFonts w:asciiTheme="minorHAnsi" w:eastAsia="Cambria" w:hAnsiTheme="minorHAnsi" w:cstheme="minorHAnsi"/>
          <w:sz w:val="22"/>
          <w:szCs w:val="22"/>
          <w:lang w:val="en-GB"/>
        </w:rPr>
        <w:fldChar w:fldCharType="end"/>
      </w:r>
      <w:r w:rsidR="001A6DE9" w:rsidRPr="009918D0">
        <w:rPr>
          <w:rFonts w:asciiTheme="minorHAnsi" w:eastAsia="Cambria" w:hAnsiTheme="minorHAnsi" w:cstheme="minorHAnsi"/>
          <w:sz w:val="22"/>
          <w:szCs w:val="22"/>
          <w:lang w:val="en-GB"/>
        </w:rPr>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(84, 93)</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we searched the </w:t>
      </w:r>
      <w:r w:rsidRPr="009918D0">
        <w:rPr>
          <w:rFonts w:asciiTheme="minorHAnsi" w:eastAsia="Cambria" w:hAnsiTheme="minorHAnsi" w:cstheme="minorHAnsi"/>
          <w:i/>
          <w:sz w:val="22"/>
          <w:szCs w:val="22"/>
          <w:lang w:val="en-GB"/>
        </w:rPr>
        <w:t xml:space="preserve">H. catenoides </w:t>
      </w:r>
      <w:r w:rsidRPr="009918D0">
        <w:rPr>
          <w:rFonts w:asciiTheme="minorHAnsi" w:eastAsia="Cambria" w:hAnsiTheme="minorHAnsi" w:cstheme="minorHAnsi"/>
          <w:sz w:val="22"/>
          <w:szCs w:val="22"/>
          <w:lang w:val="en-GB"/>
        </w:rPr>
        <w:t xml:space="preserve">genome for putative homologues of photo-responsive protein. Reciprocal </w:t>
      </w:r>
      <w:r w:rsidR="00F24A8D">
        <w:rPr>
          <w:rFonts w:asciiTheme="minorHAnsi" w:eastAsia="Cambria" w:hAnsiTheme="minorHAnsi" w:cstheme="minorHAnsi"/>
          <w:sz w:val="22"/>
          <w:szCs w:val="22"/>
          <w:lang w:val="en-GB"/>
        </w:rPr>
        <w:t>BLAST</w:t>
      </w:r>
      <w:r w:rsidRPr="009918D0">
        <w:rPr>
          <w:rFonts w:asciiTheme="minorHAnsi" w:eastAsia="Cambria" w:hAnsiTheme="minorHAnsi" w:cstheme="minorHAnsi"/>
          <w:sz w:val="22"/>
          <w:szCs w:val="22"/>
          <w:lang w:val="en-GB"/>
        </w:rPr>
        <w:t xml:space="preserve"> searches demonstrated that the </w:t>
      </w:r>
      <w:r w:rsidRPr="009918D0">
        <w:rPr>
          <w:rFonts w:asciiTheme="minorHAnsi" w:eastAsia="Cambria" w:hAnsiTheme="minorHAnsi" w:cstheme="minorHAnsi"/>
          <w:i/>
          <w:sz w:val="22"/>
          <w:szCs w:val="22"/>
          <w:lang w:val="en-GB"/>
        </w:rPr>
        <w:t xml:space="preserve">H. catenoides </w:t>
      </w:r>
      <w:r w:rsidRPr="009918D0">
        <w:rPr>
          <w:rFonts w:asciiTheme="minorHAnsi" w:eastAsia="Cambria" w:hAnsiTheme="minorHAnsi" w:cstheme="minorHAnsi"/>
          <w:sz w:val="22"/>
          <w:szCs w:val="22"/>
          <w:lang w:val="en-GB"/>
        </w:rPr>
        <w:t>genome contained putative homologues of the flavoproteins</w:t>
      </w:r>
      <w:r w:rsidR="00E406E2"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Cryptochrome</w:t>
      </w:r>
      <w:r w:rsidR="00B4578F" w:rsidRPr="009918D0">
        <w:rPr>
          <w:rFonts w:asciiTheme="minorHAnsi" w:eastAsia="Cambria" w:hAnsiTheme="minorHAnsi" w:cstheme="minorHAnsi"/>
          <w:sz w:val="22"/>
          <w:szCs w:val="22"/>
          <w:lang w:val="en-GB"/>
        </w:rPr>
        <w:t xml:space="preserve"> </w:t>
      </w:r>
      <w:r w:rsidR="00B4578F" w:rsidRPr="009918D0">
        <w:rPr>
          <w:rFonts w:asciiTheme="minorHAnsi" w:eastAsia="Cambria" w:hAnsiTheme="minorHAnsi" w:cstheme="minorHAnsi"/>
          <w:sz w:val="22"/>
          <w:szCs w:val="22"/>
          <w:highlight w:val="yellow"/>
          <w:lang w:val="en-GB"/>
        </w:rPr>
        <w:t>(</w:t>
      </w:r>
      <w:del w:id="66" w:author="Guy Leonard" w:date="2017-05-17T16:30:00Z">
        <w:r w:rsidR="00B4578F" w:rsidRPr="009918D0" w:rsidDel="009E291F">
          <w:rPr>
            <w:rFonts w:asciiTheme="minorHAnsi" w:eastAsia="Cambria" w:hAnsiTheme="minorHAnsi" w:cstheme="minorHAnsi"/>
            <w:sz w:val="22"/>
            <w:szCs w:val="22"/>
            <w:highlight w:val="yellow"/>
            <w:lang w:val="en-GB"/>
          </w:rPr>
          <w:delText>XXXXX</w:delText>
        </w:r>
      </w:del>
      <w:ins w:id="67" w:author="Guy Leonard" w:date="2017-05-17T16:30:00Z">
        <w:r w:rsidR="009E291F">
          <w:rPr>
            <w:rFonts w:asciiTheme="minorHAnsi" w:eastAsia="Cambria" w:hAnsiTheme="minorHAnsi" w:cstheme="minorHAnsi"/>
            <w:sz w:val="22"/>
            <w:szCs w:val="22"/>
            <w:highlight w:val="yellow"/>
            <w:lang w:val="en-GB"/>
          </w:rPr>
          <w:t>Hypho2016_00016188</w:t>
        </w:r>
      </w:ins>
      <w:r w:rsidR="00B4578F" w:rsidRPr="009918D0">
        <w:rPr>
          <w:rFonts w:asciiTheme="minorHAnsi" w:eastAsia="Cambria" w:hAnsiTheme="minorHAnsi" w:cstheme="minorHAnsi"/>
          <w:sz w:val="22"/>
          <w:szCs w:val="22"/>
          <w:highlight w:val="yellow"/>
          <w:lang w:val="en-GB"/>
        </w:rPr>
        <w:t>)</w:t>
      </w:r>
      <w:r w:rsidRPr="009918D0">
        <w:rPr>
          <w:rFonts w:asciiTheme="minorHAnsi" w:eastAsia="Cambria" w:hAnsiTheme="minorHAnsi" w:cstheme="minorHAnsi"/>
          <w:sz w:val="22"/>
          <w:szCs w:val="22"/>
          <w:lang w:val="en-GB"/>
        </w:rPr>
        <w:t>, Cryptochrome DASH</w:t>
      </w:r>
      <w:r w:rsidR="00B4578F" w:rsidRPr="009918D0">
        <w:rPr>
          <w:rFonts w:asciiTheme="minorHAnsi" w:eastAsia="Cambria" w:hAnsiTheme="minorHAnsi" w:cstheme="minorHAnsi"/>
          <w:sz w:val="22"/>
          <w:szCs w:val="22"/>
          <w:lang w:val="en-GB"/>
        </w:rPr>
        <w:t xml:space="preserve"> </w:t>
      </w:r>
      <w:r w:rsidR="00B4578F" w:rsidRPr="009918D0">
        <w:rPr>
          <w:rFonts w:asciiTheme="minorHAnsi" w:eastAsia="Cambria" w:hAnsiTheme="minorHAnsi" w:cstheme="minorHAnsi"/>
          <w:sz w:val="22"/>
          <w:szCs w:val="22"/>
          <w:highlight w:val="yellow"/>
          <w:lang w:val="en-GB"/>
        </w:rPr>
        <w:t>(</w:t>
      </w:r>
      <w:del w:id="68" w:author="Guy Leonard" w:date="2017-05-17T16:30:00Z">
        <w:r w:rsidR="00B4578F" w:rsidRPr="009918D0" w:rsidDel="009E291F">
          <w:rPr>
            <w:rFonts w:asciiTheme="minorHAnsi" w:eastAsia="Cambria" w:hAnsiTheme="minorHAnsi" w:cstheme="minorHAnsi"/>
            <w:sz w:val="22"/>
            <w:szCs w:val="22"/>
            <w:highlight w:val="yellow"/>
            <w:lang w:val="en-GB"/>
          </w:rPr>
          <w:delText>XXXXX</w:delText>
        </w:r>
      </w:del>
      <w:ins w:id="69" w:author="Guy Leonard" w:date="2017-05-17T16:30:00Z">
        <w:r w:rsidR="009E291F">
          <w:rPr>
            <w:rFonts w:asciiTheme="minorHAnsi" w:eastAsia="Cambria" w:hAnsiTheme="minorHAnsi" w:cstheme="minorHAnsi"/>
            <w:sz w:val="22"/>
            <w:szCs w:val="22"/>
            <w:highlight w:val="yellow"/>
            <w:lang w:val="en-GB"/>
          </w:rPr>
          <w:t>Hypho2016_00004514</w:t>
        </w:r>
      </w:ins>
      <w:r w:rsidR="00B4578F" w:rsidRPr="009918D0">
        <w:rPr>
          <w:rFonts w:asciiTheme="minorHAnsi" w:eastAsia="Cambria" w:hAnsiTheme="minorHAnsi" w:cstheme="minorHAnsi"/>
          <w:sz w:val="22"/>
          <w:szCs w:val="22"/>
          <w:highlight w:val="yellow"/>
          <w:lang w:val="en-GB"/>
        </w:rPr>
        <w:t>)</w:t>
      </w:r>
      <w:r w:rsidR="00B4578F"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and Photolyase</w:t>
      </w:r>
      <w:r w:rsidR="00B4578F" w:rsidRPr="009918D0">
        <w:rPr>
          <w:rFonts w:asciiTheme="minorHAnsi" w:eastAsia="Cambria" w:hAnsiTheme="minorHAnsi" w:cstheme="minorHAnsi"/>
          <w:sz w:val="22"/>
          <w:szCs w:val="22"/>
          <w:lang w:val="en-GB"/>
        </w:rPr>
        <w:t xml:space="preserve"> </w:t>
      </w:r>
      <w:r w:rsidR="00B4578F" w:rsidRPr="009918D0">
        <w:rPr>
          <w:rFonts w:asciiTheme="minorHAnsi" w:eastAsia="Cambria" w:hAnsiTheme="minorHAnsi" w:cstheme="minorHAnsi"/>
          <w:sz w:val="22"/>
          <w:szCs w:val="22"/>
          <w:highlight w:val="yellow"/>
          <w:lang w:val="en-GB"/>
        </w:rPr>
        <w:t>(</w:t>
      </w:r>
      <w:del w:id="70" w:author="Guy Leonard" w:date="2017-05-17T16:31:00Z">
        <w:r w:rsidR="00B4578F" w:rsidRPr="009918D0" w:rsidDel="009E291F">
          <w:rPr>
            <w:rFonts w:asciiTheme="minorHAnsi" w:eastAsia="Cambria" w:hAnsiTheme="minorHAnsi" w:cstheme="minorHAnsi"/>
            <w:sz w:val="22"/>
            <w:szCs w:val="22"/>
            <w:highlight w:val="yellow"/>
            <w:lang w:val="en-GB"/>
          </w:rPr>
          <w:delText>XXXXX</w:delText>
        </w:r>
      </w:del>
      <w:ins w:id="71" w:author="Guy Leonard" w:date="2017-05-17T16:31:00Z">
        <w:r w:rsidR="009E291F">
          <w:rPr>
            <w:rFonts w:asciiTheme="minorHAnsi" w:eastAsia="Cambria" w:hAnsiTheme="minorHAnsi" w:cstheme="minorHAnsi"/>
            <w:sz w:val="22"/>
            <w:szCs w:val="22"/>
            <w:highlight w:val="yellow"/>
            <w:lang w:val="en-GB"/>
          </w:rPr>
          <w:t>Hypho2016_00002462</w:t>
        </w:r>
      </w:ins>
      <w:r w:rsidR="00B4578F" w:rsidRPr="009918D0">
        <w:rPr>
          <w:rFonts w:asciiTheme="minorHAnsi" w:eastAsia="Cambria" w:hAnsiTheme="minorHAnsi" w:cstheme="minorHAnsi"/>
          <w:sz w:val="22"/>
          <w:szCs w:val="22"/>
          <w:highlight w:val="yellow"/>
          <w:lang w:val="en-GB"/>
        </w:rPr>
        <w:t>)</w:t>
      </w:r>
      <w:r w:rsidRPr="009918D0">
        <w:rPr>
          <w:rFonts w:asciiTheme="minorHAnsi" w:eastAsia="Cambria" w:hAnsiTheme="minorHAnsi" w:cstheme="minorHAnsi"/>
          <w:sz w:val="22"/>
          <w:szCs w:val="22"/>
          <w:lang w:val="en-GB"/>
        </w:rPr>
        <w:t xml:space="preserve"> gene families </w:t>
      </w:r>
      <w:r w:rsidRPr="009918D0">
        <w:rPr>
          <w:rFonts w:asciiTheme="minorHAnsi" w:eastAsia="Cambria" w:hAnsiTheme="minorHAnsi" w:cstheme="minorHAnsi"/>
          <w:sz w:val="22"/>
          <w:szCs w:val="22"/>
          <w:highlight w:val="green"/>
          <w:lang w:val="en-GB"/>
        </w:rPr>
        <w:t>(</w:t>
      </w:r>
      <w:commentRangeStart w:id="72"/>
      <w:commentRangeStart w:id="73"/>
      <w:r w:rsidRPr="009918D0">
        <w:rPr>
          <w:rFonts w:asciiTheme="minorHAnsi" w:eastAsia="Cambria" w:hAnsiTheme="minorHAnsi" w:cstheme="minorHAnsi"/>
          <w:sz w:val="22"/>
          <w:szCs w:val="22"/>
          <w:highlight w:val="green"/>
          <w:lang w:val="en-GB"/>
        </w:rPr>
        <w:t xml:space="preserve">Fig. </w:t>
      </w:r>
      <w:del w:id="74" w:author="Guy Leonard" w:date="2017-05-17T16:19:00Z">
        <w:r w:rsidR="002D6728" w:rsidRPr="009918D0" w:rsidDel="00731AB9">
          <w:rPr>
            <w:rFonts w:asciiTheme="minorHAnsi" w:eastAsia="Cambria" w:hAnsiTheme="minorHAnsi" w:cstheme="minorHAnsi"/>
            <w:sz w:val="22"/>
            <w:szCs w:val="22"/>
            <w:highlight w:val="green"/>
            <w:lang w:val="en-GB"/>
          </w:rPr>
          <w:delText>5A</w:delText>
        </w:r>
      </w:del>
      <w:ins w:id="75" w:author="Guy Leonard" w:date="2017-05-17T16:19:00Z">
        <w:r w:rsidR="00731AB9">
          <w:rPr>
            <w:rFonts w:asciiTheme="minorHAnsi" w:eastAsia="Cambria" w:hAnsiTheme="minorHAnsi" w:cstheme="minorHAnsi"/>
            <w:sz w:val="22"/>
            <w:szCs w:val="22"/>
            <w:highlight w:val="green"/>
            <w:lang w:val="en-GB"/>
          </w:rPr>
          <w:t>S11a</w:t>
        </w:r>
      </w:ins>
      <w:r w:rsidRPr="009918D0">
        <w:rPr>
          <w:rFonts w:asciiTheme="minorHAnsi" w:eastAsia="Cambria" w:hAnsiTheme="minorHAnsi" w:cstheme="minorHAnsi"/>
          <w:sz w:val="22"/>
          <w:szCs w:val="22"/>
          <w:highlight w:val="green"/>
          <w:lang w:val="en-GB"/>
        </w:rPr>
        <w:t>)</w:t>
      </w:r>
      <w:commentRangeEnd w:id="72"/>
      <w:r w:rsidR="0026212B" w:rsidRPr="009918D0">
        <w:rPr>
          <w:rStyle w:val="CommentReference"/>
          <w:rFonts w:asciiTheme="minorHAnsi" w:hAnsiTheme="minorHAnsi"/>
          <w:sz w:val="22"/>
          <w:szCs w:val="22"/>
        </w:rPr>
        <w:commentReference w:id="72"/>
      </w:r>
      <w:commentRangeEnd w:id="73"/>
      <w:r w:rsidR="00F37931">
        <w:rPr>
          <w:rStyle w:val="CommentReference"/>
        </w:rPr>
        <w:commentReference w:id="73"/>
      </w:r>
      <w:r w:rsidR="00A97254">
        <w:rPr>
          <w:rFonts w:asciiTheme="minorHAnsi" w:eastAsia="Cambria" w:hAnsiTheme="minorHAnsi" w:cstheme="minorHAnsi"/>
          <w:i/>
          <w:sz w:val="22"/>
          <w:szCs w:val="22"/>
          <w:lang w:val="en-GB"/>
        </w:rPr>
        <w:t xml:space="preserve"> </w:t>
      </w:r>
      <w:r w:rsidR="00A97254">
        <w:rPr>
          <w:rFonts w:asciiTheme="minorHAnsi" w:eastAsia="Cambria" w:hAnsiTheme="minorHAnsi" w:cstheme="minorHAnsi"/>
          <w:sz w:val="22"/>
          <w:szCs w:val="22"/>
          <w:lang w:val="en-GB"/>
        </w:rPr>
        <w:t>and</w:t>
      </w:r>
      <w:r w:rsidRPr="009918D0">
        <w:rPr>
          <w:rFonts w:asciiTheme="minorHAnsi" w:eastAsia="Cambria" w:hAnsiTheme="minorHAnsi" w:cstheme="minorHAnsi"/>
          <w:sz w:val="22"/>
          <w:szCs w:val="22"/>
          <w:lang w:val="en-GB"/>
        </w:rPr>
        <w:t xml:space="preserve"> transcriptome data demonstrate that these genes are transcribed.</w:t>
      </w:r>
      <w:r w:rsidR="00B4578F" w:rsidRPr="009918D0">
        <w:rPr>
          <w:rFonts w:asciiTheme="minorHAnsi" w:hAnsiTheme="minorHAnsi" w:cstheme="minorHAnsi"/>
          <w:sz w:val="22"/>
          <w:szCs w:val="22"/>
          <w:lang w:val="en-GB"/>
        </w:rPr>
        <w:t xml:space="preserve"> </w:t>
      </w:r>
      <w:r w:rsidR="00DC02EC">
        <w:rPr>
          <w:rFonts w:asciiTheme="minorHAnsi" w:hAnsiTheme="minorHAnsi" w:cstheme="minorHAnsi"/>
          <w:sz w:val="22"/>
          <w:szCs w:val="22"/>
          <w:lang w:val="en-GB"/>
        </w:rPr>
        <w:t>This analysi</w:t>
      </w:r>
      <w:r w:rsidR="00A97254">
        <w:rPr>
          <w:rFonts w:asciiTheme="minorHAnsi" w:hAnsiTheme="minorHAnsi" w:cstheme="minorHAnsi"/>
          <w:sz w:val="22"/>
          <w:szCs w:val="22"/>
          <w:lang w:val="en-GB"/>
        </w:rPr>
        <w:t xml:space="preserve">s also identified </w:t>
      </w:r>
      <w:r w:rsidR="00E406E2" w:rsidRPr="009918D0">
        <w:rPr>
          <w:rFonts w:asciiTheme="minorHAnsi" w:eastAsia="Cambria" w:hAnsiTheme="minorHAnsi" w:cstheme="minorHAnsi"/>
          <w:sz w:val="22"/>
          <w:szCs w:val="22"/>
          <w:lang w:val="en-GB"/>
        </w:rPr>
        <w:t>three</w:t>
      </w:r>
      <w:r w:rsidRPr="009918D0">
        <w:rPr>
          <w:rFonts w:asciiTheme="minorHAnsi" w:eastAsia="Cambria" w:hAnsiTheme="minorHAnsi" w:cstheme="minorHAnsi"/>
          <w:sz w:val="22"/>
          <w:szCs w:val="22"/>
          <w:lang w:val="en-GB"/>
        </w:rPr>
        <w:t xml:space="preserve"> putative type I (microbial) rhodopsins</w:t>
      </w:r>
      <w:r w:rsidR="00B4578F" w:rsidRPr="009918D0">
        <w:rPr>
          <w:rFonts w:asciiTheme="minorHAnsi" w:eastAsia="Cambria" w:hAnsiTheme="minorHAnsi" w:cstheme="minorHAnsi"/>
          <w:sz w:val="22"/>
          <w:szCs w:val="22"/>
          <w:lang w:val="en-GB"/>
        </w:rPr>
        <w:t xml:space="preserve"> </w:t>
      </w:r>
      <w:r w:rsidR="00B4578F" w:rsidRPr="009918D0">
        <w:rPr>
          <w:rFonts w:asciiTheme="minorHAnsi" w:eastAsia="Cambria" w:hAnsiTheme="minorHAnsi" w:cstheme="minorHAnsi"/>
          <w:sz w:val="22"/>
          <w:szCs w:val="22"/>
          <w:highlight w:val="yellow"/>
          <w:lang w:val="en-GB"/>
        </w:rPr>
        <w:t>(</w:t>
      </w:r>
      <w:del w:id="76" w:author="Guy Leonard" w:date="2017-05-17T16:37:00Z">
        <w:r w:rsidR="00B4578F" w:rsidRPr="009918D0" w:rsidDel="009E291F">
          <w:rPr>
            <w:rFonts w:asciiTheme="minorHAnsi" w:eastAsia="Cambria" w:hAnsiTheme="minorHAnsi" w:cstheme="minorHAnsi"/>
            <w:sz w:val="22"/>
            <w:szCs w:val="22"/>
            <w:highlight w:val="yellow"/>
            <w:lang w:val="en-GB"/>
          </w:rPr>
          <w:delText>XXXXX</w:delText>
        </w:r>
      </w:del>
      <w:ins w:id="77" w:author="Guy Leonard" w:date="2017-05-17T16:37:00Z">
        <w:r w:rsidR="009E291F">
          <w:rPr>
            <w:rFonts w:asciiTheme="minorHAnsi" w:eastAsia="Cambria" w:hAnsiTheme="minorHAnsi" w:cstheme="minorHAnsi"/>
            <w:sz w:val="22"/>
            <w:szCs w:val="22"/>
            <w:highlight w:val="yellow"/>
            <w:lang w:val="en-GB"/>
          </w:rPr>
          <w:t>Hypho2016_00006030</w:t>
        </w:r>
      </w:ins>
      <w:r w:rsidR="00B4578F" w:rsidRPr="009918D0">
        <w:rPr>
          <w:rFonts w:asciiTheme="minorHAnsi" w:eastAsia="Cambria" w:hAnsiTheme="minorHAnsi" w:cstheme="minorHAnsi"/>
          <w:sz w:val="22"/>
          <w:szCs w:val="22"/>
          <w:highlight w:val="yellow"/>
          <w:lang w:val="en-GB"/>
        </w:rPr>
        <w:t xml:space="preserve">, </w:t>
      </w:r>
      <w:ins w:id="78" w:author="Guy Leonard" w:date="2017-05-17T16:37:00Z">
        <w:r w:rsidR="009E291F">
          <w:rPr>
            <w:rFonts w:asciiTheme="minorHAnsi" w:eastAsia="Cambria" w:hAnsiTheme="minorHAnsi" w:cstheme="minorHAnsi"/>
            <w:sz w:val="22"/>
            <w:szCs w:val="22"/>
            <w:highlight w:val="yellow"/>
            <w:lang w:val="en-GB"/>
          </w:rPr>
          <w:t>Hypho2016_0000603</w:t>
        </w:r>
        <w:r w:rsidR="009E291F">
          <w:rPr>
            <w:rFonts w:asciiTheme="minorHAnsi" w:eastAsia="Cambria" w:hAnsiTheme="minorHAnsi" w:cstheme="minorHAnsi"/>
            <w:sz w:val="22"/>
            <w:szCs w:val="22"/>
            <w:highlight w:val="yellow"/>
            <w:lang w:val="en-GB"/>
          </w:rPr>
          <w:t>1</w:t>
        </w:r>
      </w:ins>
      <w:del w:id="79" w:author="Guy Leonard" w:date="2017-05-17T16:37:00Z">
        <w:r w:rsidR="00B4578F" w:rsidRPr="009918D0" w:rsidDel="009E291F">
          <w:rPr>
            <w:rFonts w:asciiTheme="minorHAnsi" w:eastAsia="Cambria" w:hAnsiTheme="minorHAnsi" w:cstheme="minorHAnsi"/>
            <w:sz w:val="22"/>
            <w:szCs w:val="22"/>
            <w:highlight w:val="yellow"/>
            <w:lang w:val="en-GB"/>
          </w:rPr>
          <w:delText>XXXXX</w:delText>
        </w:r>
      </w:del>
      <w:r w:rsidR="00B4578F" w:rsidRPr="009918D0">
        <w:rPr>
          <w:rFonts w:asciiTheme="minorHAnsi" w:eastAsia="Cambria" w:hAnsiTheme="minorHAnsi" w:cstheme="minorHAnsi"/>
          <w:sz w:val="22"/>
          <w:szCs w:val="22"/>
          <w:highlight w:val="yellow"/>
          <w:lang w:val="en-GB"/>
        </w:rPr>
        <w:t xml:space="preserve"> &amp; </w:t>
      </w:r>
      <w:ins w:id="80" w:author="Guy Leonard" w:date="2017-05-17T16:37:00Z">
        <w:r w:rsidR="009E291F">
          <w:rPr>
            <w:rFonts w:asciiTheme="minorHAnsi" w:eastAsia="Cambria" w:hAnsiTheme="minorHAnsi" w:cstheme="minorHAnsi"/>
            <w:sz w:val="22"/>
            <w:szCs w:val="22"/>
            <w:highlight w:val="yellow"/>
            <w:lang w:val="en-GB"/>
          </w:rPr>
          <w:t>H</w:t>
        </w:r>
        <w:r w:rsidR="009E291F">
          <w:rPr>
            <w:rFonts w:asciiTheme="minorHAnsi" w:eastAsia="Cambria" w:hAnsiTheme="minorHAnsi" w:cstheme="minorHAnsi"/>
            <w:sz w:val="22"/>
            <w:szCs w:val="22"/>
            <w:highlight w:val="yellow"/>
            <w:lang w:val="en-GB"/>
          </w:rPr>
          <w:t>ypho2016_0001005</w:t>
        </w:r>
        <w:r w:rsidR="009E291F">
          <w:rPr>
            <w:rFonts w:asciiTheme="minorHAnsi" w:eastAsia="Cambria" w:hAnsiTheme="minorHAnsi" w:cstheme="minorHAnsi"/>
            <w:sz w:val="22"/>
            <w:szCs w:val="22"/>
            <w:highlight w:val="yellow"/>
            <w:lang w:val="en-GB"/>
          </w:rPr>
          <w:t>0</w:t>
        </w:r>
      </w:ins>
      <w:del w:id="81" w:author="Guy Leonard" w:date="2017-05-17T16:37:00Z">
        <w:r w:rsidR="00B4578F" w:rsidRPr="009918D0" w:rsidDel="009E291F">
          <w:rPr>
            <w:rFonts w:asciiTheme="minorHAnsi" w:eastAsia="Cambria" w:hAnsiTheme="minorHAnsi" w:cstheme="minorHAnsi"/>
            <w:sz w:val="22"/>
            <w:szCs w:val="22"/>
            <w:highlight w:val="yellow"/>
            <w:lang w:val="en-GB"/>
          </w:rPr>
          <w:delText>XXXXX</w:delText>
        </w:r>
      </w:del>
      <w:r w:rsidR="00B4578F" w:rsidRPr="009918D0">
        <w:rPr>
          <w:rFonts w:asciiTheme="minorHAnsi" w:eastAsia="Cambria" w:hAnsiTheme="minorHAnsi" w:cstheme="minorHAnsi"/>
          <w:sz w:val="22"/>
          <w:szCs w:val="22"/>
          <w:highlight w:val="yellow"/>
          <w:lang w:val="en-GB"/>
        </w:rPr>
        <w:t>)</w:t>
      </w:r>
      <w:r w:rsidRPr="009918D0">
        <w:rPr>
          <w:rFonts w:asciiTheme="minorHAnsi" w:eastAsia="Cambria" w:hAnsiTheme="minorHAnsi" w:cstheme="minorHAnsi"/>
          <w:sz w:val="22"/>
          <w:szCs w:val="22"/>
          <w:lang w:val="en-GB"/>
        </w:rPr>
        <w:t xml:space="preserve">, the first putative representative of this gene family from a stramenopile </w:t>
      </w:r>
      <w:commentRangeStart w:id="82"/>
      <w:r w:rsidRPr="009918D0">
        <w:rPr>
          <w:rFonts w:asciiTheme="minorHAnsi" w:eastAsia="Cambria" w:hAnsiTheme="minorHAnsi" w:cstheme="minorHAnsi"/>
          <w:sz w:val="22"/>
          <w:szCs w:val="22"/>
          <w:highlight w:val="green"/>
          <w:lang w:val="en-GB"/>
        </w:rPr>
        <w:t xml:space="preserve">(Fig. </w:t>
      </w:r>
      <w:del w:id="83" w:author="Guy Leonard" w:date="2017-05-17T16:19:00Z">
        <w:r w:rsidR="00726E63" w:rsidRPr="009918D0" w:rsidDel="00731AB9">
          <w:rPr>
            <w:rFonts w:asciiTheme="minorHAnsi" w:eastAsia="Cambria" w:hAnsiTheme="minorHAnsi" w:cstheme="minorHAnsi"/>
            <w:sz w:val="22"/>
            <w:szCs w:val="22"/>
            <w:highlight w:val="green"/>
            <w:lang w:val="en-GB"/>
          </w:rPr>
          <w:delText>5a</w:delText>
        </w:r>
      </w:del>
      <w:ins w:id="84" w:author="Guy Leonard" w:date="2017-05-17T16:19:00Z">
        <w:r w:rsidR="00731AB9">
          <w:rPr>
            <w:rFonts w:asciiTheme="minorHAnsi" w:eastAsia="Cambria" w:hAnsiTheme="minorHAnsi" w:cstheme="minorHAnsi"/>
            <w:sz w:val="22"/>
            <w:szCs w:val="22"/>
            <w:highlight w:val="green"/>
            <w:lang w:val="en-GB"/>
          </w:rPr>
          <w:t>S11</w:t>
        </w:r>
        <w:r w:rsidR="00731AB9" w:rsidRPr="009918D0">
          <w:rPr>
            <w:rFonts w:asciiTheme="minorHAnsi" w:eastAsia="Cambria" w:hAnsiTheme="minorHAnsi" w:cstheme="minorHAnsi"/>
            <w:sz w:val="22"/>
            <w:szCs w:val="22"/>
            <w:highlight w:val="green"/>
            <w:lang w:val="en-GB"/>
          </w:rPr>
          <w:t>a</w:t>
        </w:r>
      </w:ins>
      <w:r w:rsidR="00726E63" w:rsidRPr="009918D0">
        <w:rPr>
          <w:rFonts w:asciiTheme="minorHAnsi" w:eastAsia="Cambria" w:hAnsiTheme="minorHAnsi" w:cstheme="minorHAnsi"/>
          <w:sz w:val="22"/>
          <w:szCs w:val="22"/>
          <w:highlight w:val="green"/>
          <w:lang w:val="en-GB"/>
        </w:rPr>
        <w:t>/b</w:t>
      </w:r>
      <w:r w:rsidRPr="009918D0">
        <w:rPr>
          <w:rFonts w:asciiTheme="minorHAnsi" w:eastAsia="Cambria" w:hAnsiTheme="minorHAnsi" w:cstheme="minorHAnsi"/>
          <w:sz w:val="22"/>
          <w:szCs w:val="22"/>
          <w:highlight w:val="green"/>
          <w:lang w:val="en-GB"/>
        </w:rPr>
        <w:t>)</w:t>
      </w:r>
      <w:r w:rsidRPr="009918D0">
        <w:rPr>
          <w:rFonts w:asciiTheme="minorHAnsi" w:eastAsia="Cambria" w:hAnsiTheme="minorHAnsi" w:cstheme="minorHAnsi"/>
          <w:sz w:val="22"/>
          <w:szCs w:val="22"/>
          <w:lang w:val="en-GB"/>
        </w:rPr>
        <w:t xml:space="preserve">. </w:t>
      </w:r>
      <w:commentRangeEnd w:id="82"/>
      <w:r w:rsidR="00E406E2" w:rsidRPr="009918D0">
        <w:rPr>
          <w:rStyle w:val="CommentReference"/>
          <w:rFonts w:asciiTheme="minorHAnsi" w:hAnsiTheme="minorHAnsi"/>
          <w:sz w:val="22"/>
          <w:szCs w:val="22"/>
        </w:rPr>
        <w:commentReference w:id="82"/>
      </w:r>
      <w:r w:rsidRPr="009918D0">
        <w:rPr>
          <w:rFonts w:asciiTheme="minorHAnsi" w:eastAsia="Cambria" w:hAnsiTheme="minorHAnsi" w:cstheme="minorHAnsi"/>
          <w:sz w:val="22"/>
          <w:szCs w:val="22"/>
          <w:lang w:val="en-GB"/>
        </w:rPr>
        <w:t xml:space="preserve">The </w:t>
      </w:r>
      <w:r w:rsidR="00A97254">
        <w:rPr>
          <w:rFonts w:asciiTheme="minorHAnsi" w:eastAsia="Cambria" w:hAnsiTheme="minorHAnsi" w:cstheme="minorHAnsi"/>
          <w:sz w:val="22"/>
          <w:szCs w:val="22"/>
          <w:lang w:val="en-GB"/>
        </w:rPr>
        <w:t xml:space="preserve">three </w:t>
      </w:r>
      <w:r w:rsidRPr="009918D0">
        <w:rPr>
          <w:rFonts w:asciiTheme="minorHAnsi" w:eastAsia="Cambria" w:hAnsiTheme="minorHAnsi" w:cstheme="minorHAnsi"/>
          <w:sz w:val="22"/>
          <w:szCs w:val="22"/>
          <w:lang w:val="en-GB"/>
        </w:rPr>
        <w:t xml:space="preserve">rhodopsins </w:t>
      </w:r>
      <w:r w:rsidR="00A97254">
        <w:rPr>
          <w:rFonts w:asciiTheme="minorHAnsi" w:eastAsia="Cambria" w:hAnsiTheme="minorHAnsi" w:cstheme="minorHAnsi"/>
          <w:sz w:val="22"/>
          <w:szCs w:val="22"/>
          <w:lang w:val="en-GB"/>
        </w:rPr>
        <w:t>all contain a conserved</w:t>
      </w:r>
      <w:r w:rsidRPr="009918D0">
        <w:rPr>
          <w:rFonts w:asciiTheme="minorHAnsi" w:eastAsia="Cambria" w:hAnsiTheme="minorHAnsi" w:cstheme="minorHAnsi"/>
          <w:sz w:val="22"/>
          <w:szCs w:val="22"/>
          <w:lang w:val="en-GB"/>
        </w:rPr>
        <w:t xml:space="preserve"> 11-</w:t>
      </w:r>
      <w:r w:rsidRPr="009918D0">
        <w:rPr>
          <w:rFonts w:asciiTheme="minorHAnsi" w:eastAsia="Cambria" w:hAnsiTheme="minorHAnsi" w:cstheme="minorHAnsi"/>
          <w:i/>
          <w:sz w:val="22"/>
          <w:szCs w:val="22"/>
          <w:lang w:val="en-GB"/>
        </w:rPr>
        <w:t>cis</w:t>
      </w:r>
      <w:r w:rsidRPr="009918D0">
        <w:rPr>
          <w:rFonts w:asciiTheme="minorHAnsi" w:eastAsia="Cambria" w:hAnsiTheme="minorHAnsi" w:cstheme="minorHAnsi"/>
          <w:sz w:val="22"/>
          <w:szCs w:val="22"/>
          <w:lang w:val="en-GB"/>
        </w:rPr>
        <w:t xml:space="preserve">- retinal binding pocket, specifically the Schiff base </w:t>
      </w:r>
      <w:r w:rsidRPr="009918D0">
        <w:rPr>
          <w:rFonts w:asciiTheme="minorHAnsi" w:eastAsia="Cambria" w:hAnsiTheme="minorHAnsi" w:cstheme="minorHAnsi"/>
          <w:sz w:val="22"/>
          <w:szCs w:val="22"/>
          <w:highlight w:val="green"/>
          <w:lang w:val="en-GB"/>
        </w:rPr>
        <w:t>(</w:t>
      </w:r>
      <w:r w:rsidR="00726E63" w:rsidRPr="009918D0">
        <w:rPr>
          <w:rFonts w:asciiTheme="minorHAnsi" w:eastAsia="Cambria" w:hAnsiTheme="minorHAnsi" w:cstheme="minorHAnsi"/>
          <w:sz w:val="22"/>
          <w:szCs w:val="22"/>
          <w:highlight w:val="green"/>
          <w:lang w:val="en-GB"/>
        </w:rPr>
        <w:t xml:space="preserve">Fig. </w:t>
      </w:r>
      <w:del w:id="85" w:author="Guy Leonard" w:date="2017-05-17T16:19:00Z">
        <w:r w:rsidR="00726E63" w:rsidRPr="009918D0" w:rsidDel="00731AB9">
          <w:rPr>
            <w:rFonts w:asciiTheme="minorHAnsi" w:eastAsia="Cambria" w:hAnsiTheme="minorHAnsi" w:cstheme="minorHAnsi"/>
            <w:sz w:val="22"/>
            <w:szCs w:val="22"/>
            <w:highlight w:val="green"/>
            <w:lang w:val="en-GB"/>
          </w:rPr>
          <w:delText>5a</w:delText>
        </w:r>
      </w:del>
      <w:ins w:id="86" w:author="Guy Leonard" w:date="2017-05-17T16:19:00Z">
        <w:r w:rsidR="00731AB9">
          <w:rPr>
            <w:rFonts w:asciiTheme="minorHAnsi" w:eastAsia="Cambria" w:hAnsiTheme="minorHAnsi" w:cstheme="minorHAnsi"/>
            <w:sz w:val="22"/>
            <w:szCs w:val="22"/>
            <w:highlight w:val="green"/>
            <w:lang w:val="en-GB"/>
          </w:rPr>
          <w:t>S11</w:t>
        </w:r>
        <w:r w:rsidR="00731AB9" w:rsidRPr="009918D0">
          <w:rPr>
            <w:rFonts w:asciiTheme="minorHAnsi" w:eastAsia="Cambria" w:hAnsiTheme="minorHAnsi" w:cstheme="minorHAnsi"/>
            <w:sz w:val="22"/>
            <w:szCs w:val="22"/>
            <w:highlight w:val="green"/>
            <w:lang w:val="en-GB"/>
          </w:rPr>
          <w:t>a</w:t>
        </w:r>
      </w:ins>
      <w:r w:rsidR="00726E63" w:rsidRPr="009918D0">
        <w:rPr>
          <w:rFonts w:asciiTheme="minorHAnsi" w:eastAsia="Cambria" w:hAnsiTheme="minorHAnsi" w:cstheme="minorHAnsi"/>
          <w:sz w:val="22"/>
          <w:szCs w:val="22"/>
          <w:highlight w:val="green"/>
          <w:lang w:val="en-GB"/>
        </w:rPr>
        <w:t>/b</w:t>
      </w:r>
      <w:r w:rsidRPr="009918D0">
        <w:rPr>
          <w:rFonts w:asciiTheme="minorHAnsi" w:eastAsia="Cambria" w:hAnsiTheme="minorHAnsi" w:cstheme="minorHAnsi"/>
          <w:sz w:val="22"/>
          <w:szCs w:val="22"/>
          <w:highlight w:val="green"/>
          <w:lang w:val="en-GB"/>
        </w:rPr>
        <w:t>)</w:t>
      </w:r>
      <w:r w:rsidRPr="009918D0">
        <w:rPr>
          <w:rFonts w:asciiTheme="minorHAnsi" w:eastAsia="Cambria" w:hAnsiTheme="minorHAnsi" w:cstheme="minorHAnsi"/>
          <w:sz w:val="22"/>
          <w:szCs w:val="22"/>
          <w:lang w:val="en-GB"/>
        </w:rPr>
        <w:t xml:space="preserve">. Furthermore, reciprocal </w:t>
      </w:r>
      <w:r w:rsidR="00F24A8D">
        <w:rPr>
          <w:rFonts w:asciiTheme="minorHAnsi" w:eastAsia="Cambria" w:hAnsiTheme="minorHAnsi" w:cstheme="minorHAnsi"/>
          <w:sz w:val="22"/>
          <w:szCs w:val="22"/>
          <w:lang w:val="en-GB"/>
        </w:rPr>
        <w:t>BLAST</w:t>
      </w:r>
      <w:r w:rsidRPr="009918D0">
        <w:rPr>
          <w:rFonts w:asciiTheme="minorHAnsi" w:eastAsia="Cambria" w:hAnsiTheme="minorHAnsi" w:cstheme="minorHAnsi"/>
          <w:sz w:val="22"/>
          <w:szCs w:val="22"/>
          <w:lang w:val="en-GB"/>
        </w:rPr>
        <w:t xml:space="preserve"> searches of both the genome and the transcriptome sequence datasets confirmed the presence of ge</w:t>
      </w:r>
      <w:r w:rsidR="00E406E2" w:rsidRPr="009918D0">
        <w:rPr>
          <w:rFonts w:asciiTheme="minorHAnsi" w:eastAsia="Cambria" w:hAnsiTheme="minorHAnsi" w:cstheme="minorHAnsi"/>
          <w:sz w:val="22"/>
          <w:szCs w:val="22"/>
          <w:lang w:val="en-GB"/>
        </w:rPr>
        <w:t>nes putatively encoding the latter</w:t>
      </w:r>
      <w:r w:rsidRPr="009918D0">
        <w:rPr>
          <w:rFonts w:asciiTheme="minorHAnsi" w:eastAsia="Cambria" w:hAnsiTheme="minorHAnsi" w:cstheme="minorHAnsi"/>
          <w:sz w:val="22"/>
          <w:szCs w:val="22"/>
          <w:lang w:val="en-GB"/>
        </w:rPr>
        <w:t xml:space="preserve"> two steps of the retinal biosynthesis pathway (</w:t>
      </w:r>
      <w:ins w:id="87" w:author="Bill Wickstead" w:date="2017-02-12T16:59:00Z">
        <w:r w:rsidR="009F1A22" w:rsidRPr="009F1A22">
          <w:rPr>
            <w:rFonts w:asciiTheme="minorHAnsi" w:eastAsia="Cambria" w:hAnsiTheme="minorHAnsi" w:cstheme="minorHAnsi"/>
            <w:sz w:val="22"/>
            <w:szCs w:val="22"/>
            <w:lang w:val="en-GB"/>
          </w:rPr>
          <w:t>β</w:t>
        </w:r>
      </w:ins>
      <w:r w:rsidRPr="009918D0">
        <w:rPr>
          <w:rFonts w:asciiTheme="minorHAnsi" w:eastAsia="Cambria" w:hAnsiTheme="minorHAnsi" w:cstheme="minorHAnsi"/>
          <w:sz w:val="22"/>
          <w:szCs w:val="22"/>
          <w:lang w:val="en-GB"/>
        </w:rPr>
        <w:t>-</w:t>
      </w:r>
      <w:ins w:id="88" w:author="Bill Wickstead" w:date="2017-02-12T16:59:00Z">
        <w:r w:rsidR="009F1A22">
          <w:rPr>
            <w:rFonts w:asciiTheme="minorHAnsi" w:eastAsia="Cambria" w:hAnsiTheme="minorHAnsi" w:cstheme="minorHAnsi"/>
            <w:sz w:val="22"/>
            <w:szCs w:val="22"/>
            <w:lang w:val="en-GB"/>
          </w:rPr>
          <w:t>c</w:t>
        </w:r>
        <w:r w:rsidR="009F1A22" w:rsidRPr="009918D0">
          <w:rPr>
            <w:rFonts w:asciiTheme="minorHAnsi" w:eastAsia="Cambria" w:hAnsiTheme="minorHAnsi" w:cstheme="minorHAnsi"/>
            <w:sz w:val="22"/>
            <w:szCs w:val="22"/>
            <w:lang w:val="en-GB"/>
          </w:rPr>
          <w:t>arotene</w:t>
        </w:r>
      </w:ins>
      <w:r w:rsidRPr="009918D0">
        <w:rPr>
          <w:rFonts w:asciiTheme="minorHAnsi" w:eastAsia="Cambria" w:hAnsiTheme="minorHAnsi" w:cstheme="minorHAnsi"/>
          <w:sz w:val="22"/>
          <w:szCs w:val="22"/>
          <w:lang w:val="en-GB"/>
        </w:rPr>
        <w:t>-15, 15’</w:t>
      </w:r>
      <w:ins w:id="89" w:author="Bill Wickstead" w:date="2017-02-12T16:59:00Z">
        <w:r w:rsidR="009F1A22">
          <w:rPr>
            <w:rFonts w:asciiTheme="minorHAnsi" w:eastAsia="Cambria" w:hAnsiTheme="minorHAnsi" w:cstheme="minorHAnsi"/>
            <w:sz w:val="22"/>
            <w:szCs w:val="22"/>
            <w:lang w:val="en-GB"/>
          </w:rPr>
          <w:t>-d</w:t>
        </w:r>
        <w:r w:rsidR="009F1A22" w:rsidRPr="009918D0">
          <w:rPr>
            <w:rFonts w:asciiTheme="minorHAnsi" w:eastAsia="Cambria" w:hAnsiTheme="minorHAnsi" w:cstheme="minorHAnsi"/>
            <w:sz w:val="22"/>
            <w:szCs w:val="22"/>
            <w:lang w:val="en-GB"/>
          </w:rPr>
          <w:t xml:space="preserve">ioxygenase </w:t>
        </w:r>
      </w:ins>
      <w:r w:rsidRPr="009918D0">
        <w:rPr>
          <w:rFonts w:asciiTheme="minorHAnsi" w:eastAsia="Cambria" w:hAnsiTheme="minorHAnsi" w:cstheme="minorHAnsi"/>
          <w:sz w:val="22"/>
          <w:szCs w:val="22"/>
          <w:highlight w:val="yellow"/>
          <w:lang w:val="en-GB"/>
        </w:rPr>
        <w:t>(</w:t>
      </w:r>
      <w:del w:id="90" w:author="Guy Leonard" w:date="2017-05-17T16:47:00Z">
        <w:r w:rsidRPr="009918D0" w:rsidDel="00A24999">
          <w:rPr>
            <w:rFonts w:asciiTheme="minorHAnsi" w:eastAsia="Cambria" w:hAnsiTheme="minorHAnsi" w:cstheme="minorHAnsi"/>
            <w:sz w:val="22"/>
            <w:szCs w:val="22"/>
            <w:highlight w:val="yellow"/>
            <w:lang w:val="en-GB"/>
          </w:rPr>
          <w:delText>XXXXX</w:delText>
        </w:r>
      </w:del>
      <w:ins w:id="91" w:author="Guy Leonard" w:date="2017-05-17T16:47:00Z">
        <w:r w:rsidR="00A24999">
          <w:rPr>
            <w:rFonts w:asciiTheme="minorHAnsi" w:eastAsia="Cambria" w:hAnsiTheme="minorHAnsi" w:cstheme="minorHAnsi"/>
            <w:sz w:val="22"/>
            <w:szCs w:val="22"/>
            <w:lang w:val="en-GB"/>
          </w:rPr>
          <w:t>Hypho2016_00004122</w:t>
        </w:r>
      </w:ins>
      <w:r w:rsidRPr="009918D0">
        <w:rPr>
          <w:rFonts w:asciiTheme="minorHAnsi" w:eastAsia="Cambria" w:hAnsiTheme="minorHAnsi" w:cstheme="minorHAnsi"/>
          <w:sz w:val="22"/>
          <w:szCs w:val="22"/>
          <w:lang w:val="en-GB"/>
        </w:rPr>
        <w:t>) and 11-</w:t>
      </w:r>
      <w:r w:rsidRPr="009918D0">
        <w:rPr>
          <w:rFonts w:asciiTheme="minorHAnsi" w:eastAsia="Cambria" w:hAnsiTheme="minorHAnsi" w:cstheme="minorHAnsi"/>
          <w:i/>
          <w:sz w:val="22"/>
          <w:szCs w:val="22"/>
          <w:lang w:val="en-GB"/>
        </w:rPr>
        <w:t>cis</w:t>
      </w:r>
      <w:r w:rsidRPr="009918D0">
        <w:rPr>
          <w:rFonts w:asciiTheme="minorHAnsi" w:eastAsia="Cambria" w:hAnsiTheme="minorHAnsi" w:cstheme="minorHAnsi"/>
          <w:sz w:val="22"/>
          <w:szCs w:val="22"/>
          <w:lang w:val="en-GB"/>
        </w:rPr>
        <w:t xml:space="preserve">-retinol dehydrogenase </w:t>
      </w:r>
      <w:r w:rsidRPr="009918D0">
        <w:rPr>
          <w:rFonts w:asciiTheme="minorHAnsi" w:eastAsia="Cambria" w:hAnsiTheme="minorHAnsi" w:cstheme="minorHAnsi"/>
          <w:sz w:val="22"/>
          <w:szCs w:val="22"/>
          <w:highlight w:val="yellow"/>
          <w:lang w:val="en-GB"/>
        </w:rPr>
        <w:t>(</w:t>
      </w:r>
      <w:del w:id="92" w:author="Guy Leonard" w:date="2017-05-17T16:55:00Z">
        <w:r w:rsidRPr="009918D0" w:rsidDel="00363D9F">
          <w:rPr>
            <w:rFonts w:asciiTheme="minorHAnsi" w:eastAsia="Cambria" w:hAnsiTheme="minorHAnsi" w:cstheme="minorHAnsi"/>
            <w:sz w:val="22"/>
            <w:szCs w:val="22"/>
            <w:highlight w:val="yellow"/>
            <w:lang w:val="en-GB"/>
          </w:rPr>
          <w:delText>XXXXX</w:delText>
        </w:r>
      </w:del>
      <w:ins w:id="93" w:author="Guy Leonard" w:date="2017-05-17T16:55:00Z">
        <w:r w:rsidR="00363D9F">
          <w:rPr>
            <w:rFonts w:asciiTheme="minorHAnsi" w:eastAsia="Cambria" w:hAnsiTheme="minorHAnsi" w:cstheme="minorHAnsi"/>
            <w:sz w:val="22"/>
            <w:szCs w:val="22"/>
            <w:lang w:val="en-GB"/>
          </w:rPr>
          <w:t>Hypho2016_00000702</w:t>
        </w:r>
      </w:ins>
      <w:r w:rsidRPr="009918D0">
        <w:rPr>
          <w:rFonts w:asciiTheme="minorHAnsi" w:eastAsia="Cambria" w:hAnsiTheme="minorHAnsi" w:cstheme="minorHAnsi"/>
          <w:sz w:val="22"/>
          <w:szCs w:val="22"/>
          <w:lang w:val="en-GB"/>
        </w:rPr>
        <w:t xml:space="preserve">) </w:t>
      </w:r>
      <w:r w:rsidR="00DD0588" w:rsidRPr="009918D0">
        <w:rPr>
          <w:rFonts w:asciiTheme="minorHAnsi" w:eastAsia="Cambria" w:hAnsiTheme="minorHAnsi" w:cstheme="minorHAnsi"/>
          <w:sz w:val="22"/>
          <w:szCs w:val="22"/>
          <w:lang w:val="en-GB"/>
        </w:rPr>
        <w:t>the steps in the</w:t>
      </w:r>
      <w:r w:rsidRPr="009918D0">
        <w:rPr>
          <w:rFonts w:asciiTheme="minorHAnsi" w:eastAsia="Cambria" w:hAnsiTheme="minorHAnsi" w:cstheme="minorHAnsi"/>
          <w:sz w:val="22"/>
          <w:szCs w:val="22"/>
          <w:lang w:val="en-GB"/>
        </w:rPr>
        <w:t xml:space="preserve"> pathway that converts the vitamin </w:t>
      </w:r>
      <w:ins w:id="94" w:author="Bill Wickstead" w:date="2017-02-12T16:59:00Z">
        <w:r w:rsidR="00DC02EC" w:rsidRPr="009F1A22">
          <w:rPr>
            <w:rFonts w:asciiTheme="minorHAnsi" w:eastAsia="Cambria" w:hAnsiTheme="minorHAnsi" w:cstheme="minorHAnsi"/>
            <w:sz w:val="22"/>
            <w:szCs w:val="22"/>
            <w:lang w:val="en-GB"/>
          </w:rPr>
          <w:t>β</w:t>
        </w:r>
      </w:ins>
      <w:r w:rsidR="00DC02EC" w:rsidRPr="009918D0">
        <w:rPr>
          <w:rFonts w:asciiTheme="minorHAnsi" w:eastAsia="Cambria" w:hAnsiTheme="minorHAnsi" w:cstheme="minorHAnsi"/>
          <w:sz w:val="22"/>
          <w:szCs w:val="22"/>
          <w:lang w:val="en-GB"/>
        </w:rPr>
        <w:t>-</w:t>
      </w:r>
      <w:ins w:id="95" w:author="Bill Wickstead" w:date="2017-02-12T16:59:00Z">
        <w:r w:rsidR="00DC02EC">
          <w:rPr>
            <w:rFonts w:asciiTheme="minorHAnsi" w:eastAsia="Cambria" w:hAnsiTheme="minorHAnsi" w:cstheme="minorHAnsi"/>
            <w:sz w:val="22"/>
            <w:szCs w:val="22"/>
            <w:lang w:val="en-GB"/>
          </w:rPr>
          <w:t>c</w:t>
        </w:r>
        <w:r w:rsidR="00DC02EC" w:rsidRPr="009918D0">
          <w:rPr>
            <w:rFonts w:asciiTheme="minorHAnsi" w:eastAsia="Cambria" w:hAnsiTheme="minorHAnsi" w:cstheme="minorHAnsi"/>
            <w:sz w:val="22"/>
            <w:szCs w:val="22"/>
            <w:lang w:val="en-GB"/>
          </w:rPr>
          <w:t>arotene</w:t>
        </w:r>
      </w:ins>
      <w:r w:rsidRPr="009918D0">
        <w:rPr>
          <w:rFonts w:asciiTheme="minorHAnsi" w:eastAsia="Cambria" w:hAnsiTheme="minorHAnsi" w:cstheme="minorHAnsi"/>
          <w:sz w:val="22"/>
          <w:szCs w:val="22"/>
          <w:lang w:val="en-GB"/>
        </w:rPr>
        <w:t>into 11-</w:t>
      </w:r>
      <w:r w:rsidRPr="009918D0">
        <w:rPr>
          <w:rFonts w:asciiTheme="minorHAnsi" w:eastAsia="Cambria" w:hAnsiTheme="minorHAnsi" w:cstheme="minorHAnsi"/>
          <w:i/>
          <w:sz w:val="22"/>
          <w:szCs w:val="22"/>
          <w:lang w:val="en-GB"/>
        </w:rPr>
        <w:t>cis</w:t>
      </w:r>
      <w:r w:rsidRPr="009918D0">
        <w:rPr>
          <w:rFonts w:asciiTheme="minorHAnsi" w:eastAsia="Cambria" w:hAnsiTheme="minorHAnsi" w:cstheme="minorHAnsi"/>
          <w:sz w:val="22"/>
          <w:szCs w:val="22"/>
          <w:lang w:val="en-GB"/>
        </w:rPr>
        <w:t>-</w:t>
      </w:r>
      <w:r w:rsidR="00A97254">
        <w:rPr>
          <w:rFonts w:asciiTheme="minorHAnsi" w:eastAsia="Cambria" w:hAnsiTheme="minorHAnsi" w:cstheme="minorHAnsi"/>
          <w:sz w:val="22"/>
          <w:szCs w:val="22"/>
          <w:lang w:val="en-GB"/>
        </w:rPr>
        <w:t>r</w:t>
      </w:r>
      <w:r w:rsidRPr="009918D0">
        <w:rPr>
          <w:rFonts w:asciiTheme="minorHAnsi" w:eastAsia="Cambria" w:hAnsiTheme="minorHAnsi" w:cstheme="minorHAnsi"/>
          <w:sz w:val="22"/>
          <w:szCs w:val="22"/>
          <w:lang w:val="en-GB"/>
        </w:rPr>
        <w:t xml:space="preserve">etinal, the critical cofactor for rhodopsin function as a light responsive protein. These data suggest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is capable of light triggered development, physiological responses and/or phototaxis. </w:t>
      </w:r>
    </w:p>
    <w:p w14:paraId="481D7F54" w14:textId="0C7923C6" w:rsidR="00352918"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lastRenderedPageBreak/>
        <w:t xml:space="preserve">Gene families encoding hallmarks of fungal characteristics in </w:t>
      </w:r>
      <w:r w:rsidR="00554A11">
        <w:rPr>
          <w:rFonts w:asciiTheme="minorHAnsi" w:eastAsia="Cambria" w:hAnsiTheme="minorHAnsi" w:cstheme="minorHAnsi"/>
          <w:b/>
          <w:sz w:val="22"/>
          <w:szCs w:val="22"/>
          <w:lang w:val="en-GB"/>
        </w:rPr>
        <w:t>the P</w:t>
      </w:r>
      <w:r w:rsidRPr="009918D0">
        <w:rPr>
          <w:rFonts w:asciiTheme="minorHAnsi" w:eastAsia="Cambria" w:hAnsiTheme="minorHAnsi" w:cstheme="minorHAnsi"/>
          <w:b/>
          <w:sz w:val="22"/>
          <w:szCs w:val="22"/>
          <w:lang w:val="en-GB"/>
        </w:rPr>
        <w:t>seudofungi</w:t>
      </w:r>
    </w:p>
    <w:p w14:paraId="5BCF5145" w14:textId="461A1111"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One aim underpinning the motivation for sequencing the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genome was to investigate the genes that underpin the fungal</w:t>
      </w:r>
      <w:ins w:id="96" w:author="Bill Wickstead" w:date="2017-02-12T17:00:00Z">
        <w:r w:rsidR="009F1A22">
          <w:rPr>
            <w:rFonts w:asciiTheme="minorHAnsi" w:eastAsia="Cambria" w:hAnsiTheme="minorHAnsi" w:cstheme="minorHAnsi"/>
            <w:sz w:val="22"/>
            <w:szCs w:val="22"/>
            <w:lang w:val="en-GB"/>
          </w:rPr>
          <w:t>/pseudofungal</w:t>
        </w:r>
      </w:ins>
      <w:r w:rsidRPr="009918D0">
        <w:rPr>
          <w:rFonts w:asciiTheme="minorHAnsi" w:eastAsia="Cambria" w:hAnsiTheme="minorHAnsi" w:cstheme="minorHAnsi"/>
          <w:sz w:val="22"/>
          <w:szCs w:val="22"/>
          <w:lang w:val="en-GB"/>
        </w:rPr>
        <w:t xml:space="preserve"> lifestyle. Most fungi grow as filamentous cells, reinforced by robust cell walls composed of sugar polysaccharides such as chitin. A suite of cellular systems allow</w:t>
      </w:r>
      <w:r w:rsidR="00DD0588" w:rsidRPr="009918D0">
        <w:rPr>
          <w:rFonts w:asciiTheme="minorHAnsi" w:eastAsia="Cambria" w:hAnsiTheme="minorHAnsi" w:cstheme="minorHAnsi"/>
          <w:sz w:val="22"/>
          <w:szCs w:val="22"/>
          <w:lang w:val="en-GB"/>
        </w:rPr>
        <w:t>ing</w:t>
      </w:r>
      <w:r w:rsidRPr="009918D0">
        <w:rPr>
          <w:rFonts w:asciiTheme="minorHAnsi" w:eastAsia="Cambria" w:hAnsiTheme="minorHAnsi" w:cstheme="minorHAnsi"/>
          <w:sz w:val="22"/>
          <w:szCs w:val="22"/>
          <w:lang w:val="en-GB"/>
        </w:rPr>
        <w:t xml:space="preserve"> fungi to grow as polarised cells, laying down cell wall and feeding on extracellular substrates by a combination of exocytosis of enzymes and cell wall material and endocytosis and transporter mediated uptake of target nutrients. Fungal filamentous structures such as hyphae gr</w:t>
      </w:r>
      <w:r w:rsidR="00B4578F" w:rsidRPr="009918D0">
        <w:rPr>
          <w:rFonts w:asciiTheme="minorHAnsi" w:eastAsia="Cambria" w:hAnsiTheme="minorHAnsi" w:cstheme="minorHAnsi"/>
          <w:sz w:val="22"/>
          <w:szCs w:val="22"/>
          <w:lang w:val="en-GB"/>
        </w:rPr>
        <w:t>ow almost exclusively from the tip of the hyphal structure</w:t>
      </w:r>
      <w:r w:rsidRPr="009918D0">
        <w:rPr>
          <w:rFonts w:asciiTheme="minorHAnsi" w:eastAsia="Cambria" w:hAnsiTheme="minorHAnsi" w:cstheme="minorHAnsi"/>
          <w:sz w:val="22"/>
          <w:szCs w:val="22"/>
          <w:lang w:val="en-GB"/>
        </w:rPr>
        <w:t xml:space="preserve"> </w:t>
      </w:r>
      <w:r w:rsidR="001A6DE9" w:rsidRPr="009918D0">
        <w:rPr>
          <w:rFonts w:asciiTheme="minorHAnsi" w:eastAsia="Cambria" w:hAnsiTheme="minorHAnsi" w:cstheme="minorHAnsi"/>
          <w:sz w:val="22"/>
          <w:szCs w:val="22"/>
          <w:lang w:val="en-GB"/>
        </w:rPr>
        <w:fldChar w:fldCharType="begin"/>
      </w:r>
      <w:r w:rsidR="00F0651D" w:rsidRPr="009918D0">
        <w:rPr>
          <w:rFonts w:asciiTheme="minorHAnsi" w:eastAsia="Cambria" w:hAnsiTheme="minorHAnsi" w:cstheme="minorHAnsi"/>
          <w:sz w:val="22"/>
          <w:szCs w:val="22"/>
          <w:lang w:val="en-GB"/>
        </w:rPr>
        <w:instrText xml:space="preserve"> ADDIN EN.CITE &lt;EndNote&gt;&lt;Cite&gt;&lt;Author&gt;Sudbery&lt;/Author&gt;&lt;Year&gt;2008&lt;/Year&gt;&lt;RecNum&gt;5904&lt;/RecNum&gt;&lt;DisplayText&gt;(94)&lt;/DisplayText&gt;&lt;record&gt;&lt;rec-number&gt;5904&lt;/rec-number&gt;&lt;foreign-keys&gt;&lt;key app="EN" db-id="aa0wwef99asf0aeesds5pf0ft29wa99fvf0s" timestamp="1449581349"&gt;5904&lt;/key&gt;&lt;/foreign-keys&gt;&lt;ref-type name="Journal Article"&gt;17&lt;/ref-type&gt;&lt;contributors&gt;&lt;authors&gt;&lt;author&gt;Sudbery, Peter E.&lt;/author&gt;&lt;/authors&gt;&lt;/contributors&gt;&lt;titles&gt;&lt;title&gt;Regulation of polarised growth in fungi&lt;/title&gt;&lt;secondary-title&gt;Fungal Biol. Rev.&lt;/secondary-title&gt;&lt;/titles&gt;&lt;periodical&gt;&lt;full-title&gt;Fungal Biol. Rev.&lt;/full-title&gt;&lt;/periodical&gt;&lt;pages&gt;44-55&lt;/pages&gt;&lt;volume&gt;22&lt;/volume&gt;&lt;number&gt;2&lt;/number&gt;&lt;keywords&gt;&lt;keyword&gt;Cdc42&lt;/keyword&gt;&lt;keyword&gt;Hyphae&lt;/keyword&gt;&lt;keyword&gt;Polarised secretion&lt;/keyword&gt;&lt;keyword&gt;Polarisome&lt;/keyword&gt;&lt;keyword&gt;Rho-type GTPases&lt;/keyword&gt;&lt;keyword&gt;Spitzenkörper&lt;/keyword&gt;&lt;/keywords&gt;&lt;dates&gt;&lt;year&gt;2008&lt;/year&gt;&lt;pub-dates&gt;&lt;date&gt;5//&lt;/date&gt;&lt;/pub-dates&gt;&lt;/dates&gt;&lt;isbn&gt;1749-4613&lt;/isbn&gt;&lt;urls&gt;&lt;related-urls&gt;&lt;url&gt;http://www.sciencedirect.com/science/article/pii/S1749461308000213&lt;/url&gt;&lt;/related-urls&gt;&lt;/urls&gt;&lt;/record&gt;&lt;/Cite&gt;&lt;/EndNote&gt;</w:instrText>
      </w:r>
      <w:r w:rsidR="001A6DE9" w:rsidRPr="009918D0">
        <w:rPr>
          <w:rFonts w:asciiTheme="minorHAnsi" w:eastAsia="Cambria" w:hAnsiTheme="minorHAnsi" w:cstheme="minorHAnsi"/>
          <w:sz w:val="22"/>
          <w:szCs w:val="22"/>
          <w:lang w:val="en-GB"/>
        </w:rPr>
        <w:fldChar w:fldCharType="separate"/>
      </w:r>
      <w:r w:rsidR="00F0651D" w:rsidRPr="009918D0">
        <w:rPr>
          <w:rFonts w:asciiTheme="minorHAnsi" w:eastAsia="Cambria" w:hAnsiTheme="minorHAnsi" w:cstheme="minorHAnsi"/>
          <w:noProof/>
          <w:sz w:val="22"/>
          <w:szCs w:val="22"/>
          <w:lang w:val="en-GB"/>
        </w:rPr>
        <w:t>(94)</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allowing fungi to ‘grow as they feed.’ This fe</w:t>
      </w:r>
      <w:r w:rsidR="007F34E4" w:rsidRPr="009918D0">
        <w:rPr>
          <w:rFonts w:asciiTheme="minorHAnsi" w:eastAsia="Cambria" w:hAnsiTheme="minorHAnsi" w:cstheme="minorHAnsi"/>
          <w:sz w:val="22"/>
          <w:szCs w:val="22"/>
          <w:lang w:val="en-GB"/>
        </w:rPr>
        <w:t>ature combined with a</w:t>
      </w:r>
      <w:r w:rsidRPr="009918D0">
        <w:rPr>
          <w:rFonts w:asciiTheme="minorHAnsi" w:eastAsia="Cambria" w:hAnsiTheme="minorHAnsi" w:cstheme="minorHAnsi"/>
          <w:sz w:val="22"/>
          <w:szCs w:val="22"/>
          <w:lang w:val="en-GB"/>
        </w:rPr>
        <w:t xml:space="preserve"> robust cell walls means they can generate high turgor pressures, ramify into recalcitrant material, feed osmotrophically and maximize metabolic rates </w:t>
      </w:r>
      <w:r w:rsidR="001A6DE9" w:rsidRPr="009918D0">
        <w:rPr>
          <w:rFonts w:asciiTheme="minorHAnsi" w:eastAsia="Cambria" w:hAnsiTheme="minorHAnsi" w:cstheme="minorHAnsi"/>
          <w:sz w:val="22"/>
          <w:szCs w:val="22"/>
          <w:lang w:val="en-GB"/>
        </w:rPr>
        <w:fldChar w:fldCharType="begin">
          <w:fldData xml:space="preserve">PEVuZE5vdGU+PENpdGU+PEF1dGhvcj5CYXJ0bmlja2ktR2FyY2lhPC9BdXRob3I+PFllYXI+MTk4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</w:fldData>
        </w:fldChar>
      </w:r>
      <w:r w:rsidR="00F0651D" w:rsidRPr="009918D0">
        <w:rPr>
          <w:rFonts w:asciiTheme="minorHAnsi" w:eastAsia="Cambria" w:hAnsiTheme="minorHAnsi" w:cstheme="minorHAnsi"/>
          <w:sz w:val="22"/>
          <w:szCs w:val="22"/>
          <w:lang w:val="en-GB"/>
        </w:rPr>
        <w:instrText xml:space="preserve"> ADDIN EN.CITE </w:instrText>
      </w:r>
      <w:r w:rsidR="00F0651D" w:rsidRPr="009918D0">
        <w:rPr>
          <w:rFonts w:asciiTheme="minorHAnsi" w:eastAsia="Cambria" w:hAnsiTheme="minorHAnsi" w:cstheme="minorHAnsi"/>
          <w:sz w:val="22"/>
          <w:szCs w:val="22"/>
          <w:lang w:val="en-GB"/>
        </w:rPr>
        <w:fldChar w:fldCharType="begin">
          <w:fldData xml:space="preserve">PEVuZE5vdGU+PENpdGU+PEF1dGhvcj5CYXJ0bmlja2ktR2FyY2lhPC9BdXRob3I+PFllYXI+MTk4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</w:fldData>
        </w:fldChar>
      </w:r>
      <w:r w:rsidR="00F0651D" w:rsidRPr="009918D0">
        <w:rPr>
          <w:rFonts w:asciiTheme="minorHAnsi" w:eastAsia="Cambria" w:hAnsiTheme="minorHAnsi" w:cstheme="minorHAnsi"/>
          <w:sz w:val="22"/>
          <w:szCs w:val="22"/>
          <w:lang w:val="en-GB"/>
        </w:rPr>
        <w:instrText xml:space="preserve"> ADDIN EN.CITE.DATA </w:instrText>
      </w:r>
      <w:r w:rsidR="00F0651D" w:rsidRPr="009918D0">
        <w:rPr>
          <w:rFonts w:asciiTheme="minorHAnsi" w:eastAsia="Cambria" w:hAnsiTheme="minorHAnsi" w:cstheme="minorHAnsi"/>
          <w:sz w:val="22"/>
          <w:szCs w:val="22"/>
          <w:lang w:val="en-GB"/>
        </w:rPr>
      </w:r>
      <w:r w:rsidR="00F0651D" w:rsidRPr="009918D0">
        <w:rPr>
          <w:rFonts w:asciiTheme="minorHAnsi" w:eastAsia="Cambria" w:hAnsiTheme="minorHAnsi" w:cstheme="minorHAnsi"/>
          <w:sz w:val="22"/>
          <w:szCs w:val="22"/>
          <w:lang w:val="en-GB"/>
        </w:rPr>
        <w:fldChar w:fldCharType="end"/>
      </w:r>
      <w:r w:rsidR="001A6DE9" w:rsidRPr="009918D0">
        <w:rPr>
          <w:rFonts w:asciiTheme="minorHAnsi" w:eastAsia="Cambria" w:hAnsiTheme="minorHAnsi" w:cstheme="minorHAnsi"/>
          <w:sz w:val="22"/>
          <w:szCs w:val="22"/>
          <w:lang w:val="en-GB"/>
        </w:rPr>
      </w:r>
      <w:r w:rsidR="001A6DE9" w:rsidRPr="009918D0">
        <w:rPr>
          <w:rFonts w:asciiTheme="minorHAnsi" w:eastAsia="Cambria" w:hAnsiTheme="minorHAnsi" w:cstheme="minorHAnsi"/>
          <w:sz w:val="22"/>
          <w:szCs w:val="22"/>
          <w:lang w:val="en-GB"/>
        </w:rPr>
        <w:fldChar w:fldCharType="separate"/>
      </w:r>
      <w:r w:rsidR="00F0651D" w:rsidRPr="009918D0">
        <w:rPr>
          <w:rFonts w:asciiTheme="minorHAnsi" w:eastAsia="Cambria" w:hAnsiTheme="minorHAnsi" w:cstheme="minorHAnsi"/>
          <w:noProof/>
          <w:sz w:val="22"/>
          <w:szCs w:val="22"/>
          <w:lang w:val="en-GB"/>
        </w:rPr>
        <w:t>(95, 96)</w:t>
      </w:r>
      <w:r w:rsidR="001A6DE9" w:rsidRPr="009918D0">
        <w:rPr>
          <w:rFonts w:asciiTheme="minorHAnsi" w:eastAsia="Cambria" w:hAnsiTheme="minorHAnsi" w:cstheme="minorHAnsi"/>
          <w:sz w:val="22"/>
          <w:szCs w:val="22"/>
          <w:lang w:val="en-GB"/>
        </w:rPr>
        <w:fldChar w:fldCharType="end"/>
      </w:r>
      <w:r w:rsidR="00DD0588" w:rsidRPr="009918D0">
        <w:rPr>
          <w:rFonts w:asciiTheme="minorHAnsi" w:eastAsia="Cambria" w:hAnsiTheme="minorHAnsi" w:cstheme="minorHAnsi"/>
          <w:sz w:val="22"/>
          <w:szCs w:val="22"/>
          <w:highlight w:val="yellow"/>
          <w:lang w:val="en-GB"/>
        </w:rPr>
        <w:t>[book chapter</w:t>
      </w:r>
      <w:r w:rsidR="00E406E2" w:rsidRPr="009918D0">
        <w:rPr>
          <w:rFonts w:asciiTheme="minorHAnsi" w:eastAsia="Cambria" w:hAnsiTheme="minorHAnsi" w:cstheme="minorHAnsi"/>
          <w:sz w:val="22"/>
          <w:szCs w:val="22"/>
          <w:highlight w:val="yellow"/>
          <w:lang w:val="en-GB"/>
        </w:rPr>
        <w:t xml:space="preserve"> reference</w:t>
      </w:r>
      <w:r w:rsidR="00DD0588" w:rsidRPr="009918D0">
        <w:rPr>
          <w:rFonts w:asciiTheme="minorHAnsi" w:eastAsia="Cambria" w:hAnsiTheme="minorHAnsi" w:cstheme="minorHAnsi"/>
          <w:sz w:val="22"/>
          <w:szCs w:val="22"/>
          <w:highlight w:val="yellow"/>
          <w:lang w:val="en-GB"/>
        </w:rPr>
        <w:t>]</w:t>
      </w:r>
      <w:r w:rsidRPr="009918D0">
        <w:rPr>
          <w:rFonts w:asciiTheme="minorHAnsi" w:eastAsia="Cambria" w:hAnsiTheme="minorHAnsi" w:cstheme="minorHAnsi"/>
          <w:sz w:val="22"/>
          <w:szCs w:val="22"/>
          <w:lang w:val="en-GB"/>
        </w:rPr>
        <w:t xml:space="preserve">. </w:t>
      </w:r>
      <w:r w:rsidR="00DD0588" w:rsidRPr="009918D0">
        <w:rPr>
          <w:rFonts w:asciiTheme="minorHAnsi" w:eastAsia="Cambria" w:hAnsiTheme="minorHAnsi" w:cstheme="minorHAnsi"/>
          <w:sz w:val="22"/>
          <w:szCs w:val="22"/>
          <w:lang w:val="en-GB"/>
        </w:rPr>
        <w:t>H</w:t>
      </w:r>
      <w:r w:rsidRPr="009918D0">
        <w:rPr>
          <w:rFonts w:asciiTheme="minorHAnsi" w:eastAsia="Cambria" w:hAnsiTheme="minorHAnsi" w:cstheme="minorHAnsi"/>
          <w:sz w:val="22"/>
          <w:szCs w:val="22"/>
          <w:lang w:val="en-GB"/>
        </w:rPr>
        <w:t xml:space="preserve">omologous cellular systems </w:t>
      </w:r>
      <w:r w:rsidR="00DD0588" w:rsidRPr="009918D0">
        <w:rPr>
          <w:rFonts w:asciiTheme="minorHAnsi" w:eastAsia="Cambria" w:hAnsiTheme="minorHAnsi" w:cstheme="minorHAnsi"/>
          <w:sz w:val="22"/>
          <w:szCs w:val="22"/>
          <w:lang w:val="en-GB"/>
        </w:rPr>
        <w:t xml:space="preserve">also </w:t>
      </w:r>
      <w:r w:rsidRPr="009918D0">
        <w:rPr>
          <w:rFonts w:asciiTheme="minorHAnsi" w:eastAsia="Cambria" w:hAnsiTheme="minorHAnsi" w:cstheme="minorHAnsi"/>
          <w:sz w:val="22"/>
          <w:szCs w:val="22"/>
          <w:lang w:val="en-GB"/>
        </w:rPr>
        <w:t xml:space="preserve">drive bud growth in </w:t>
      </w:r>
      <w:r w:rsidRPr="009918D0">
        <w:rPr>
          <w:rFonts w:asciiTheme="minorHAnsi" w:eastAsia="Cambria" w:hAnsiTheme="minorHAnsi" w:cstheme="minorHAnsi"/>
          <w:i/>
          <w:sz w:val="22"/>
          <w:szCs w:val="22"/>
          <w:lang w:val="en-GB"/>
        </w:rPr>
        <w:t>S</w:t>
      </w:r>
      <w:r w:rsidR="00EF22F6">
        <w:rPr>
          <w:rFonts w:asciiTheme="minorHAnsi" w:eastAsia="Cambria" w:hAnsiTheme="minorHAnsi" w:cstheme="minorHAnsi"/>
          <w:i/>
          <w:sz w:val="22"/>
          <w:szCs w:val="22"/>
          <w:lang w:val="en-GB"/>
        </w:rPr>
        <w:t xml:space="preserve">. </w:t>
      </w:r>
      <w:r w:rsidRPr="009918D0">
        <w:rPr>
          <w:rFonts w:asciiTheme="minorHAnsi" w:eastAsia="Cambria" w:hAnsiTheme="minorHAnsi" w:cstheme="minorHAnsi"/>
          <w:i/>
          <w:sz w:val="22"/>
          <w:szCs w:val="22"/>
          <w:lang w:val="en-GB"/>
        </w:rPr>
        <w:t>cerevisiae</w:t>
      </w:r>
      <w:r w:rsidR="00DD0588" w:rsidRPr="009918D0">
        <w:rPr>
          <w:rFonts w:asciiTheme="minorHAnsi" w:eastAsia="Cambria" w:hAnsiTheme="minorHAnsi" w:cstheme="minorHAnsi"/>
          <w:sz w:val="22"/>
          <w:szCs w:val="22"/>
          <w:lang w:val="en-GB"/>
        </w:rPr>
        <w:t xml:space="preserve"> allowing researchers to use</w:t>
      </w:r>
      <w:r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i/>
          <w:sz w:val="22"/>
          <w:szCs w:val="22"/>
          <w:lang w:val="en-GB"/>
        </w:rPr>
        <w:t>S. cerevisiae</w:t>
      </w:r>
      <w:r w:rsidRPr="009918D0">
        <w:rPr>
          <w:rFonts w:asciiTheme="minorHAnsi" w:eastAsia="Cambria" w:hAnsiTheme="minorHAnsi" w:cstheme="minorHAnsi"/>
          <w:sz w:val="22"/>
          <w:szCs w:val="22"/>
          <w:lang w:val="en-GB"/>
        </w:rPr>
        <w:t xml:space="preserve"> </w:t>
      </w:r>
      <w:r w:rsidR="00DD0588" w:rsidRPr="009918D0">
        <w:rPr>
          <w:rFonts w:asciiTheme="minorHAnsi" w:eastAsia="Cambria" w:hAnsiTheme="minorHAnsi" w:cstheme="minorHAnsi"/>
          <w:sz w:val="22"/>
          <w:szCs w:val="22"/>
          <w:lang w:val="en-GB"/>
        </w:rPr>
        <w:t>to study</w:t>
      </w:r>
      <w:r w:rsidRPr="009918D0">
        <w:rPr>
          <w:rFonts w:asciiTheme="minorHAnsi" w:eastAsia="Cambria" w:hAnsiTheme="minorHAnsi" w:cstheme="minorHAnsi"/>
          <w:sz w:val="22"/>
          <w:szCs w:val="22"/>
          <w:lang w:val="en-GB"/>
        </w:rPr>
        <w:t xml:space="preserve"> proteome</w:t>
      </w:r>
      <w:r w:rsidR="00DD0588" w:rsidRPr="009918D0">
        <w:rPr>
          <w:rFonts w:asciiTheme="minorHAnsi" w:eastAsia="Cambria" w:hAnsiTheme="minorHAnsi" w:cstheme="minorHAnsi"/>
          <w:sz w:val="22"/>
          <w:szCs w:val="22"/>
          <w:lang w:val="en-GB"/>
        </w:rPr>
        <w:t xml:space="preserve"> function</w:t>
      </w:r>
      <w:r w:rsidRPr="009918D0">
        <w:rPr>
          <w:rFonts w:asciiTheme="minorHAnsi" w:eastAsia="Cambria" w:hAnsiTheme="minorHAnsi" w:cstheme="minorHAnsi"/>
          <w:sz w:val="22"/>
          <w:szCs w:val="22"/>
          <w:lang w:val="en-GB"/>
        </w:rPr>
        <w:t xml:space="preserve"> </w:t>
      </w:r>
      <w:r w:rsidR="00DD0588" w:rsidRPr="009918D0">
        <w:rPr>
          <w:rFonts w:asciiTheme="minorHAnsi" w:eastAsia="Cambria" w:hAnsiTheme="minorHAnsi" w:cstheme="minorHAnsi"/>
          <w:sz w:val="22"/>
          <w:szCs w:val="22"/>
          <w:lang w:val="en-GB"/>
        </w:rPr>
        <w:t>i</w:t>
      </w:r>
      <w:r w:rsidRPr="009918D0">
        <w:rPr>
          <w:rFonts w:asciiTheme="minorHAnsi" w:eastAsia="Cambria" w:hAnsiTheme="minorHAnsi" w:cstheme="minorHAnsi"/>
          <w:sz w:val="22"/>
          <w:szCs w:val="22"/>
          <w:lang w:val="en-GB"/>
        </w:rPr>
        <w:t xml:space="preserve">nvolved in polarized growth in fungi </w:t>
      </w:r>
      <w:r w:rsidR="00DD0588" w:rsidRPr="009918D0">
        <w:rPr>
          <w:rFonts w:asciiTheme="minorHAnsi" w:eastAsia="Cambria" w:hAnsiTheme="minorHAnsi" w:cstheme="minorHAnsi"/>
          <w:sz w:val="22"/>
          <w:szCs w:val="22"/>
          <w:lang w:val="en-GB"/>
        </w:rPr>
        <w:t xml:space="preserve">(for review see </w:t>
      </w:r>
      <w:r w:rsidR="001A6DE9" w:rsidRPr="009918D0">
        <w:rPr>
          <w:rFonts w:asciiTheme="minorHAnsi" w:eastAsia="Cambria" w:hAnsiTheme="minorHAnsi" w:cstheme="minorHAnsi"/>
          <w:sz w:val="22"/>
          <w:szCs w:val="22"/>
          <w:lang w:val="en-GB"/>
        </w:rPr>
        <w:fldChar w:fldCharType="begin"/>
      </w:r>
      <w:r w:rsidR="00F0651D" w:rsidRPr="009918D0">
        <w:rPr>
          <w:rFonts w:asciiTheme="minorHAnsi" w:eastAsia="Cambria" w:hAnsiTheme="minorHAnsi" w:cstheme="minorHAnsi"/>
          <w:sz w:val="22"/>
          <w:szCs w:val="22"/>
          <w:lang w:val="en-GB"/>
        </w:rPr>
        <w:instrText xml:space="preserve"> ADDIN EN.CITE &lt;EndNote&gt;&lt;Cite&gt;&lt;Author&gt;Sudbery&lt;/Author&gt;&lt;Year&gt;2008&lt;/Year&gt;&lt;RecNum&gt;5904&lt;/RecNum&gt;&lt;DisplayText&gt;(94, 97)&lt;/DisplayText&gt;&lt;record&gt;&lt;rec-number&gt;5904&lt;/rec-number&gt;&lt;foreign-keys&gt;&lt;key app="EN" db-id="aa0wwef99asf0aeesds5pf0ft29wa99fvf0s" timestamp="1449581349"&gt;5904&lt;/key&gt;&lt;/foreign-keys&gt;&lt;ref-type name="Journal Article"&gt;17&lt;/ref-type&gt;&lt;contributors&gt;&lt;authors&gt;&lt;author&gt;Sudbery, Peter E.&lt;/author&gt;&lt;/authors&gt;&lt;/contributors&gt;&lt;titles&gt;&lt;title&gt;Regulation of polarised growth in fungi&lt;/title&gt;&lt;secondary-title&gt;Fungal Biol. Rev.&lt;/secondary-title&gt;&lt;/titles&gt;&lt;periodical&gt;&lt;full-title&gt;Fungal Biol. Rev.&lt;/full-title&gt;&lt;/periodical&gt;&lt;pages&gt;44-55&lt;/pages&gt;&lt;volume&gt;22&lt;/volume&gt;&lt;number&gt;2&lt;/number&gt;&lt;keywords&gt;&lt;keyword&gt;Cdc42&lt;/keyword&gt;&lt;keyword&gt;Hyphae&lt;/keyword&gt;&lt;keyword&gt;Polarised secretion&lt;/keyword&gt;&lt;keyword&gt;Polarisome&lt;/keyword&gt;&lt;keyword&gt;Rho-type GTPases&lt;/keyword&gt;&lt;keyword&gt;Spitzenkörper&lt;/keyword&gt;&lt;/keywords&gt;&lt;dates&gt;&lt;year&gt;2008&lt;/year&gt;&lt;pub-dates&gt;&lt;date&gt;5//&lt;/date&gt;&lt;/pub-dates&gt;&lt;/dates&gt;&lt;isbn&gt;1749-4613&lt;/isbn&gt;&lt;urls&gt;&lt;related-urls&gt;&lt;url&gt;http://www.sciencedirect.com/science/article/pii/S1749461308000213&lt;/url&gt;&lt;/related-urls&gt;&lt;/urls&gt;&lt;/record&gt;&lt;/Cite&gt;&lt;Cite&gt;&lt;Author&gt;Park&lt;/Author&gt;&lt;Year&gt;2007&lt;/Year&gt;&lt;RecNum&gt;5914&lt;/RecNum&gt;&lt;record&gt;&lt;rec-number&gt;5914&lt;/rec-number&gt;&lt;foreign-keys&gt;&lt;key app="EN" db-id="aa0wwef99asf0aeesds5pf0ft29wa99fvf0s" timestamp="1449746472"&gt;5914&lt;/key&gt;&lt;/foreign-keys&gt;&lt;ref-type name="Journal Article"&gt;17&lt;/ref-type&gt;&lt;contributors&gt;&lt;authors&gt;&lt;author&gt;Park, Hay-Oak&lt;/author&gt;&lt;author&gt;Bi, Erfei&lt;/author&gt;&lt;/authors&gt;&lt;/contributors&gt;&lt;titles&gt;&lt;title&gt;Central roles of small GTPases in the development of cell polarity in yeast and beyond&lt;/title&gt;&lt;secondary-title&gt;Microbiol. Mol. Biol. Rev.&lt;/secondary-title&gt;&lt;/titles&gt;&lt;periodical&gt;&lt;full-title&gt;Microbiol. Mol. Biol. Rev.&lt;/full-title&gt;&lt;/periodical&gt;&lt;pages&gt;48-96&lt;/pages&gt;&lt;volume&gt;71&lt;/volume&gt;&lt;number&gt;1&lt;/number&gt;&lt;dates&gt;&lt;year&gt;2007&lt;/year&gt;&lt;pub-dates&gt;&lt;date&gt;March 1, 2007&lt;/date&gt;&lt;/pub-dates&gt;&lt;/dates&gt;&lt;urls&gt;&lt;related-urls&gt;&lt;url&gt;http://mmbr.asm.org/content/71/1/48.abstract&lt;/url&gt;&lt;/related-urls&gt;&lt;/urls&gt;&lt;electronic-resource-num&gt;10.1128/mmbr.00028-06&lt;/electronic-resource-num&gt;&lt;/record&gt;&lt;/Cite&gt;&lt;/EndNote&gt;</w:instrText>
      </w:r>
      <w:r w:rsidR="001A6DE9" w:rsidRPr="009918D0">
        <w:rPr>
          <w:rFonts w:asciiTheme="minorHAnsi" w:eastAsia="Cambria" w:hAnsiTheme="minorHAnsi" w:cstheme="minorHAnsi"/>
          <w:sz w:val="22"/>
          <w:szCs w:val="22"/>
          <w:lang w:val="en-GB"/>
        </w:rPr>
        <w:fldChar w:fldCharType="separate"/>
      </w:r>
      <w:r w:rsidR="00F0651D" w:rsidRPr="009918D0">
        <w:rPr>
          <w:rFonts w:asciiTheme="minorHAnsi" w:eastAsia="Cambria" w:hAnsiTheme="minorHAnsi" w:cstheme="minorHAnsi"/>
          <w:noProof/>
          <w:sz w:val="22"/>
          <w:szCs w:val="22"/>
          <w:lang w:val="en-GB"/>
        </w:rPr>
        <w:t>(94, 97)</w:t>
      </w:r>
      <w:r w:rsidR="001A6DE9" w:rsidRPr="009918D0">
        <w:rPr>
          <w:rFonts w:asciiTheme="minorHAnsi" w:eastAsia="Cambria" w:hAnsiTheme="minorHAnsi" w:cstheme="minorHAnsi"/>
          <w:sz w:val="22"/>
          <w:szCs w:val="22"/>
          <w:lang w:val="en-GB"/>
        </w:rPr>
        <w:fldChar w:fldCharType="end"/>
      </w:r>
      <w:r w:rsidR="00DD0588"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w:t>
      </w:r>
      <w:r w:rsidR="00DD0588" w:rsidRPr="009918D0">
        <w:rPr>
          <w:rFonts w:asciiTheme="minorHAnsi" w:eastAsia="Cambria" w:hAnsiTheme="minorHAnsi" w:cstheme="minorHAnsi"/>
          <w:sz w:val="22"/>
          <w:szCs w:val="22"/>
          <w:lang w:val="en-GB"/>
        </w:rPr>
        <w:t>The</w:t>
      </w:r>
      <w:r w:rsidR="009C7775" w:rsidRPr="009918D0">
        <w:rPr>
          <w:rFonts w:asciiTheme="minorHAnsi" w:eastAsia="Cambria" w:hAnsiTheme="minorHAnsi" w:cstheme="minorHAnsi"/>
          <w:sz w:val="22"/>
          <w:szCs w:val="22"/>
          <w:lang w:val="en-GB"/>
        </w:rPr>
        <w:t xml:space="preserve"> </w:t>
      </w:r>
      <w:r w:rsidR="00DD0588" w:rsidRPr="009918D0">
        <w:rPr>
          <w:rFonts w:asciiTheme="minorHAnsi" w:eastAsia="Cambria" w:hAnsiTheme="minorHAnsi" w:cstheme="minorHAnsi"/>
          <w:sz w:val="22"/>
          <w:szCs w:val="22"/>
          <w:lang w:val="en-GB"/>
        </w:rPr>
        <w:t xml:space="preserve">proteins that are known to control this system are </w:t>
      </w:r>
      <w:r w:rsidR="00B4578F" w:rsidRPr="009918D0">
        <w:rPr>
          <w:rFonts w:asciiTheme="minorHAnsi" w:eastAsia="Cambria" w:hAnsiTheme="minorHAnsi" w:cstheme="minorHAnsi"/>
          <w:sz w:val="22"/>
          <w:szCs w:val="22"/>
          <w:lang w:val="en-GB"/>
        </w:rPr>
        <w:t>illustrated</w:t>
      </w:r>
      <w:r w:rsidR="00DD0588" w:rsidRPr="009918D0">
        <w:rPr>
          <w:rFonts w:asciiTheme="minorHAnsi" w:eastAsia="Cambria" w:hAnsiTheme="minorHAnsi" w:cstheme="minorHAnsi"/>
          <w:sz w:val="22"/>
          <w:szCs w:val="22"/>
          <w:lang w:val="en-GB"/>
        </w:rPr>
        <w:t xml:space="preserve"> </w:t>
      </w:r>
      <w:r w:rsidR="00B4578F" w:rsidRPr="009918D0">
        <w:rPr>
          <w:rFonts w:asciiTheme="minorHAnsi" w:eastAsia="Cambria" w:hAnsiTheme="minorHAnsi" w:cstheme="minorHAnsi"/>
          <w:sz w:val="22"/>
          <w:szCs w:val="22"/>
          <w:lang w:val="en-GB"/>
        </w:rPr>
        <w:t>o</w:t>
      </w:r>
      <w:r w:rsidR="00DD0588" w:rsidRPr="009918D0">
        <w:rPr>
          <w:rFonts w:asciiTheme="minorHAnsi" w:eastAsia="Cambria" w:hAnsiTheme="minorHAnsi" w:cstheme="minorHAnsi"/>
          <w:sz w:val="22"/>
          <w:szCs w:val="22"/>
          <w:lang w:val="en-GB"/>
        </w:rPr>
        <w:t xml:space="preserve">n </w:t>
      </w:r>
      <w:r w:rsidR="00DD0588" w:rsidRPr="009918D0">
        <w:rPr>
          <w:rFonts w:asciiTheme="minorHAnsi" w:eastAsia="Cambria" w:hAnsiTheme="minorHAnsi" w:cstheme="minorHAnsi"/>
          <w:sz w:val="22"/>
          <w:szCs w:val="22"/>
          <w:highlight w:val="green"/>
          <w:lang w:val="en-GB"/>
        </w:rPr>
        <w:t xml:space="preserve">Fig. </w:t>
      </w:r>
      <w:del w:id="97" w:author="Guy Leonard" w:date="2017-05-17T16:56:00Z">
        <w:r w:rsidR="002D6728" w:rsidRPr="009918D0" w:rsidDel="00AD779E">
          <w:rPr>
            <w:rFonts w:asciiTheme="minorHAnsi" w:eastAsia="Cambria" w:hAnsiTheme="minorHAnsi" w:cstheme="minorHAnsi"/>
            <w:sz w:val="22"/>
            <w:szCs w:val="22"/>
            <w:highlight w:val="green"/>
            <w:lang w:val="en-GB"/>
          </w:rPr>
          <w:delText>6</w:delText>
        </w:r>
        <w:r w:rsidR="00B4578F" w:rsidRPr="009918D0" w:rsidDel="00AD779E">
          <w:rPr>
            <w:rFonts w:asciiTheme="minorHAnsi" w:eastAsia="Cambria" w:hAnsiTheme="minorHAnsi" w:cstheme="minorHAnsi"/>
            <w:sz w:val="22"/>
            <w:szCs w:val="22"/>
            <w:highlight w:val="green"/>
            <w:lang w:val="en-GB"/>
          </w:rPr>
          <w:delText>a</w:delText>
        </w:r>
        <w:r w:rsidR="00DD0588" w:rsidRPr="009918D0" w:rsidDel="00AD779E">
          <w:rPr>
            <w:rFonts w:asciiTheme="minorHAnsi" w:eastAsia="Cambria" w:hAnsiTheme="minorHAnsi" w:cstheme="minorHAnsi"/>
            <w:sz w:val="22"/>
            <w:szCs w:val="22"/>
            <w:lang w:val="en-GB"/>
          </w:rPr>
          <w:delText xml:space="preserve"> </w:delText>
        </w:r>
      </w:del>
      <w:ins w:id="98" w:author="Guy Leonard" w:date="2017-05-17T16:56:00Z">
        <w:r w:rsidR="00AD779E">
          <w:rPr>
            <w:rFonts w:asciiTheme="minorHAnsi" w:eastAsia="Cambria" w:hAnsiTheme="minorHAnsi" w:cstheme="minorHAnsi"/>
            <w:sz w:val="22"/>
            <w:szCs w:val="22"/>
            <w:highlight w:val="green"/>
            <w:lang w:val="en-GB"/>
          </w:rPr>
          <w:t>5</w:t>
        </w:r>
        <w:r w:rsidR="00AD779E" w:rsidRPr="009918D0">
          <w:rPr>
            <w:rFonts w:asciiTheme="minorHAnsi" w:eastAsia="Cambria" w:hAnsiTheme="minorHAnsi" w:cstheme="minorHAnsi"/>
            <w:sz w:val="22"/>
            <w:szCs w:val="22"/>
            <w:highlight w:val="green"/>
            <w:lang w:val="en-GB"/>
          </w:rPr>
          <w:t>a</w:t>
        </w:r>
        <w:r w:rsidR="00AD779E" w:rsidRPr="009918D0">
          <w:rPr>
            <w:rFonts w:asciiTheme="minorHAnsi" w:eastAsia="Cambria" w:hAnsiTheme="minorHAnsi" w:cstheme="minorHAnsi"/>
            <w:sz w:val="22"/>
            <w:szCs w:val="22"/>
            <w:lang w:val="en-GB"/>
          </w:rPr>
          <w:t xml:space="preserve"> </w:t>
        </w:r>
      </w:ins>
      <w:r w:rsidR="00DD0588" w:rsidRPr="009918D0">
        <w:rPr>
          <w:rFonts w:asciiTheme="minorHAnsi" w:eastAsia="Cambria" w:hAnsiTheme="minorHAnsi" w:cstheme="minorHAnsi"/>
          <w:sz w:val="22"/>
          <w:szCs w:val="22"/>
          <w:lang w:val="en-GB"/>
        </w:rPr>
        <w:t xml:space="preserve">and involve key complexes the </w:t>
      </w:r>
      <w:r w:rsidR="00B4578F" w:rsidRPr="009918D0">
        <w:rPr>
          <w:rFonts w:asciiTheme="minorHAnsi" w:eastAsia="Cambria" w:hAnsiTheme="minorHAnsi" w:cstheme="minorHAnsi"/>
          <w:sz w:val="22"/>
          <w:szCs w:val="22"/>
          <w:lang w:val="en-GB"/>
        </w:rPr>
        <w:t>E</w:t>
      </w:r>
      <w:r w:rsidR="00DD0588" w:rsidRPr="009918D0">
        <w:rPr>
          <w:rFonts w:asciiTheme="minorHAnsi" w:eastAsia="Cambria" w:hAnsiTheme="minorHAnsi" w:cstheme="minorHAnsi"/>
          <w:sz w:val="22"/>
          <w:szCs w:val="22"/>
          <w:lang w:val="en-GB"/>
        </w:rPr>
        <w:t xml:space="preserve">xocyst and the </w:t>
      </w:r>
      <w:r w:rsidR="00B4578F" w:rsidRPr="009918D0">
        <w:rPr>
          <w:rFonts w:asciiTheme="minorHAnsi" w:eastAsia="Cambria" w:hAnsiTheme="minorHAnsi" w:cstheme="minorHAnsi"/>
          <w:sz w:val="22"/>
          <w:szCs w:val="22"/>
          <w:lang w:val="en-GB"/>
        </w:rPr>
        <w:t>P</w:t>
      </w:r>
      <w:r w:rsidR="00DD0588" w:rsidRPr="009918D0">
        <w:rPr>
          <w:rFonts w:asciiTheme="minorHAnsi" w:eastAsia="Cambria" w:hAnsiTheme="minorHAnsi" w:cstheme="minorHAnsi"/>
          <w:sz w:val="22"/>
          <w:szCs w:val="22"/>
          <w:lang w:val="en-GB"/>
        </w:rPr>
        <w:t>olarisome.</w:t>
      </w:r>
      <w:r w:rsidR="00B4578F"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These systems are therefore very important for establishing the temporal and spatial control of polarized cell growth in fungi. Comparative analys</w:t>
      </w:r>
      <w:r w:rsidR="00DD0588" w:rsidRPr="009918D0">
        <w:rPr>
          <w:rFonts w:asciiTheme="minorHAnsi" w:eastAsia="Cambria" w:hAnsiTheme="minorHAnsi" w:cstheme="minorHAnsi"/>
          <w:sz w:val="22"/>
          <w:szCs w:val="22"/>
          <w:lang w:val="en-GB"/>
        </w:rPr>
        <w:t>e</w:t>
      </w:r>
      <w:r w:rsidRPr="009918D0">
        <w:rPr>
          <w:rFonts w:asciiTheme="minorHAnsi" w:eastAsia="Cambria" w:hAnsiTheme="minorHAnsi" w:cstheme="minorHAnsi"/>
          <w:sz w:val="22"/>
          <w:szCs w:val="22"/>
          <w:lang w:val="en-GB"/>
        </w:rPr>
        <w:t xml:space="preserve">s show the Exocyst system and Sec4 orthologues are conserved across a diversity of eukaryotes including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w:t>
      </w:r>
      <w:r w:rsidR="00B4578F" w:rsidRPr="009918D0">
        <w:rPr>
          <w:rFonts w:asciiTheme="minorHAnsi" w:eastAsia="Cambria" w:hAnsiTheme="minorHAnsi" w:cstheme="minorHAnsi"/>
          <w:sz w:val="22"/>
          <w:szCs w:val="22"/>
          <w:lang w:val="en-GB"/>
        </w:rPr>
        <w:t>while the P</w:t>
      </w:r>
      <w:r w:rsidRPr="009918D0">
        <w:rPr>
          <w:rFonts w:asciiTheme="minorHAnsi" w:eastAsia="Cambria" w:hAnsiTheme="minorHAnsi" w:cstheme="minorHAnsi"/>
          <w:sz w:val="22"/>
          <w:szCs w:val="22"/>
          <w:lang w:val="en-GB"/>
        </w:rPr>
        <w:t>olarisome and associated protein</w:t>
      </w:r>
      <w:r w:rsidR="00E406E2" w:rsidRPr="009918D0">
        <w:rPr>
          <w:rFonts w:asciiTheme="minorHAnsi" w:eastAsia="Cambria" w:hAnsiTheme="minorHAnsi" w:cstheme="minorHAnsi"/>
          <w:sz w:val="22"/>
          <w:szCs w:val="22"/>
          <w:lang w:val="en-GB"/>
        </w:rPr>
        <w:t xml:space="preserve">s seem to be specific to fungi, </w:t>
      </w:r>
      <w:r w:rsidRPr="009918D0">
        <w:rPr>
          <w:rFonts w:asciiTheme="minorHAnsi" w:eastAsia="Cambria" w:hAnsiTheme="minorHAnsi" w:cstheme="minorHAnsi"/>
          <w:sz w:val="22"/>
          <w:szCs w:val="22"/>
          <w:lang w:val="en-GB"/>
        </w:rPr>
        <w:t>given cur</w:t>
      </w:r>
      <w:r w:rsidR="00E406E2" w:rsidRPr="009918D0">
        <w:rPr>
          <w:rFonts w:asciiTheme="minorHAnsi" w:eastAsia="Cambria" w:hAnsiTheme="minorHAnsi" w:cstheme="minorHAnsi"/>
          <w:sz w:val="22"/>
          <w:szCs w:val="22"/>
          <w:lang w:val="en-GB"/>
        </w:rPr>
        <w:t>rent taxon sampling,</w:t>
      </w:r>
      <w:r w:rsidR="008B4F2C">
        <w:rPr>
          <w:rFonts w:asciiTheme="minorHAnsi" w:eastAsia="Cambria" w:hAnsiTheme="minorHAnsi" w:cstheme="minorHAnsi"/>
          <w:sz w:val="22"/>
          <w:szCs w:val="22"/>
          <w:lang w:val="en-GB"/>
        </w:rPr>
        <w:t xml:space="preserve"> and demonstrate</w:t>
      </w:r>
      <w:r w:rsidRPr="009918D0">
        <w:rPr>
          <w:rFonts w:asciiTheme="minorHAnsi" w:eastAsia="Cambria" w:hAnsiTheme="minorHAnsi" w:cstheme="minorHAnsi"/>
          <w:sz w:val="22"/>
          <w:szCs w:val="22"/>
          <w:lang w:val="en-GB"/>
        </w:rPr>
        <w:t xml:space="preserve"> that specific elements of polarized cell growth control are not present in </w:t>
      </w:r>
      <w:r w:rsidR="008B4F2C">
        <w:rPr>
          <w:rFonts w:asciiTheme="minorHAnsi" w:eastAsia="Cambria" w:hAnsiTheme="minorHAnsi" w:cstheme="minorHAnsi"/>
          <w:sz w:val="22"/>
          <w:szCs w:val="22"/>
          <w:lang w:val="en-GB"/>
        </w:rPr>
        <w:t>P</w:t>
      </w:r>
      <w:r w:rsidRPr="009918D0">
        <w:rPr>
          <w:rFonts w:asciiTheme="minorHAnsi" w:eastAsia="Cambria" w:hAnsiTheme="minorHAnsi" w:cstheme="minorHAnsi"/>
          <w:sz w:val="22"/>
          <w:szCs w:val="22"/>
          <w:lang w:val="en-GB"/>
        </w:rPr>
        <w:t xml:space="preserve">seudofungi, suggesting these filamentous microbes accomplish polarized growth using a combination of </w:t>
      </w:r>
      <w:r w:rsidR="00DD0588" w:rsidRPr="009918D0">
        <w:rPr>
          <w:rFonts w:asciiTheme="minorHAnsi" w:eastAsia="Cambria" w:hAnsiTheme="minorHAnsi" w:cstheme="minorHAnsi"/>
          <w:sz w:val="22"/>
          <w:szCs w:val="22"/>
          <w:lang w:val="en-GB"/>
        </w:rPr>
        <w:t>different</w:t>
      </w:r>
      <w:r w:rsidR="00D440A4" w:rsidRPr="009918D0">
        <w:rPr>
          <w:rFonts w:asciiTheme="minorHAnsi" w:eastAsia="Cambria" w:hAnsiTheme="minorHAnsi" w:cstheme="minorHAnsi"/>
          <w:sz w:val="22"/>
          <w:szCs w:val="22"/>
          <w:lang w:val="en-GB"/>
        </w:rPr>
        <w:t xml:space="preserve"> cytoskeleton</w:t>
      </w:r>
      <w:r w:rsidR="00DD0588" w:rsidRPr="009918D0">
        <w:rPr>
          <w:rFonts w:asciiTheme="minorHAnsi" w:eastAsia="Cambria" w:hAnsiTheme="minorHAnsi" w:cstheme="minorHAnsi"/>
          <w:sz w:val="22"/>
          <w:szCs w:val="22"/>
          <w:lang w:val="en-GB"/>
        </w:rPr>
        <w:t xml:space="preserve"> proteome functions</w:t>
      </w:r>
      <w:r w:rsidRPr="009918D0">
        <w:rPr>
          <w:rFonts w:asciiTheme="minorHAnsi" w:eastAsia="Cambria" w:hAnsiTheme="minorHAnsi" w:cstheme="minorHAnsi"/>
          <w:sz w:val="22"/>
          <w:szCs w:val="22"/>
          <w:lang w:val="en-GB"/>
        </w:rPr>
        <w:t xml:space="preserve">. </w:t>
      </w:r>
    </w:p>
    <w:p w14:paraId="7B6C6481" w14:textId="386B975D" w:rsidR="00B4578F" w:rsidRPr="009918D0" w:rsidRDefault="000F54FC" w:rsidP="00FB7FD4">
      <w:pPr>
        <w:spacing w:after="120" w:line="480" w:lineRule="auto"/>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tab/>
        <w:t xml:space="preserve">Like fungi </w:t>
      </w:r>
      <w:r w:rsidR="001A6DE9" w:rsidRPr="009918D0">
        <w:rPr>
          <w:rFonts w:asciiTheme="minorHAnsi" w:eastAsia="Cambria" w:hAnsiTheme="minorHAnsi" w:cstheme="minorHAnsi"/>
          <w:sz w:val="22"/>
          <w:szCs w:val="22"/>
          <w:lang w:val="en-GB"/>
        </w:rPr>
        <w:fldChar w:fldCharType="begin"/>
      </w:r>
      <w:r w:rsidR="00F0651D" w:rsidRPr="009918D0">
        <w:rPr>
          <w:rFonts w:asciiTheme="minorHAnsi" w:eastAsia="Cambria" w:hAnsiTheme="minorHAnsi" w:cstheme="minorHAnsi"/>
          <w:sz w:val="22"/>
          <w:szCs w:val="22"/>
          <w:lang w:val="en-GB"/>
        </w:rPr>
        <w:instrText xml:space="preserve"> ADDIN EN.CITE &lt;EndNote&gt;&lt;Cite&gt;&lt;Author&gt;Bartnicki-Garcia&lt;/Author&gt;&lt;Year&gt;1968&lt;/Year&gt;&lt;RecNum&gt;5630&lt;/RecNum&gt;&lt;DisplayText&gt;(98)&lt;/DisplayText&gt;&lt;record&gt;&lt;rec-number&gt;5630&lt;/rec-number&gt;&lt;foreign-keys&gt;&lt;key app="EN" db-id="aa0wwef99asf0aeesds5pf0ft29wa99fvf0s" timestamp="1421840310"&gt;5630&lt;/key&gt;&lt;/foreign-keys&gt;&lt;ref-type name="Journal Article"&gt;17&lt;/ref-type&gt;&lt;contributors&gt;&lt;authors&gt;&lt;author&gt;Bartnicki-Garcia, S&lt;/author&gt;&lt;/authors&gt;&lt;/contributors&gt;&lt;titles&gt;&lt;title&gt;Cell wall chemistry, morphogenesis, and taxonomy of fungi&lt;/title&gt;&lt;secondary-title&gt;Annu. Rev. Microbiol.&lt;/secondary-title&gt;&lt;/titles&gt;&lt;periodical&gt;&lt;full-title&gt;Annu. Rev. Microbiol.&lt;/full-title&gt;&lt;/periodical&gt;&lt;pages&gt;87-108&lt;/pages&gt;&lt;volume&gt;22&lt;/volume&gt;&lt;dates&gt;&lt;year&gt;1968&lt;/year&gt;&lt;/dates&gt;&lt;accession-num&gt;doi:10.1146/annurev.mi.22.100168.000511&lt;/accession-num&gt;&lt;urls&gt;&lt;/urls&gt;&lt;/record&gt;&lt;/Cite&gt;&lt;/EndNote&gt;</w:instrText>
      </w:r>
      <w:r w:rsidR="001A6DE9" w:rsidRPr="009918D0">
        <w:rPr>
          <w:rFonts w:asciiTheme="minorHAnsi" w:eastAsia="Cambria" w:hAnsiTheme="minorHAnsi" w:cstheme="minorHAnsi"/>
          <w:sz w:val="22"/>
          <w:szCs w:val="22"/>
          <w:lang w:val="en-GB"/>
        </w:rPr>
        <w:fldChar w:fldCharType="separate"/>
      </w:r>
      <w:r w:rsidR="00F0651D" w:rsidRPr="009918D0">
        <w:rPr>
          <w:rFonts w:asciiTheme="minorHAnsi" w:eastAsia="Cambria" w:hAnsiTheme="minorHAnsi" w:cstheme="minorHAnsi"/>
          <w:noProof/>
          <w:sz w:val="22"/>
          <w:szCs w:val="22"/>
          <w:lang w:val="en-GB"/>
        </w:rPr>
        <w:t>(98)</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and many other eukaryotes </w:t>
      </w:r>
      <w:r w:rsidR="001A6DE9" w:rsidRPr="009918D0">
        <w:rPr>
          <w:rFonts w:asciiTheme="minorHAnsi" w:eastAsia="Cambria" w:hAnsiTheme="minorHAnsi" w:cstheme="minorHAnsi"/>
          <w:sz w:val="22"/>
          <w:szCs w:val="22"/>
          <w:lang w:val="en-GB"/>
        </w:rPr>
        <w:fldChar w:fldCharType="begin">
          <w:fldData xml:space="preserve">PEVuZE5vdGU+PENpdGU+PEF1dGhvcj5CbGFuYzwvQXV0aG9yPjxZZWFyPjIwMTA8L1llYXI+PFJl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</w:fldData>
        </w:fldChar>
      </w:r>
      <w:r w:rsidR="00F0651D" w:rsidRPr="009918D0">
        <w:rPr>
          <w:rFonts w:asciiTheme="minorHAnsi" w:eastAsia="Cambria" w:hAnsiTheme="minorHAnsi" w:cstheme="minorHAnsi"/>
          <w:sz w:val="22"/>
          <w:szCs w:val="22"/>
          <w:lang w:val="en-GB"/>
        </w:rPr>
        <w:instrText xml:space="preserve"> ADDIN EN.CITE </w:instrText>
      </w:r>
      <w:r w:rsidR="00F0651D" w:rsidRPr="009918D0">
        <w:rPr>
          <w:rFonts w:asciiTheme="minorHAnsi" w:eastAsia="Cambria" w:hAnsiTheme="minorHAnsi" w:cstheme="minorHAnsi"/>
          <w:sz w:val="22"/>
          <w:szCs w:val="22"/>
          <w:lang w:val="en-GB"/>
        </w:rPr>
        <w:fldChar w:fldCharType="begin">
          <w:fldData xml:space="preserve">PEVuZE5vdGU+PENpdGU+PEF1dGhvcj5CbGFuYzwvQXV0aG9yPjxZZWFyPjIwMTA8L1llYXI+PFJl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</w:fldData>
        </w:fldChar>
      </w:r>
      <w:r w:rsidR="00F0651D" w:rsidRPr="009918D0">
        <w:rPr>
          <w:rFonts w:asciiTheme="minorHAnsi" w:eastAsia="Cambria" w:hAnsiTheme="minorHAnsi" w:cstheme="minorHAnsi"/>
          <w:sz w:val="22"/>
          <w:szCs w:val="22"/>
          <w:lang w:val="en-GB"/>
        </w:rPr>
        <w:instrText xml:space="preserve"> ADDIN EN.CITE.DATA </w:instrText>
      </w:r>
      <w:r w:rsidR="00F0651D" w:rsidRPr="009918D0">
        <w:rPr>
          <w:rFonts w:asciiTheme="minorHAnsi" w:eastAsia="Cambria" w:hAnsiTheme="minorHAnsi" w:cstheme="minorHAnsi"/>
          <w:sz w:val="22"/>
          <w:szCs w:val="22"/>
          <w:lang w:val="en-GB"/>
        </w:rPr>
      </w:r>
      <w:r w:rsidR="00F0651D" w:rsidRPr="009918D0">
        <w:rPr>
          <w:rFonts w:asciiTheme="minorHAnsi" w:eastAsia="Cambria" w:hAnsiTheme="minorHAnsi" w:cstheme="minorHAnsi"/>
          <w:sz w:val="22"/>
          <w:szCs w:val="22"/>
          <w:lang w:val="en-GB"/>
        </w:rPr>
        <w:fldChar w:fldCharType="end"/>
      </w:r>
      <w:r w:rsidR="001A6DE9" w:rsidRPr="009918D0">
        <w:rPr>
          <w:rFonts w:asciiTheme="minorHAnsi" w:eastAsia="Cambria" w:hAnsiTheme="minorHAnsi" w:cstheme="minorHAnsi"/>
          <w:sz w:val="22"/>
          <w:szCs w:val="22"/>
          <w:lang w:val="en-GB"/>
        </w:rPr>
      </w:r>
      <w:r w:rsidR="001A6DE9" w:rsidRPr="009918D0">
        <w:rPr>
          <w:rFonts w:asciiTheme="minorHAnsi" w:eastAsia="Cambria" w:hAnsiTheme="minorHAnsi" w:cstheme="minorHAnsi"/>
          <w:sz w:val="22"/>
          <w:szCs w:val="22"/>
          <w:lang w:val="en-GB"/>
        </w:rPr>
        <w:fldChar w:fldCharType="separate"/>
      </w:r>
      <w:r w:rsidR="00F0651D" w:rsidRPr="009918D0">
        <w:rPr>
          <w:rFonts w:asciiTheme="minorHAnsi" w:eastAsia="Cambria" w:hAnsiTheme="minorHAnsi" w:cstheme="minorHAnsi"/>
          <w:noProof/>
          <w:sz w:val="22"/>
          <w:szCs w:val="22"/>
          <w:lang w:val="en-GB"/>
        </w:rPr>
        <w:t>(99-105)</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i/>
          <w:sz w:val="22"/>
          <w:szCs w:val="22"/>
          <w:lang w:val="en-GB"/>
        </w:rPr>
        <w:t xml:space="preserve">H. catenoides </w:t>
      </w:r>
      <w:r w:rsidRPr="009918D0">
        <w:rPr>
          <w:rFonts w:asciiTheme="minorHAnsi" w:eastAsia="Cambria" w:hAnsiTheme="minorHAnsi" w:cstheme="minorHAnsi"/>
          <w:sz w:val="22"/>
          <w:szCs w:val="22"/>
          <w:lang w:val="en-GB"/>
        </w:rPr>
        <w:t xml:space="preserve">also produce chitin as cell wall material </w:t>
      </w:r>
      <w:r w:rsidR="001A6DE9" w:rsidRPr="009918D0">
        <w:rPr>
          <w:rFonts w:asciiTheme="minorHAnsi" w:eastAsia="Cambria" w:hAnsiTheme="minorHAnsi" w:cstheme="minorHAnsi"/>
          <w:sz w:val="22"/>
          <w:szCs w:val="22"/>
          <w:lang w:val="en-GB"/>
        </w:rPr>
        <w:fldChar w:fldCharType="begin"/>
      </w:r>
      <w:r w:rsidR="00F0651D" w:rsidRPr="009918D0">
        <w:rPr>
          <w:rFonts w:asciiTheme="minorHAnsi" w:eastAsia="Cambria" w:hAnsiTheme="minorHAnsi" w:cstheme="minorHAnsi"/>
          <w:sz w:val="22"/>
          <w:szCs w:val="22"/>
          <w:lang w:val="en-GB"/>
        </w:rPr>
        <w:instrText xml:space="preserve"> ADDIN EN.CITE &lt;EndNote&gt;&lt;Cite&gt;&lt;Author&gt;Clay&lt;/Author&gt;&lt;Year&gt;1991&lt;/Year&gt;&lt;RecNum&gt;5917&lt;/RecNum&gt;&lt;DisplayText&gt;(106)&lt;/DisplayText&gt;&lt;record&gt;&lt;rec-number&gt;5917&lt;/rec-number&gt;&lt;foreign-keys&gt;&lt;key app="EN" db-id="aa0wwef99asf0aeesds5pf0ft29wa99fvf0s" timestamp="1449761168"&gt;5917&lt;/key&gt;&lt;/foreign-keys&gt;&lt;ref-type name="Journal Article"&gt;17&lt;/ref-type&gt;&lt;contributors&gt;&lt;authors&gt;&lt;author&gt;Clay, Ronald P.&lt;/author&gt;&lt;author&gt;Benhamou, Nicole&lt;/author&gt;&lt;author&gt;Fuller, Melvin S.&lt;/author&gt;&lt;/authors&gt;&lt;/contributors&gt;&lt;titles&gt;&lt;title&gt;Ultrastructural detection of polysaccharides in the cell walls of two members of the Hyphocytriales&lt;/title&gt;&lt;secondary-title&gt;Mycological Research&lt;/secondary-title&gt;&lt;/titles&gt;&lt;periodical&gt;&lt;full-title&gt;Mycological Research&lt;/full-title&gt;&lt;/periodical&gt;&lt;pages&gt;1057-1064&lt;/pages&gt;&lt;volume&gt;95&lt;/volume&gt;&lt;number&gt;9&lt;/number&gt;&lt;dates&gt;&lt;year&gt;1991&lt;/year&gt;&lt;pub-dates&gt;&lt;date&gt;1991/09/01&lt;/date&gt;&lt;/pub-dates&gt;&lt;/dates&gt;&lt;isbn&gt;0953-7562&lt;/isbn&gt;&lt;urls&gt;&lt;related-urls&gt;&lt;url&gt;http://www.sciencedirect.com/science/article/pii/S0953756209805467&lt;/url&gt;&lt;/related-urls&gt;&lt;/urls&gt;&lt;electronic-resource-num&gt;http://dx.doi.org/10.1016/S0953-7562(09)80546-7&lt;/electronic-resource-num&gt;&lt;/record&gt;&lt;/Cite&gt;&lt;/EndNote&gt;</w:instrText>
      </w:r>
      <w:r w:rsidR="001A6DE9" w:rsidRPr="009918D0">
        <w:rPr>
          <w:rFonts w:asciiTheme="minorHAnsi" w:eastAsia="Cambria" w:hAnsiTheme="minorHAnsi" w:cstheme="minorHAnsi"/>
          <w:sz w:val="22"/>
          <w:szCs w:val="22"/>
          <w:lang w:val="en-GB"/>
        </w:rPr>
        <w:fldChar w:fldCharType="separate"/>
      </w:r>
      <w:r w:rsidR="00F0651D" w:rsidRPr="009918D0">
        <w:rPr>
          <w:rFonts w:asciiTheme="minorHAnsi" w:eastAsia="Cambria" w:hAnsiTheme="minorHAnsi" w:cstheme="minorHAnsi"/>
          <w:noProof/>
          <w:sz w:val="22"/>
          <w:szCs w:val="22"/>
          <w:lang w:val="en-GB"/>
        </w:rPr>
        <w:t>(106)</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Oomycetes have also been shown to produce chitin in their cell walls </w:t>
      </w:r>
      <w:r w:rsidR="001A6DE9" w:rsidRPr="009918D0">
        <w:rPr>
          <w:rFonts w:asciiTheme="minorHAnsi" w:eastAsia="Cambria" w:hAnsiTheme="minorHAnsi" w:cstheme="minorHAnsi"/>
          <w:sz w:val="22"/>
          <w:szCs w:val="22"/>
          <w:lang w:val="en-GB"/>
        </w:rPr>
        <w:fldChar w:fldCharType="begin"/>
      </w:r>
      <w:r w:rsidR="00F0651D" w:rsidRPr="009918D0">
        <w:rPr>
          <w:rFonts w:asciiTheme="minorHAnsi" w:eastAsia="Cambria" w:hAnsiTheme="minorHAnsi" w:cstheme="minorHAnsi"/>
          <w:sz w:val="22"/>
          <w:szCs w:val="22"/>
          <w:lang w:val="en-GB"/>
        </w:rPr>
        <w:instrText xml:space="preserve"> ADDIN EN.CITE &lt;EndNote&gt;&lt;Cite&gt;&lt;Author&gt;Mélida&lt;/Author&gt;&lt;Year&gt;2013&lt;/Year&gt;&lt;RecNum&gt;5920&lt;/RecNum&gt;&lt;DisplayText&gt;(107)&lt;/DisplayText&gt;&lt;record&gt;&lt;rec-number&gt;5920&lt;/rec-number&gt;&lt;foreign-keys&gt;&lt;key app="EN" db-id="aa0wwef99asf0aeesds5pf0ft29wa99fvf0s" timestamp="1449761819"&gt;5920&lt;/key&gt;&lt;/foreign-keys&gt;&lt;ref-type name="Journal Article"&gt;17&lt;/ref-type&gt;&lt;contributors&gt;&lt;authors&gt;&lt;author&gt;Mélida, Hugo&lt;/author&gt;&lt;author&gt;Sandoval-Sierra, Jose V.&lt;/author&gt;&lt;author&gt;Diéguez-Uribeondo, Javier&lt;/author&gt;&lt;author&gt;Bulone, Vincent&lt;/author&gt;&lt;/authors&gt;&lt;/contributors&gt;&lt;titles&gt;&lt;title&gt;Analyses of extracellular carbohydrates in oomycetes unveil the existence of three different cell wall types&lt;/title&gt;&lt;secondary-title&gt;Eukaryot. Cell&lt;/secondary-title&gt;&lt;/titles&gt;&lt;periodical&gt;&lt;full-title&gt;Eukaryot. Cell&lt;/full-title&gt;&lt;/periodical&gt;&lt;pages&gt;194-203&lt;/pages&gt;&lt;volume&gt;12&lt;/volume&gt;&lt;number&gt;2&lt;/number&gt;&lt;dates&gt;&lt;year&gt;2013&lt;/year&gt;&lt;pub-dates&gt;&lt;date&gt;10/03/received&amp;#xD;11/23/accepted&lt;/date&gt;&lt;/pub-dates&gt;&lt;/dates&gt;&lt;pub-location&gt;1752 N St., N.W., Washington, DC&lt;/pub-location&gt;&lt;publisher&gt;American Society for Microbiology&lt;/publisher&gt;&lt;isbn&gt;1535-9778&amp;#xD;1535-9786&lt;/isbn&gt;&lt;accession-num&gt;PMC3571302&lt;/accession-num&gt;&lt;urls&gt;&lt;related-urls&gt;&lt;url&gt;http://www.ncbi.nlm.nih.gov/pmc/articles/PMC3571302/&lt;/url&gt;&lt;/related-urls&gt;&lt;/urls&gt;&lt;electronic-resource-num&gt;10.1128/EC.00288-12&lt;/electronic-resource-num&gt;&lt;remote-database-name&gt;PMC&lt;/remote-database-name&gt;&lt;/record&gt;&lt;/Cite&gt;&lt;/EndNote&gt;</w:instrText>
      </w:r>
      <w:r w:rsidR="001A6DE9" w:rsidRPr="009918D0">
        <w:rPr>
          <w:rFonts w:asciiTheme="minorHAnsi" w:eastAsia="Cambria" w:hAnsiTheme="minorHAnsi" w:cstheme="minorHAnsi"/>
          <w:sz w:val="22"/>
          <w:szCs w:val="22"/>
          <w:lang w:val="en-GB"/>
        </w:rPr>
        <w:fldChar w:fldCharType="separate"/>
      </w:r>
      <w:r w:rsidR="00F0651D" w:rsidRPr="009918D0">
        <w:rPr>
          <w:rFonts w:asciiTheme="minorHAnsi" w:eastAsia="Cambria" w:hAnsiTheme="minorHAnsi" w:cstheme="minorHAnsi"/>
          <w:noProof/>
          <w:sz w:val="22"/>
          <w:szCs w:val="22"/>
          <w:lang w:val="en-GB"/>
        </w:rPr>
        <w:t>(107)</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This is consistent with previous data that suggest that chitin synthesis and deposition as a cell wall material predates the diversification of many major lineages of the eukaryotes </w:t>
      </w:r>
      <w:r w:rsidR="001A6DE9" w:rsidRPr="009918D0">
        <w:rPr>
          <w:rFonts w:asciiTheme="minorHAnsi" w:eastAsia="Cambria" w:hAnsiTheme="minorHAnsi" w:cstheme="minorHAnsi"/>
          <w:sz w:val="22"/>
          <w:szCs w:val="22"/>
          <w:lang w:val="en-GB"/>
        </w:rPr>
        <w:fldChar w:fldCharType="begin"/>
      </w:r>
      <w:r w:rsidR="00F0651D" w:rsidRPr="009918D0">
        <w:rPr>
          <w:rFonts w:asciiTheme="minorHAnsi" w:eastAsia="Cambria" w:hAnsiTheme="minorHAnsi" w:cstheme="minorHAnsi"/>
          <w:sz w:val="22"/>
          <w:szCs w:val="22"/>
          <w:lang w:val="en-GB"/>
        </w:rPr>
        <w:instrText xml:space="preserve"> ADDIN EN.CITE &lt;EndNote&gt;&lt;Cite&gt;&lt;Author&gt;Clay&lt;/Author&gt;&lt;Year&gt;1991&lt;/Year&gt;&lt;RecNum&gt;5917&lt;/RecNum&gt;&lt;DisplayText&gt;(106)&lt;/DisplayText&gt;&lt;record&gt;&lt;rec-number&gt;5917&lt;/rec-number&gt;&lt;foreign-keys&gt;&lt;key app="EN" db-id="aa0wwef99asf0aeesds5pf0ft29wa99fvf0s" timestamp="1449761168"&gt;5917&lt;/key&gt;&lt;/foreign-keys&gt;&lt;ref-type name="Journal Article"&gt;17&lt;/ref-type&gt;&lt;contributors&gt;&lt;authors&gt;&lt;author&gt;Clay, Ronald P.&lt;/author&gt;&lt;author&gt;Benhamou, Nicole&lt;/author&gt;&lt;author&gt;Fuller, Melvin S.&lt;/author&gt;&lt;/authors&gt;&lt;/contributors&gt;&lt;titles&gt;&lt;title&gt;Ultrastructural detection of polysaccharides in the cell walls of two members of the Hyphocytriales&lt;/title&gt;&lt;secondary-title&gt;Mycological Research&lt;/secondary-title&gt;&lt;/titles&gt;&lt;periodical&gt;&lt;full-title&gt;Mycological Research&lt;/full-title&gt;&lt;/periodical&gt;&lt;pages&gt;1057-1064&lt;/pages&gt;&lt;volume&gt;95&lt;/volume&gt;&lt;number&gt;9&lt;/number&gt;&lt;dates&gt;&lt;year&gt;1991&lt;/year&gt;&lt;pub-dates&gt;&lt;date&gt;1991/09/01&lt;/date&gt;&lt;/pub-dates&gt;&lt;/dates&gt;&lt;isbn&gt;0953-7562&lt;/isbn&gt;&lt;urls&gt;&lt;related-urls&gt;&lt;url&gt;http://www.sciencedirect.com/science/article/pii/S0953756209805467&lt;/url&gt;&lt;/related-urls&gt;&lt;/urls&gt;&lt;electronic-resource-num&gt;http://dx.doi.org/10.1016/S0953-7562(09)80546-7&lt;/electronic-resource-num&gt;&lt;/record&gt;&lt;/Cite&gt;&lt;/EndNote&gt;</w:instrText>
      </w:r>
      <w:r w:rsidR="001A6DE9" w:rsidRPr="009918D0">
        <w:rPr>
          <w:rFonts w:asciiTheme="minorHAnsi" w:eastAsia="Cambria" w:hAnsiTheme="minorHAnsi" w:cstheme="minorHAnsi"/>
          <w:sz w:val="22"/>
          <w:szCs w:val="22"/>
          <w:lang w:val="en-GB"/>
        </w:rPr>
        <w:fldChar w:fldCharType="separate"/>
      </w:r>
      <w:r w:rsidR="00F0651D" w:rsidRPr="009918D0">
        <w:rPr>
          <w:rFonts w:asciiTheme="minorHAnsi" w:eastAsia="Cambria" w:hAnsiTheme="minorHAnsi" w:cstheme="minorHAnsi"/>
          <w:noProof/>
          <w:sz w:val="22"/>
          <w:szCs w:val="22"/>
          <w:lang w:val="en-GB"/>
        </w:rPr>
        <w:t>(106)</w:t>
      </w:r>
      <w:r w:rsidR="001A6DE9" w:rsidRPr="009918D0">
        <w:rPr>
          <w:rFonts w:asciiTheme="minorHAnsi" w:eastAsia="Cambria" w:hAnsiTheme="minorHAnsi" w:cstheme="minorHAnsi"/>
          <w:sz w:val="22"/>
          <w:szCs w:val="22"/>
          <w:lang w:val="en-GB"/>
        </w:rPr>
        <w:fldChar w:fldCharType="end"/>
      </w:r>
      <w:r w:rsidR="005D6E4C">
        <w:rPr>
          <w:rFonts w:asciiTheme="minorHAnsi" w:eastAsia="Cambria" w:hAnsiTheme="minorHAnsi" w:cstheme="minorHAnsi"/>
          <w:sz w:val="22"/>
          <w:szCs w:val="22"/>
          <w:lang w:val="en-GB"/>
        </w:rPr>
        <w:t xml:space="preserve"> including the fungi</w:t>
      </w:r>
      <w:r w:rsidRPr="009918D0">
        <w:rPr>
          <w:rFonts w:asciiTheme="minorHAnsi" w:eastAsia="Cambria" w:hAnsiTheme="minorHAnsi" w:cstheme="minorHAnsi"/>
          <w:sz w:val="22"/>
          <w:szCs w:val="22"/>
          <w:lang w:val="en-GB"/>
        </w:rPr>
        <w:t xml:space="preserve">. Interestingly, </w:t>
      </w:r>
      <w:r w:rsidRPr="009918D0">
        <w:rPr>
          <w:rFonts w:asciiTheme="minorHAnsi" w:eastAsia="Cambria" w:hAnsiTheme="minorHAnsi" w:cstheme="minorHAnsi"/>
          <w:i/>
          <w:sz w:val="22"/>
          <w:szCs w:val="22"/>
          <w:lang w:val="en-GB"/>
        </w:rPr>
        <w:t xml:space="preserve">H. catenoides </w:t>
      </w:r>
      <w:r w:rsidRPr="009918D0">
        <w:rPr>
          <w:rFonts w:asciiTheme="minorHAnsi" w:eastAsia="Cambria" w:hAnsiTheme="minorHAnsi" w:cstheme="minorHAnsi"/>
          <w:sz w:val="22"/>
          <w:szCs w:val="22"/>
          <w:lang w:val="en-GB"/>
        </w:rPr>
        <w:t>has a similar repertoire of chitin synthesis and digestion as found in the oomycetes</w:t>
      </w:r>
      <w:r w:rsidR="009C7775" w:rsidRPr="009918D0">
        <w:rPr>
          <w:rFonts w:asciiTheme="minorHAnsi" w:eastAsia="Cambria" w:hAnsiTheme="minorHAnsi" w:cstheme="minorHAnsi"/>
          <w:sz w:val="22"/>
          <w:szCs w:val="22"/>
          <w:lang w:val="en-GB"/>
        </w:rPr>
        <w:t xml:space="preserve"> (i.e. chitin synthase division I gene family)</w:t>
      </w:r>
      <w:r w:rsidRPr="009918D0">
        <w:rPr>
          <w:rFonts w:asciiTheme="minorHAnsi" w:eastAsia="Cambria" w:hAnsiTheme="minorHAnsi" w:cstheme="minorHAnsi"/>
          <w:sz w:val="22"/>
          <w:szCs w:val="22"/>
          <w:lang w:val="en-GB"/>
        </w:rPr>
        <w:t xml:space="preserve">, while another group of stramenopiles, the diatoms, which also produce chitin </w:t>
      </w:r>
      <w:r w:rsidR="001A6DE9" w:rsidRPr="009918D0">
        <w:rPr>
          <w:rFonts w:asciiTheme="minorHAnsi" w:eastAsia="Cambria" w:hAnsiTheme="minorHAnsi" w:cstheme="minorHAnsi"/>
          <w:sz w:val="22"/>
          <w:szCs w:val="22"/>
          <w:lang w:val="en-GB"/>
        </w:rPr>
        <w:fldChar w:fldCharType="begin"/>
      </w:r>
      <w:r w:rsidR="00F0651D" w:rsidRPr="009918D0">
        <w:rPr>
          <w:rFonts w:asciiTheme="minorHAnsi" w:eastAsia="Cambria" w:hAnsiTheme="minorHAnsi" w:cstheme="minorHAnsi"/>
          <w:sz w:val="22"/>
          <w:szCs w:val="22"/>
          <w:lang w:val="en-GB"/>
        </w:rPr>
        <w:instrText xml:space="preserve"> ADDIN EN.CITE &lt;EndNote&gt;&lt;Cite&gt;&lt;Author&gt;Durkin&lt;/Author&gt;&lt;Year&gt;2009&lt;/Year&gt;&lt;RecNum&gt;5919&lt;/RecNum&gt;&lt;DisplayText&gt;(108)&lt;/DisplayText&gt;&lt;record&gt;&lt;rec-number&gt;5919&lt;/rec-number&gt;&lt;foreign-keys&gt;&lt;key app="EN" db-id="aa0wwef99asf0aeesds5pf0ft29wa99fvf0s" timestamp="1449761653"&gt;5919&lt;/key&gt;&lt;/foreign-keys&gt;&lt;ref-type name="Journal Article"&gt;17&lt;/ref-type&gt;&lt;contributors&gt;&lt;authors&gt;&lt;author&gt;Durkin, Colleen A.&lt;/author&gt;&lt;author&gt;Mock, Thomas&lt;/author&gt;&lt;author&gt;Armbrust, E. Virginia&lt;/author&gt;&lt;/authors&gt;&lt;/contributors&gt;&lt;titles&gt;&lt;title&gt;Chitin in diatoms and its association with the cell wall&lt;/title&gt;&lt;secondary-title&gt;Eukaryot. Cell&lt;/secondary-title&gt;&lt;/titles&gt;&lt;periodical&gt;&lt;full-title&gt;Eukaryot. Cell&lt;/full-title&gt;&lt;/periodical&gt;&lt;pages&gt;1038-1050&lt;/pages&gt;&lt;volume&gt;8&lt;/volume&gt;&lt;number&gt;7&lt;/number&gt;&lt;dates&gt;&lt;year&gt;2009&lt;/year&gt;&lt;pub-dates&gt;&lt;date&gt;05/08&amp;#xD;03/08/received&amp;#xD;04/24/accepted&lt;/date&gt;&lt;/pub-dates&gt;&lt;/dates&gt;&lt;publisher&gt;American Society for Microbiology (ASM)&lt;/publisher&gt;&lt;isbn&gt;1535-9778&amp;#xD;1535-9786&lt;/isbn&gt;&lt;accession-num&gt;PMC2708456&lt;/accession-num&gt;&lt;urls&gt;&lt;related-urls&gt;&lt;url&gt;http://www.ncbi.nlm.nih.gov/pmc/articles/PMC2708456/&lt;/url&gt;&lt;/related-urls&gt;&lt;/urls&gt;&lt;electronic-resource-num&gt;10.1128/EC.00079-09&lt;/electronic-resource-num&gt;&lt;remote-database-name&gt;PMC&lt;/remote-database-name&gt;&lt;/record&gt;&lt;/Cite&gt;&lt;/EndNote&gt;</w:instrText>
      </w:r>
      <w:r w:rsidR="001A6DE9" w:rsidRPr="009918D0">
        <w:rPr>
          <w:rFonts w:asciiTheme="minorHAnsi" w:eastAsia="Cambria" w:hAnsiTheme="minorHAnsi" w:cstheme="minorHAnsi"/>
          <w:sz w:val="22"/>
          <w:szCs w:val="22"/>
          <w:lang w:val="en-GB"/>
        </w:rPr>
        <w:fldChar w:fldCharType="separate"/>
      </w:r>
      <w:r w:rsidR="00F0651D" w:rsidRPr="009918D0">
        <w:rPr>
          <w:rFonts w:asciiTheme="minorHAnsi" w:eastAsia="Cambria" w:hAnsiTheme="minorHAnsi" w:cstheme="minorHAnsi"/>
          <w:noProof/>
          <w:sz w:val="22"/>
          <w:szCs w:val="22"/>
          <w:lang w:val="en-GB"/>
        </w:rPr>
        <w:t>(108)</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have a variant chitin gene repertoire, namely chitin synthase division II and a chitinase (G</w:t>
      </w:r>
      <w:r w:rsidR="00EF22F6">
        <w:rPr>
          <w:rFonts w:asciiTheme="minorHAnsi" w:eastAsia="Cambria" w:hAnsiTheme="minorHAnsi" w:cstheme="minorHAnsi"/>
          <w:sz w:val="22"/>
          <w:szCs w:val="22"/>
          <w:lang w:val="en-GB"/>
        </w:rPr>
        <w:t>H19) not present in P</w:t>
      </w:r>
      <w:r w:rsidR="009C7775" w:rsidRPr="009918D0">
        <w:rPr>
          <w:rFonts w:asciiTheme="minorHAnsi" w:eastAsia="Cambria" w:hAnsiTheme="minorHAnsi" w:cstheme="minorHAnsi"/>
          <w:sz w:val="22"/>
          <w:szCs w:val="22"/>
          <w:lang w:val="en-GB"/>
        </w:rPr>
        <w:t xml:space="preserve">seudofungi </w:t>
      </w:r>
      <w:r w:rsidR="009C7775" w:rsidRPr="009918D0">
        <w:rPr>
          <w:rFonts w:asciiTheme="minorHAnsi" w:eastAsia="Cambria" w:hAnsiTheme="minorHAnsi" w:cstheme="minorHAnsi"/>
          <w:sz w:val="22"/>
          <w:szCs w:val="22"/>
          <w:highlight w:val="yellow"/>
          <w:lang w:val="en-GB"/>
        </w:rPr>
        <w:t>(Fig. 6)</w:t>
      </w:r>
      <w:r w:rsidRPr="009918D0">
        <w:rPr>
          <w:rFonts w:asciiTheme="minorHAnsi" w:eastAsia="Cambria" w:hAnsiTheme="minorHAnsi" w:cstheme="minorHAnsi"/>
          <w:sz w:val="22"/>
          <w:szCs w:val="22"/>
          <w:lang w:val="en-GB"/>
        </w:rPr>
        <w:t xml:space="preserve">. This suggests that chitin production as a cell wall component is universal </w:t>
      </w:r>
      <w:r w:rsidRPr="009918D0">
        <w:rPr>
          <w:rFonts w:asciiTheme="minorHAnsi" w:eastAsia="Cambria" w:hAnsiTheme="minorHAnsi" w:cstheme="minorHAnsi"/>
          <w:sz w:val="22"/>
          <w:szCs w:val="22"/>
          <w:lang w:val="en-GB"/>
        </w:rPr>
        <w:lastRenderedPageBreak/>
        <w:t>and ancient</w:t>
      </w:r>
      <w:r w:rsidR="00E406E2" w:rsidRPr="009918D0">
        <w:rPr>
          <w:rFonts w:asciiTheme="minorHAnsi" w:eastAsia="Cambria" w:hAnsiTheme="minorHAnsi" w:cstheme="minorHAnsi"/>
          <w:sz w:val="22"/>
          <w:szCs w:val="22"/>
          <w:lang w:val="en-GB"/>
        </w:rPr>
        <w:t>ly acquired in the eukaryotes</w:t>
      </w:r>
      <w:r w:rsidRPr="009918D0">
        <w:rPr>
          <w:rFonts w:asciiTheme="minorHAnsi" w:eastAsia="Cambria" w:hAnsiTheme="minorHAnsi" w:cstheme="minorHAnsi"/>
          <w:sz w:val="22"/>
          <w:szCs w:val="22"/>
          <w:lang w:val="en-GB"/>
        </w:rPr>
        <w:t xml:space="preserve">, but the genes that control the synthesis and </w:t>
      </w:r>
      <w:r w:rsidR="00FA02B4" w:rsidRPr="009918D0">
        <w:rPr>
          <w:rFonts w:asciiTheme="minorHAnsi" w:eastAsia="Cambria" w:hAnsiTheme="minorHAnsi" w:cstheme="minorHAnsi"/>
          <w:sz w:val="22"/>
          <w:szCs w:val="22"/>
          <w:lang w:val="en-GB"/>
        </w:rPr>
        <w:t>remodelling</w:t>
      </w:r>
      <w:r w:rsidRPr="009918D0">
        <w:rPr>
          <w:rFonts w:asciiTheme="minorHAnsi" w:eastAsia="Cambria" w:hAnsiTheme="minorHAnsi" w:cstheme="minorHAnsi"/>
          <w:sz w:val="22"/>
          <w:szCs w:val="22"/>
          <w:lang w:val="en-GB"/>
        </w:rPr>
        <w:t xml:space="preserve"> of this structural sugar have been reconfigured numerous times. Specifically, </w:t>
      </w:r>
      <w:r w:rsidR="00EF22F6">
        <w:rPr>
          <w:rFonts w:asciiTheme="minorHAnsi" w:eastAsia="Cambria" w:hAnsiTheme="minorHAnsi" w:cstheme="minorHAnsi"/>
          <w:sz w:val="22"/>
          <w:szCs w:val="22"/>
          <w:lang w:val="en-GB"/>
        </w:rPr>
        <w:t>P</w:t>
      </w:r>
      <w:r w:rsidRPr="009918D0">
        <w:rPr>
          <w:rFonts w:asciiTheme="minorHAnsi" w:eastAsia="Cambria" w:hAnsiTheme="minorHAnsi" w:cstheme="minorHAnsi"/>
          <w:sz w:val="22"/>
          <w:szCs w:val="22"/>
          <w:lang w:val="en-GB"/>
        </w:rPr>
        <w:t>seudofungi seem to lack all chitin synthase division II which are numerous and diversified in fungi, suggesting a</w:t>
      </w:r>
      <w:r w:rsidR="00C35681">
        <w:rPr>
          <w:rFonts w:asciiTheme="minorHAnsi" w:eastAsia="Cambria" w:hAnsiTheme="minorHAnsi" w:cstheme="minorHAnsi"/>
          <w:sz w:val="22"/>
          <w:szCs w:val="22"/>
          <w:lang w:val="en-GB"/>
        </w:rPr>
        <w:t>nother key difference, between the F</w:t>
      </w:r>
      <w:r w:rsidRPr="009918D0">
        <w:rPr>
          <w:rFonts w:asciiTheme="minorHAnsi" w:eastAsia="Cambria" w:hAnsiTheme="minorHAnsi" w:cstheme="minorHAnsi"/>
          <w:sz w:val="22"/>
          <w:szCs w:val="22"/>
          <w:lang w:val="en-GB"/>
        </w:rPr>
        <w:t xml:space="preserve">ungi and </w:t>
      </w:r>
      <w:r w:rsidR="00EF22F6">
        <w:rPr>
          <w:rFonts w:asciiTheme="minorHAnsi" w:eastAsia="Cambria" w:hAnsiTheme="minorHAnsi" w:cstheme="minorHAnsi"/>
          <w:sz w:val="22"/>
          <w:szCs w:val="22"/>
          <w:lang w:val="en-GB"/>
        </w:rPr>
        <w:t>P</w:t>
      </w:r>
      <w:r w:rsidRPr="009918D0">
        <w:rPr>
          <w:rFonts w:asciiTheme="minorHAnsi" w:eastAsia="Cambria" w:hAnsiTheme="minorHAnsi" w:cstheme="minorHAnsi"/>
          <w:sz w:val="22"/>
          <w:szCs w:val="22"/>
          <w:lang w:val="en-GB"/>
        </w:rPr>
        <w:t xml:space="preserve">seudofungi. </w:t>
      </w:r>
    </w:p>
    <w:p w14:paraId="085898CF" w14:textId="7110F95E" w:rsidR="00B4578F" w:rsidRPr="009918D0" w:rsidRDefault="00B4578F" w:rsidP="00FB7FD4">
      <w:pPr>
        <w:spacing w:after="120" w:line="480" w:lineRule="auto"/>
        <w:jc w:val="both"/>
        <w:outlineLvl w:val="0"/>
        <w:rPr>
          <w:rFonts w:asciiTheme="minorHAnsi" w:eastAsia="Cambria" w:hAnsiTheme="minorHAnsi" w:cstheme="minorHAnsi"/>
          <w:b/>
          <w:sz w:val="22"/>
          <w:szCs w:val="22"/>
          <w:lang w:val="en-GB"/>
        </w:rPr>
      </w:pPr>
      <w:r w:rsidRPr="009918D0">
        <w:rPr>
          <w:rFonts w:asciiTheme="minorHAnsi" w:eastAsia="Cambria" w:hAnsiTheme="minorHAnsi" w:cstheme="minorHAnsi"/>
          <w:b/>
          <w:sz w:val="22"/>
          <w:szCs w:val="22"/>
          <w:lang w:val="en-GB"/>
        </w:rPr>
        <w:t>Conclu</w:t>
      </w:r>
      <w:r w:rsidR="00837A3F" w:rsidRPr="009918D0">
        <w:rPr>
          <w:rFonts w:asciiTheme="minorHAnsi" w:eastAsia="Cambria" w:hAnsiTheme="minorHAnsi" w:cstheme="minorHAnsi"/>
          <w:b/>
          <w:sz w:val="22"/>
          <w:szCs w:val="22"/>
          <w:lang w:val="en-GB"/>
        </w:rPr>
        <w:t xml:space="preserve">sion </w:t>
      </w:r>
    </w:p>
    <w:p w14:paraId="03766C33" w14:textId="49C588BF" w:rsidR="00AD7533" w:rsidRDefault="001E4075" w:rsidP="00FB7FD4">
      <w:pPr>
        <w:spacing w:after="120" w:line="480" w:lineRule="auto"/>
        <w:jc w:val="both"/>
        <w:rPr>
          <w:rFonts w:asciiTheme="minorHAnsi" w:eastAsia="Cambria" w:hAnsiTheme="minorHAnsi" w:cstheme="minorHAnsi"/>
          <w:sz w:val="22"/>
          <w:szCs w:val="22"/>
          <w:lang w:val="en-GB"/>
        </w:rPr>
      </w:pPr>
      <w:r>
        <w:rPr>
          <w:rFonts w:asciiTheme="minorHAnsi" w:eastAsia="Cambria" w:hAnsiTheme="minorHAnsi" w:cstheme="minorHAnsi"/>
          <w:sz w:val="22"/>
          <w:szCs w:val="22"/>
          <w:lang w:val="en-GB"/>
        </w:rPr>
        <w:t xml:space="preserve">One of the most striking results of the </w:t>
      </w:r>
      <w:r>
        <w:rPr>
          <w:rFonts w:asciiTheme="minorHAnsi" w:eastAsia="Cambria" w:hAnsiTheme="minorHAnsi" w:cstheme="minorHAnsi"/>
          <w:i/>
          <w:sz w:val="22"/>
          <w:szCs w:val="22"/>
          <w:lang w:val="en-GB"/>
        </w:rPr>
        <w:t xml:space="preserve">H. catenoides </w:t>
      </w:r>
      <w:r w:rsidR="008F3473" w:rsidRPr="009918D0">
        <w:rPr>
          <w:rFonts w:asciiTheme="minorHAnsi" w:eastAsia="Cambria" w:hAnsiTheme="minorHAnsi" w:cstheme="minorHAnsi"/>
          <w:sz w:val="22"/>
          <w:szCs w:val="22"/>
          <w:lang w:val="en-GB"/>
        </w:rPr>
        <w:t xml:space="preserve">genome </w:t>
      </w:r>
      <w:r>
        <w:rPr>
          <w:rFonts w:asciiTheme="minorHAnsi" w:eastAsia="Cambria" w:hAnsiTheme="minorHAnsi" w:cstheme="minorHAnsi"/>
          <w:sz w:val="22"/>
          <w:szCs w:val="22"/>
          <w:lang w:val="en-GB"/>
        </w:rPr>
        <w:t>was the identification of the</w:t>
      </w:r>
      <w:r w:rsidR="008F3473" w:rsidRPr="009918D0">
        <w:rPr>
          <w:rFonts w:asciiTheme="minorHAnsi" w:eastAsia="Cambria" w:hAnsiTheme="minorHAnsi" w:cstheme="minorHAnsi"/>
          <w:sz w:val="22"/>
          <w:szCs w:val="22"/>
          <w:lang w:val="en-GB"/>
        </w:rPr>
        <w:t xml:space="preserve"> integration</w:t>
      </w:r>
      <w:r>
        <w:rPr>
          <w:rFonts w:asciiTheme="minorHAnsi" w:eastAsia="Cambria" w:hAnsiTheme="minorHAnsi" w:cstheme="minorHAnsi"/>
          <w:sz w:val="22"/>
          <w:szCs w:val="22"/>
          <w:lang w:val="en-GB"/>
        </w:rPr>
        <w:t xml:space="preserve"> of a large DNA virus</w:t>
      </w:r>
      <w:r w:rsidR="008F3473" w:rsidRPr="009918D0">
        <w:rPr>
          <w:rFonts w:asciiTheme="minorHAnsi" w:eastAsia="Cambria" w:hAnsiTheme="minorHAnsi" w:cstheme="minorHAnsi"/>
          <w:sz w:val="22"/>
          <w:szCs w:val="22"/>
          <w:lang w:val="en-GB"/>
        </w:rPr>
        <w:t xml:space="preserve"> </w:t>
      </w:r>
      <w:r w:rsidR="00512E0D" w:rsidRPr="009918D0">
        <w:rPr>
          <w:rFonts w:asciiTheme="minorHAnsi" w:eastAsia="Cambria" w:hAnsiTheme="minorHAnsi" w:cstheme="minorHAnsi"/>
          <w:sz w:val="22"/>
          <w:szCs w:val="22"/>
          <w:lang w:val="en-GB"/>
        </w:rPr>
        <w:t xml:space="preserve">into the </w:t>
      </w:r>
      <w:r w:rsidR="00512E0D" w:rsidRPr="009918D0">
        <w:rPr>
          <w:rFonts w:asciiTheme="minorHAnsi" w:eastAsia="Cambria" w:hAnsiTheme="minorHAnsi" w:cstheme="minorHAnsi"/>
          <w:i/>
          <w:sz w:val="22"/>
          <w:szCs w:val="22"/>
          <w:lang w:val="en-GB"/>
        </w:rPr>
        <w:t>H. catenoides</w:t>
      </w:r>
      <w:r w:rsidR="00512E0D" w:rsidRPr="009918D0">
        <w:rPr>
          <w:rFonts w:asciiTheme="minorHAnsi" w:eastAsia="Cambria" w:hAnsiTheme="minorHAnsi" w:cstheme="minorHAnsi"/>
          <w:sz w:val="22"/>
          <w:szCs w:val="22"/>
          <w:lang w:val="en-GB"/>
        </w:rPr>
        <w:t xml:space="preserve"> genome, interestingly this analysis also showed evidence of </w:t>
      </w:r>
      <w:r w:rsidR="00496ACD">
        <w:rPr>
          <w:rFonts w:asciiTheme="minorHAnsi" w:eastAsia="Cambria" w:hAnsiTheme="minorHAnsi" w:cstheme="minorHAnsi"/>
          <w:sz w:val="22"/>
          <w:szCs w:val="22"/>
          <w:lang w:val="en-GB"/>
        </w:rPr>
        <w:t xml:space="preserve">gene encoding a putative </w:t>
      </w:r>
      <w:r w:rsidR="00512E0D" w:rsidRPr="009918D0">
        <w:rPr>
          <w:rFonts w:asciiTheme="minorHAnsi" w:eastAsia="Cambria" w:hAnsiTheme="minorHAnsi" w:cstheme="minorHAnsi"/>
          <w:sz w:val="22"/>
          <w:szCs w:val="22"/>
          <w:lang w:val="en-GB"/>
        </w:rPr>
        <w:t>viral MCP protein present within multiple oomycete genomes</w:t>
      </w:r>
      <w:r w:rsidR="00AD7533" w:rsidRPr="009918D0">
        <w:rPr>
          <w:rFonts w:asciiTheme="minorHAnsi" w:eastAsia="Cambria" w:hAnsiTheme="minorHAnsi" w:cstheme="minorHAnsi"/>
          <w:sz w:val="22"/>
          <w:szCs w:val="22"/>
          <w:lang w:val="en-GB"/>
        </w:rPr>
        <w:t>,</w:t>
      </w:r>
      <w:r w:rsidR="00AF189A" w:rsidRPr="009918D0">
        <w:rPr>
          <w:rFonts w:asciiTheme="minorHAnsi" w:eastAsia="Cambria" w:hAnsiTheme="minorHAnsi" w:cstheme="minorHAnsi"/>
          <w:sz w:val="22"/>
          <w:szCs w:val="22"/>
          <w:lang w:val="en-GB"/>
        </w:rPr>
        <w:t xml:space="preserve"> suggesting the P</w:t>
      </w:r>
      <w:r w:rsidR="002950FC" w:rsidRPr="009918D0">
        <w:rPr>
          <w:rFonts w:asciiTheme="minorHAnsi" w:eastAsia="Cambria" w:hAnsiTheme="minorHAnsi" w:cstheme="minorHAnsi"/>
          <w:sz w:val="22"/>
          <w:szCs w:val="22"/>
          <w:lang w:val="en-GB"/>
        </w:rPr>
        <w:t>seudofungi have been exposed to multiple large DNA virus</w:t>
      </w:r>
      <w:r w:rsidR="00D440A4" w:rsidRPr="009918D0">
        <w:rPr>
          <w:rFonts w:asciiTheme="minorHAnsi" w:eastAsia="Cambria" w:hAnsiTheme="minorHAnsi" w:cstheme="minorHAnsi"/>
          <w:sz w:val="22"/>
          <w:szCs w:val="22"/>
          <w:lang w:val="en-GB"/>
        </w:rPr>
        <w:t xml:space="preserve"> infe</w:t>
      </w:r>
      <w:r w:rsidR="00367E43" w:rsidRPr="009918D0">
        <w:rPr>
          <w:rFonts w:asciiTheme="minorHAnsi" w:eastAsia="Cambria" w:hAnsiTheme="minorHAnsi" w:cstheme="minorHAnsi"/>
          <w:sz w:val="22"/>
          <w:szCs w:val="22"/>
          <w:lang w:val="en-GB"/>
        </w:rPr>
        <w:t>ctions and subsequent gene intro</w:t>
      </w:r>
      <w:r w:rsidR="00D440A4" w:rsidRPr="009918D0">
        <w:rPr>
          <w:rFonts w:asciiTheme="minorHAnsi" w:eastAsia="Cambria" w:hAnsiTheme="minorHAnsi" w:cstheme="minorHAnsi"/>
          <w:sz w:val="22"/>
          <w:szCs w:val="22"/>
          <w:lang w:val="en-GB"/>
        </w:rPr>
        <w:t>gression</w:t>
      </w:r>
      <w:r w:rsidR="000708A7">
        <w:rPr>
          <w:rFonts w:asciiTheme="minorHAnsi" w:eastAsia="Cambria" w:hAnsiTheme="minorHAnsi" w:cstheme="minorHAnsi"/>
          <w:sz w:val="22"/>
          <w:szCs w:val="22"/>
          <w:lang w:val="en-GB"/>
        </w:rPr>
        <w:t xml:space="preserve">. Indeed, this pattern seems to be evident for a number of different eukaryotic lineages including the fungi </w:t>
      </w:r>
      <w:r w:rsidR="000708A7" w:rsidRPr="000708A7">
        <w:rPr>
          <w:rFonts w:asciiTheme="minorHAnsi" w:eastAsia="Cambria" w:hAnsiTheme="minorHAnsi" w:cstheme="minorHAnsi"/>
          <w:sz w:val="22"/>
          <w:szCs w:val="22"/>
          <w:highlight w:val="yellow"/>
          <w:lang w:val="en-GB"/>
        </w:rPr>
        <w:t>(ref)</w:t>
      </w:r>
      <w:r w:rsidR="00AD7533" w:rsidRPr="009918D0">
        <w:rPr>
          <w:rFonts w:asciiTheme="minorHAnsi" w:eastAsia="Cambria" w:hAnsiTheme="minorHAnsi" w:cstheme="minorHAnsi"/>
          <w:sz w:val="22"/>
          <w:szCs w:val="22"/>
          <w:lang w:val="en-GB"/>
        </w:rPr>
        <w:t>. The Pseudofungi lack the capabilities to perform phagotrophy</w:t>
      </w:r>
      <w:r w:rsidR="002F1276">
        <w:rPr>
          <w:rFonts w:asciiTheme="minorHAnsi" w:eastAsia="Cambria" w:hAnsiTheme="minorHAnsi" w:cstheme="minorHAnsi"/>
          <w:sz w:val="22"/>
          <w:szCs w:val="22"/>
          <w:lang w:val="en-GB"/>
        </w:rPr>
        <w:t xml:space="preserve"> </w:t>
      </w:r>
      <w:r w:rsidR="00496ACD" w:rsidRPr="00496ACD">
        <w:rPr>
          <w:rFonts w:asciiTheme="minorHAnsi" w:eastAsia="Cambria" w:hAnsiTheme="minorHAnsi" w:cstheme="minorHAnsi"/>
          <w:sz w:val="22"/>
          <w:szCs w:val="22"/>
          <w:highlight w:val="yellow"/>
          <w:lang w:val="en-GB"/>
        </w:rPr>
        <w:t>(ref)</w:t>
      </w:r>
      <w:r w:rsidR="00AD7533" w:rsidRPr="009918D0">
        <w:rPr>
          <w:rFonts w:asciiTheme="minorHAnsi" w:eastAsia="Cambria" w:hAnsiTheme="minorHAnsi" w:cstheme="minorHAnsi"/>
          <w:sz w:val="22"/>
          <w:szCs w:val="22"/>
          <w:lang w:val="en-GB"/>
        </w:rPr>
        <w:t>, a mechanism th</w:t>
      </w:r>
      <w:r w:rsidR="0079119C" w:rsidRPr="009918D0">
        <w:rPr>
          <w:rFonts w:asciiTheme="minorHAnsi" w:eastAsia="Cambria" w:hAnsiTheme="minorHAnsi" w:cstheme="minorHAnsi"/>
          <w:sz w:val="22"/>
          <w:szCs w:val="22"/>
          <w:lang w:val="en-GB"/>
        </w:rPr>
        <w:t>ough</w:t>
      </w:r>
      <w:r w:rsidR="00AD7533" w:rsidRPr="009918D0">
        <w:rPr>
          <w:rFonts w:asciiTheme="minorHAnsi" w:eastAsia="Cambria" w:hAnsiTheme="minorHAnsi" w:cstheme="minorHAnsi"/>
          <w:sz w:val="22"/>
          <w:szCs w:val="22"/>
          <w:lang w:val="en-GB"/>
        </w:rPr>
        <w:t>t</w:t>
      </w:r>
      <w:r w:rsidR="0079119C" w:rsidRPr="009918D0">
        <w:rPr>
          <w:rFonts w:asciiTheme="minorHAnsi" w:eastAsia="Cambria" w:hAnsiTheme="minorHAnsi" w:cstheme="minorHAnsi"/>
          <w:sz w:val="22"/>
          <w:szCs w:val="22"/>
          <w:lang w:val="en-GB"/>
        </w:rPr>
        <w:t xml:space="preserve"> to</w:t>
      </w:r>
      <w:r w:rsidR="00AF189A" w:rsidRPr="009918D0">
        <w:rPr>
          <w:rFonts w:asciiTheme="minorHAnsi" w:eastAsia="Cambria" w:hAnsiTheme="minorHAnsi" w:cstheme="minorHAnsi"/>
          <w:sz w:val="22"/>
          <w:szCs w:val="22"/>
          <w:lang w:val="en-GB"/>
        </w:rPr>
        <w:t xml:space="preserve"> be important for</w:t>
      </w:r>
      <w:r w:rsidR="0079119C" w:rsidRPr="009918D0">
        <w:rPr>
          <w:rFonts w:asciiTheme="minorHAnsi" w:eastAsia="Cambria" w:hAnsiTheme="minorHAnsi" w:cstheme="minorHAnsi"/>
          <w:sz w:val="22"/>
          <w:szCs w:val="22"/>
          <w:lang w:val="en-GB"/>
        </w:rPr>
        <w:t xml:space="preserve"> HGT</w:t>
      </w:r>
      <w:r w:rsidR="00AD7533" w:rsidRPr="009918D0">
        <w:rPr>
          <w:rFonts w:asciiTheme="minorHAnsi" w:eastAsia="Cambria" w:hAnsiTheme="minorHAnsi" w:cstheme="minorHAnsi"/>
          <w:sz w:val="22"/>
          <w:szCs w:val="22"/>
          <w:lang w:val="en-GB"/>
        </w:rPr>
        <w:t xml:space="preserve"> in eukar</w:t>
      </w:r>
      <w:r w:rsidR="00AF189A" w:rsidRPr="009918D0">
        <w:rPr>
          <w:rFonts w:asciiTheme="minorHAnsi" w:eastAsia="Cambria" w:hAnsiTheme="minorHAnsi" w:cstheme="minorHAnsi"/>
          <w:sz w:val="22"/>
          <w:szCs w:val="22"/>
          <w:lang w:val="en-GB"/>
        </w:rPr>
        <w:t>yotes</w:t>
      </w:r>
      <w:r w:rsidR="0079119C" w:rsidRPr="009918D0">
        <w:rPr>
          <w:rFonts w:asciiTheme="minorHAnsi" w:eastAsia="Cambria" w:hAnsiTheme="minorHAnsi" w:cstheme="minorHAnsi"/>
          <w:sz w:val="22"/>
          <w:szCs w:val="22"/>
          <w:lang w:val="en-GB"/>
        </w:rPr>
        <w:t xml:space="preserve"> </w:t>
      </w:r>
      <w:r w:rsidR="0079119C" w:rsidRPr="009918D0">
        <w:rPr>
          <w:rFonts w:asciiTheme="minorHAnsi" w:eastAsia="Cambria" w:hAnsiTheme="minorHAnsi" w:cstheme="minorHAnsi"/>
          <w:sz w:val="22"/>
          <w:szCs w:val="22"/>
          <w:lang w:val="en-GB"/>
        </w:rPr>
        <w:fldChar w:fldCharType="begin"/>
      </w:r>
      <w:r w:rsidR="00F0651D" w:rsidRPr="009918D0">
        <w:rPr>
          <w:rFonts w:asciiTheme="minorHAnsi" w:eastAsia="Cambria" w:hAnsiTheme="minorHAnsi" w:cstheme="minorHAnsi"/>
          <w:sz w:val="22"/>
          <w:szCs w:val="22"/>
          <w:lang w:val="en-GB"/>
        </w:rPr>
        <w:instrText xml:space="preserve"> ADDIN EN.CITE &lt;EndNote&gt;&lt;Cite&gt;&lt;Author&gt;Doolittle&lt;/Author&gt;&lt;Year&gt;1998&lt;/Year&gt;&lt;RecNum&gt;466&lt;/RecNum&gt;&lt;DisplayText&gt;(109)&lt;/DisplayText&gt;&lt;record&gt;&lt;rec-number&gt;466&lt;/rec-number&gt;&lt;foreign-keys&gt;&lt;key app="EN" db-id="aa0wwef99asf0aeesds5pf0ft29wa99fvf0s" timestamp="0"&gt;466&lt;/key&gt;&lt;/foreign-keys&gt;&lt;ref-type name="Journal Article"&gt;17&lt;/ref-type&gt;&lt;contributors&gt;&lt;authors&gt;&lt;author&gt;Doolittle, W. F.&lt;/author&gt;&lt;/authors&gt;&lt;/contributors&gt;&lt;auth-address&gt;Department of Biochemistry, Dalhousie University, Nova Scotia, Canada. ford@is.dal.ca&lt;/auth-address&gt;&lt;titles&gt;&lt;title&gt;You are what you eat: a gene transfer ratchet could account for bacterial genes in eukaryotic nuclear genomes&lt;/title&gt;&lt;secondary-title&gt;Trends Genet.&lt;/secondary-title&gt;&lt;/titles&gt;&lt;periodical&gt;&lt;full-title&gt;Trends Genet.&lt;/full-title&gt;&lt;/periodical&gt;&lt;pages&gt;307-311&lt;/pages&gt;&lt;volume&gt;14&lt;/volume&gt;&lt;number&gt;8&lt;/number&gt;&lt;keywords&gt;&lt;keyword&gt;Cell Nucleus/genetics&lt;/keyword&gt;&lt;keyword&gt;Cytosol/metabolism&lt;/keyword&gt;&lt;keyword&gt;Eukaryotic Cells&lt;/keyword&gt;&lt;keyword&gt;Food&lt;/keyword&gt;&lt;keyword&gt;*Gene Transfer Techniques&lt;/keyword&gt;&lt;keyword&gt;*Genes, Bacterial&lt;/keyword&gt;&lt;keyword&gt;Genome&lt;/keyword&gt;&lt;keyword&gt;Models, Genetic&lt;/keyword&gt;&lt;keyword&gt;Symbiosis/genetics&lt;/keyword&gt;&lt;/keywords&gt;&lt;dates&gt;&lt;year&gt;1998&lt;/year&gt;&lt;/dates&gt;&lt;accession-num&gt;9724962&lt;/accession-num&gt;&lt;call-num&gt;0156&lt;/call-num&gt;&lt;urls&gt;&lt;related-urls&gt;&lt;url&gt;http://www.ncbi.nlm.nih.gov/entrez/query.fcgi?cmd=Retrieve&amp;amp;db=PubMed&amp;amp;dopt=Citation&amp;amp;list_uids=9724962&lt;/url&gt;&lt;/related-urls&gt;&lt;/urls&gt;&lt;/record&gt;&lt;/Cite&gt;&lt;/EndNote&gt;</w:instrText>
      </w:r>
      <w:r w:rsidR="0079119C" w:rsidRPr="009918D0">
        <w:rPr>
          <w:rFonts w:asciiTheme="minorHAnsi" w:eastAsia="Cambria" w:hAnsiTheme="minorHAnsi" w:cstheme="minorHAnsi"/>
          <w:sz w:val="22"/>
          <w:szCs w:val="22"/>
          <w:lang w:val="en-GB"/>
        </w:rPr>
        <w:fldChar w:fldCharType="separate"/>
      </w:r>
      <w:r w:rsidR="00F0651D" w:rsidRPr="009918D0">
        <w:rPr>
          <w:rFonts w:asciiTheme="minorHAnsi" w:eastAsia="Cambria" w:hAnsiTheme="minorHAnsi" w:cstheme="minorHAnsi"/>
          <w:noProof/>
          <w:sz w:val="22"/>
          <w:szCs w:val="22"/>
          <w:lang w:val="en-GB"/>
        </w:rPr>
        <w:t>(109)</w:t>
      </w:r>
      <w:r w:rsidR="0079119C" w:rsidRPr="009918D0">
        <w:rPr>
          <w:rFonts w:asciiTheme="minorHAnsi" w:eastAsia="Cambria" w:hAnsiTheme="minorHAnsi" w:cstheme="minorHAnsi"/>
          <w:sz w:val="22"/>
          <w:szCs w:val="22"/>
          <w:lang w:val="en-GB"/>
        </w:rPr>
        <w:fldChar w:fldCharType="end"/>
      </w:r>
      <w:r w:rsidR="0079119C" w:rsidRPr="009918D0">
        <w:rPr>
          <w:rFonts w:asciiTheme="minorHAnsi" w:eastAsia="Cambria" w:hAnsiTheme="minorHAnsi" w:cstheme="minorHAnsi"/>
          <w:sz w:val="22"/>
          <w:szCs w:val="22"/>
          <w:lang w:val="en-GB"/>
        </w:rPr>
        <w:t>.</w:t>
      </w:r>
      <w:r w:rsidR="00720722" w:rsidRPr="009918D0">
        <w:rPr>
          <w:rFonts w:asciiTheme="minorHAnsi" w:eastAsia="Cambria" w:hAnsiTheme="minorHAnsi" w:cstheme="minorHAnsi"/>
          <w:sz w:val="22"/>
          <w:szCs w:val="22"/>
          <w:lang w:val="en-GB"/>
        </w:rPr>
        <w:t xml:space="preserve"> </w:t>
      </w:r>
      <w:r w:rsidR="006774E2" w:rsidRPr="009918D0">
        <w:rPr>
          <w:rFonts w:asciiTheme="minorHAnsi" w:eastAsia="Cambria" w:hAnsiTheme="minorHAnsi" w:cstheme="minorHAnsi"/>
          <w:sz w:val="22"/>
          <w:szCs w:val="22"/>
          <w:lang w:val="en-GB"/>
        </w:rPr>
        <w:t xml:space="preserve">There is considerable evidence of </w:t>
      </w:r>
      <w:r w:rsidR="00C50B54" w:rsidRPr="009918D0">
        <w:rPr>
          <w:rFonts w:asciiTheme="minorHAnsi" w:eastAsia="Cambria" w:hAnsiTheme="minorHAnsi" w:cstheme="minorHAnsi"/>
          <w:sz w:val="22"/>
          <w:szCs w:val="22"/>
          <w:lang w:val="en-GB"/>
        </w:rPr>
        <w:t>gene transfer</w:t>
      </w:r>
      <w:r w:rsidR="006774E2" w:rsidRPr="009918D0">
        <w:rPr>
          <w:rFonts w:asciiTheme="minorHAnsi" w:eastAsia="Cambria" w:hAnsiTheme="minorHAnsi" w:cstheme="minorHAnsi"/>
          <w:sz w:val="22"/>
          <w:szCs w:val="22"/>
          <w:lang w:val="en-GB"/>
        </w:rPr>
        <w:t xml:space="preserve"> into the oomycetes from both fungi and prokaryotes</w:t>
      </w:r>
      <w:r w:rsidR="00C626B5" w:rsidRPr="009918D0">
        <w:rPr>
          <w:rFonts w:asciiTheme="minorHAnsi" w:eastAsia="Cambria" w:hAnsiTheme="minorHAnsi" w:cstheme="minorHAnsi"/>
          <w:sz w:val="22"/>
          <w:szCs w:val="22"/>
          <w:lang w:val="en-GB"/>
        </w:rPr>
        <w:t xml:space="preserve"> </w:t>
      </w:r>
      <w:r w:rsidR="005C02A1">
        <w:rPr>
          <w:rFonts w:asciiTheme="minorHAnsi" w:eastAsia="Cambria" w:hAnsiTheme="minorHAnsi" w:cstheme="minorHAnsi"/>
          <w:sz w:val="22"/>
          <w:szCs w:val="22"/>
          <w:lang w:val="en-GB"/>
        </w:rPr>
        <w:fldChar w:fldCharType="begin">
          <w:fldData xml:space="preserve">PEVuZE5vdGU+PENpdGU+PEF1dGhvcj5NaXNuZXI8L0F1dGhvcj48WWVhcj4yMDE0PC9ZZWFyPjxS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</w:fldData>
        </w:fldChar>
      </w:r>
      <w:r w:rsidR="005C02A1">
        <w:rPr>
          <w:rFonts w:asciiTheme="minorHAnsi" w:eastAsia="Cambria" w:hAnsiTheme="minorHAnsi" w:cstheme="minorHAnsi"/>
          <w:sz w:val="22"/>
          <w:szCs w:val="22"/>
          <w:lang w:val="en-GB"/>
        </w:rPr>
        <w:instrText xml:space="preserve"> ADDIN EN.CITE </w:instrText>
      </w:r>
      <w:r w:rsidR="005C02A1">
        <w:rPr>
          <w:rFonts w:asciiTheme="minorHAnsi" w:eastAsia="Cambria" w:hAnsiTheme="minorHAnsi" w:cstheme="minorHAnsi"/>
          <w:sz w:val="22"/>
          <w:szCs w:val="22"/>
          <w:lang w:val="en-GB"/>
        </w:rPr>
        <w:fldChar w:fldCharType="begin">
          <w:fldData xml:space="preserve">PEVuZE5vdGU+PENpdGU+PEF1dGhvcj5NaXNuZXI8L0F1dGhvcj48WWVhcj4yMDE0PC9ZZWFyPjxS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</w:fldData>
        </w:fldChar>
      </w:r>
      <w:r w:rsidR="005C02A1">
        <w:rPr>
          <w:rFonts w:asciiTheme="minorHAnsi" w:eastAsia="Cambria" w:hAnsiTheme="minorHAnsi" w:cstheme="minorHAnsi"/>
          <w:sz w:val="22"/>
          <w:szCs w:val="22"/>
          <w:lang w:val="en-GB"/>
        </w:rPr>
        <w:instrText xml:space="preserve"> ADDIN EN.CITE.DATA </w:instrText>
      </w:r>
      <w:r w:rsidR="005C02A1">
        <w:rPr>
          <w:rFonts w:asciiTheme="minorHAnsi" w:eastAsia="Cambria" w:hAnsiTheme="minorHAnsi" w:cstheme="minorHAnsi"/>
          <w:sz w:val="22"/>
          <w:szCs w:val="22"/>
          <w:lang w:val="en-GB"/>
        </w:rPr>
      </w:r>
      <w:r w:rsidR="005C02A1">
        <w:rPr>
          <w:rFonts w:asciiTheme="minorHAnsi" w:eastAsia="Cambria" w:hAnsiTheme="minorHAnsi" w:cstheme="minorHAnsi"/>
          <w:sz w:val="22"/>
          <w:szCs w:val="22"/>
          <w:lang w:val="en-GB"/>
        </w:rPr>
        <w:fldChar w:fldCharType="end"/>
      </w:r>
      <w:r w:rsidR="005C02A1">
        <w:rPr>
          <w:rFonts w:asciiTheme="minorHAnsi" w:eastAsia="Cambria" w:hAnsiTheme="minorHAnsi" w:cstheme="minorHAnsi"/>
          <w:sz w:val="22"/>
          <w:szCs w:val="22"/>
          <w:lang w:val="en-GB"/>
        </w:rPr>
      </w:r>
      <w:r w:rsidR="005C02A1">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(23, 54, 110-114)</w:t>
      </w:r>
      <w:r w:rsidR="005C02A1">
        <w:rPr>
          <w:rFonts w:asciiTheme="minorHAnsi" w:eastAsia="Cambria" w:hAnsiTheme="minorHAnsi" w:cstheme="minorHAnsi"/>
          <w:sz w:val="22"/>
          <w:szCs w:val="22"/>
          <w:lang w:val="en-GB"/>
        </w:rPr>
        <w:fldChar w:fldCharType="end"/>
      </w:r>
      <w:r w:rsidR="00383364">
        <w:rPr>
          <w:rFonts w:asciiTheme="minorHAnsi" w:eastAsia="Cambria" w:hAnsiTheme="minorHAnsi" w:cstheme="minorHAnsi"/>
          <w:sz w:val="22"/>
          <w:szCs w:val="22"/>
          <w:lang w:val="en-GB"/>
        </w:rPr>
        <w:t xml:space="preserve"> a</w:t>
      </w:r>
      <w:r w:rsidR="006774E2" w:rsidRPr="009918D0">
        <w:rPr>
          <w:rFonts w:asciiTheme="minorHAnsi" w:eastAsia="Cambria" w:hAnsiTheme="minorHAnsi" w:cstheme="minorHAnsi"/>
          <w:sz w:val="22"/>
          <w:szCs w:val="22"/>
          <w:lang w:val="en-GB"/>
        </w:rPr>
        <w:t>lthough</w:t>
      </w:r>
      <w:r w:rsidR="000E2AF4" w:rsidRPr="009918D0">
        <w:rPr>
          <w:rFonts w:asciiTheme="minorHAnsi" w:eastAsia="Cambria" w:hAnsiTheme="minorHAnsi" w:cstheme="minorHAnsi"/>
          <w:sz w:val="22"/>
          <w:szCs w:val="22"/>
          <w:lang w:val="en-GB"/>
        </w:rPr>
        <w:t>, we note</w:t>
      </w:r>
      <w:r w:rsidR="006774E2" w:rsidRPr="009918D0">
        <w:rPr>
          <w:rFonts w:asciiTheme="minorHAnsi" w:eastAsia="Cambria" w:hAnsiTheme="minorHAnsi" w:cstheme="minorHAnsi"/>
          <w:sz w:val="22"/>
          <w:szCs w:val="22"/>
          <w:lang w:val="en-GB"/>
        </w:rPr>
        <w:t xml:space="preserve"> the</w:t>
      </w:r>
      <w:r w:rsidR="00AD7533" w:rsidRPr="009918D0">
        <w:rPr>
          <w:rFonts w:asciiTheme="minorHAnsi" w:eastAsia="Cambria" w:hAnsiTheme="minorHAnsi" w:cstheme="minorHAnsi"/>
          <w:sz w:val="22"/>
          <w:szCs w:val="22"/>
          <w:lang w:val="en-GB"/>
        </w:rPr>
        <w:t xml:space="preserve"> </w:t>
      </w:r>
      <w:r w:rsidR="00B812F1">
        <w:rPr>
          <w:rFonts w:asciiTheme="minorHAnsi" w:eastAsia="Cambria" w:hAnsiTheme="minorHAnsi" w:cstheme="minorHAnsi"/>
          <w:sz w:val="22"/>
          <w:szCs w:val="22"/>
          <w:lang w:val="en-GB"/>
        </w:rPr>
        <w:t xml:space="preserve">extent of </w:t>
      </w:r>
      <w:r w:rsidR="000A0955" w:rsidRPr="009918D0">
        <w:rPr>
          <w:rFonts w:asciiTheme="minorHAnsi" w:eastAsia="Cambria" w:hAnsiTheme="minorHAnsi" w:cstheme="minorHAnsi"/>
          <w:sz w:val="22"/>
          <w:szCs w:val="22"/>
          <w:lang w:val="en-GB"/>
        </w:rPr>
        <w:t>ancient</w:t>
      </w:r>
      <w:r w:rsidR="00AD7533" w:rsidRPr="009918D0">
        <w:rPr>
          <w:rFonts w:asciiTheme="minorHAnsi" w:eastAsia="Cambria" w:hAnsiTheme="minorHAnsi" w:cstheme="minorHAnsi"/>
          <w:sz w:val="22"/>
          <w:szCs w:val="22"/>
          <w:lang w:val="en-GB"/>
        </w:rPr>
        <w:t xml:space="preserve"> HGT</w:t>
      </w:r>
      <w:r w:rsidR="000A0955" w:rsidRPr="009918D0">
        <w:rPr>
          <w:rFonts w:asciiTheme="minorHAnsi" w:eastAsia="Cambria" w:hAnsiTheme="minorHAnsi" w:cstheme="minorHAnsi"/>
          <w:sz w:val="22"/>
          <w:szCs w:val="22"/>
          <w:lang w:val="en-GB"/>
        </w:rPr>
        <w:t>s</w:t>
      </w:r>
      <w:r w:rsidR="00AD7533" w:rsidRPr="009918D0">
        <w:rPr>
          <w:rFonts w:asciiTheme="minorHAnsi" w:eastAsia="Cambria" w:hAnsiTheme="minorHAnsi" w:cstheme="minorHAnsi"/>
          <w:sz w:val="22"/>
          <w:szCs w:val="22"/>
          <w:lang w:val="en-GB"/>
        </w:rPr>
        <w:t xml:space="preserve"> </w:t>
      </w:r>
      <w:r w:rsidR="00383364">
        <w:rPr>
          <w:rFonts w:asciiTheme="minorHAnsi" w:eastAsia="Cambria" w:hAnsiTheme="minorHAnsi" w:cstheme="minorHAnsi"/>
          <w:sz w:val="22"/>
          <w:szCs w:val="22"/>
          <w:lang w:val="en-GB"/>
        </w:rPr>
        <w:t>in</w:t>
      </w:r>
      <w:r w:rsidR="006774E2" w:rsidRPr="009918D0">
        <w:rPr>
          <w:rFonts w:asciiTheme="minorHAnsi" w:eastAsia="Cambria" w:hAnsiTheme="minorHAnsi" w:cstheme="minorHAnsi"/>
          <w:sz w:val="22"/>
          <w:szCs w:val="22"/>
          <w:lang w:val="en-GB"/>
        </w:rPr>
        <w:t xml:space="preserve"> eukaryotes</w:t>
      </w:r>
      <w:r w:rsidR="00AD7533" w:rsidRPr="009918D0">
        <w:rPr>
          <w:rFonts w:asciiTheme="minorHAnsi" w:eastAsia="Cambria" w:hAnsiTheme="minorHAnsi" w:cstheme="minorHAnsi"/>
          <w:sz w:val="22"/>
          <w:szCs w:val="22"/>
          <w:lang w:val="en-GB"/>
        </w:rPr>
        <w:t xml:space="preserve"> </w:t>
      </w:r>
      <w:r w:rsidR="006774E2" w:rsidRPr="009918D0">
        <w:rPr>
          <w:rFonts w:asciiTheme="minorHAnsi" w:eastAsia="Cambria" w:hAnsiTheme="minorHAnsi" w:cstheme="minorHAnsi"/>
          <w:sz w:val="22"/>
          <w:szCs w:val="22"/>
          <w:lang w:val="en-GB"/>
        </w:rPr>
        <w:t>has recently been questioned</w:t>
      </w:r>
      <w:r w:rsidR="00C50B54" w:rsidRPr="009918D0">
        <w:rPr>
          <w:rFonts w:asciiTheme="minorHAnsi" w:eastAsia="Cambria" w:hAnsiTheme="minorHAnsi" w:cstheme="minorHAnsi"/>
          <w:sz w:val="22"/>
          <w:szCs w:val="22"/>
          <w:lang w:val="en-GB"/>
        </w:rPr>
        <w:t xml:space="preserve"> </w:t>
      </w:r>
      <w:r w:rsidR="005C02A1">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&lt;EndNote&gt;&lt;Cite&gt;&lt;Author&gt;Ku&lt;/Author&gt;&lt;Year&gt;2015&lt;/Year&gt;&lt;RecNum&gt;5885&lt;/RecNum&gt;&lt;DisplayText&gt;(115)&lt;/DisplayText&gt;&lt;record&gt;&lt;rec-number&gt;5885&lt;/rec-number&gt;&lt;foreign-keys&gt;&lt;key app="EN" db-id="aa0wwef99asf0aeesds5pf0ft29wa99fvf0s" timestamp="1445975795"&gt;5885&lt;/key&gt;&lt;/foreign-keys&gt;&lt;ref-type name="Journal Article"&gt;17&lt;/ref-type&gt;&lt;contributors&gt;&lt;authors&gt;&lt;author&gt;Ku, Chuan&lt;/author&gt;&lt;author&gt;Nelson-Sathi, Shijulal&lt;/author&gt;&lt;author&gt;Roettger, Mayo&lt;/author&gt;&lt;author&gt;Sousa, Filipa L.&lt;/author&gt;&lt;author&gt;Lockhart, Peter J.&lt;/author&gt;&lt;author&gt;Bryant, David&lt;/author&gt;&lt;author&gt;Hazkani-Covo, Einat&lt;/author&gt;&lt;author&gt;McInerney, James O.&lt;/author&gt;&lt;author&gt;Landan, Giddy&lt;/author&gt;&lt;author&gt;Martin, William F.&lt;/author&gt;&lt;/authors&gt;&lt;/contributors&gt;&lt;titles&gt;&lt;title&gt;Endosymbiotic origin and differential loss of eukaryotic genes&lt;/title&gt;&lt;secondary-title&gt;Nature&lt;/secondary-title&gt;&lt;/titles&gt;&lt;periodical&gt;&lt;full-title&gt;Nature&lt;/full-title&gt;&lt;/periodical&gt;&lt;pages&gt;427-432&lt;/pages&gt;&lt;volume&gt;524&lt;/volume&gt;&lt;number&gt;7566&lt;/number&gt;&lt;dates&gt;&lt;year&gt;2015&lt;/year&gt;&lt;pub-dates&gt;&lt;date&gt;08/27/print&lt;/date&gt;&lt;/pub-dates&gt;&lt;/dates&gt;&lt;publisher&gt;Nature Publishing Group, a division of Macmillan Publishers Limited. All Rights Reserved.&lt;/publisher&gt;&lt;isbn&gt;0028-0836&lt;/isbn&gt;&lt;work-type&gt;Article&lt;/work-type&gt;&lt;urls&gt;&lt;related-urls&gt;&lt;url&gt;http://dx.doi.org/10.1038/nature14963&lt;/url&gt;&lt;/related-urls&gt;&lt;/urls&gt;&lt;electronic-resource-num&gt;10.1038/nature14963&amp;#xD;http://www.nature.com/nature/journal/v524/n7566/abs/nature14963.html#supplementary-information&lt;/electronic-resource-num&gt;&lt;/record&gt;&lt;/Cite&gt;&lt;/EndNote&gt;</w:instrText>
      </w:r>
      <w:r w:rsidR="005C02A1">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(115)</w:t>
      </w:r>
      <w:r w:rsidR="005C02A1">
        <w:rPr>
          <w:rFonts w:asciiTheme="minorHAnsi" w:eastAsia="Cambria" w:hAnsiTheme="minorHAnsi" w:cstheme="minorHAnsi"/>
          <w:sz w:val="22"/>
          <w:szCs w:val="22"/>
          <w:lang w:val="en-GB"/>
        </w:rPr>
        <w:fldChar w:fldCharType="end"/>
      </w:r>
      <w:r w:rsidR="00B812F1">
        <w:rPr>
          <w:rFonts w:asciiTheme="minorHAnsi" w:eastAsia="Cambria" w:hAnsiTheme="minorHAnsi" w:cstheme="minorHAnsi"/>
          <w:sz w:val="22"/>
          <w:szCs w:val="22"/>
          <w:lang w:val="en-GB"/>
        </w:rPr>
        <w:t xml:space="preserve">, these transfers are likely of </w:t>
      </w:r>
      <w:r w:rsidR="00992872">
        <w:rPr>
          <w:rFonts w:asciiTheme="minorHAnsi" w:eastAsia="Cambria" w:hAnsiTheme="minorHAnsi" w:cstheme="minorHAnsi"/>
          <w:sz w:val="22"/>
          <w:szCs w:val="22"/>
          <w:lang w:val="en-GB"/>
        </w:rPr>
        <w:t>relatively</w:t>
      </w:r>
      <w:r w:rsidR="00B812F1">
        <w:rPr>
          <w:rFonts w:asciiTheme="minorHAnsi" w:eastAsia="Cambria" w:hAnsiTheme="minorHAnsi" w:cstheme="minorHAnsi"/>
          <w:sz w:val="22"/>
          <w:szCs w:val="22"/>
          <w:lang w:val="en-GB"/>
        </w:rPr>
        <w:t xml:space="preserve"> recent provenance</w:t>
      </w:r>
      <w:r w:rsidR="00C50B54" w:rsidRPr="009918D0">
        <w:rPr>
          <w:rFonts w:asciiTheme="minorHAnsi" w:eastAsia="Cambria" w:hAnsiTheme="minorHAnsi" w:cstheme="minorHAnsi"/>
          <w:sz w:val="22"/>
          <w:szCs w:val="22"/>
          <w:lang w:val="en-GB"/>
        </w:rPr>
        <w:t xml:space="preserve">. </w:t>
      </w:r>
      <w:r w:rsidR="00B812F1">
        <w:rPr>
          <w:rFonts w:asciiTheme="minorHAnsi" w:eastAsia="Cambria" w:hAnsiTheme="minorHAnsi" w:cstheme="minorHAnsi"/>
          <w:sz w:val="22"/>
          <w:szCs w:val="22"/>
          <w:lang w:val="en-GB"/>
        </w:rPr>
        <w:t>Indeed</w:t>
      </w:r>
      <w:r w:rsidR="00C50B54" w:rsidRPr="009918D0">
        <w:rPr>
          <w:rFonts w:asciiTheme="minorHAnsi" w:eastAsia="Cambria" w:hAnsiTheme="minorHAnsi" w:cstheme="minorHAnsi"/>
          <w:sz w:val="22"/>
          <w:szCs w:val="22"/>
          <w:lang w:val="en-GB"/>
        </w:rPr>
        <w:t xml:space="preserve">, </w:t>
      </w:r>
      <w:r w:rsidR="00496ACD">
        <w:rPr>
          <w:rFonts w:asciiTheme="minorHAnsi" w:eastAsia="Cambria" w:hAnsiTheme="minorHAnsi" w:cstheme="minorHAnsi"/>
          <w:sz w:val="22"/>
          <w:szCs w:val="22"/>
          <w:lang w:val="en-GB"/>
        </w:rPr>
        <w:t>Ku et al. also identified</w:t>
      </w:r>
      <w:r w:rsidR="00B812F1">
        <w:rPr>
          <w:rFonts w:asciiTheme="minorHAnsi" w:eastAsia="Cambria" w:hAnsiTheme="minorHAnsi" w:cstheme="minorHAnsi"/>
          <w:sz w:val="22"/>
          <w:szCs w:val="22"/>
          <w:lang w:val="en-GB"/>
        </w:rPr>
        <w:t xml:space="preserve"> </w:t>
      </w:r>
      <w:r w:rsidR="00C50B54" w:rsidRPr="009918D0">
        <w:rPr>
          <w:rFonts w:asciiTheme="minorHAnsi" w:eastAsia="Cambria" w:hAnsiTheme="minorHAnsi" w:cstheme="minorHAnsi"/>
          <w:sz w:val="22"/>
          <w:szCs w:val="22"/>
          <w:lang w:val="en-GB"/>
        </w:rPr>
        <w:t>a putative pattern of recent prokaryote derived HGT</w:t>
      </w:r>
      <w:r w:rsidR="00B812F1">
        <w:rPr>
          <w:rFonts w:asciiTheme="minorHAnsi" w:eastAsia="Cambria" w:hAnsiTheme="minorHAnsi" w:cstheme="minorHAnsi"/>
          <w:sz w:val="22"/>
          <w:szCs w:val="22"/>
          <w:lang w:val="en-GB"/>
        </w:rPr>
        <w:t>s</w:t>
      </w:r>
      <w:r w:rsidR="00C50B54" w:rsidRPr="009918D0">
        <w:rPr>
          <w:rFonts w:asciiTheme="minorHAnsi" w:eastAsia="Cambria" w:hAnsiTheme="minorHAnsi" w:cstheme="minorHAnsi"/>
          <w:sz w:val="22"/>
          <w:szCs w:val="22"/>
          <w:lang w:val="en-GB"/>
        </w:rPr>
        <w:t xml:space="preserve"> </w:t>
      </w:r>
      <w:r w:rsidR="00B812F1">
        <w:rPr>
          <w:rFonts w:asciiTheme="minorHAnsi" w:eastAsia="Cambria" w:hAnsiTheme="minorHAnsi" w:cstheme="minorHAnsi"/>
          <w:sz w:val="22"/>
          <w:szCs w:val="22"/>
          <w:lang w:val="en-GB"/>
        </w:rPr>
        <w:t>in</w:t>
      </w:r>
      <w:r w:rsidR="00C50B54" w:rsidRPr="009918D0">
        <w:rPr>
          <w:rFonts w:asciiTheme="minorHAnsi" w:eastAsia="Cambria" w:hAnsiTheme="minorHAnsi" w:cstheme="minorHAnsi"/>
          <w:sz w:val="22"/>
          <w:szCs w:val="22"/>
          <w:lang w:val="en-GB"/>
        </w:rPr>
        <w:t xml:space="preserve"> the oomycetes (see Fig. 1 in </w:t>
      </w:r>
      <w:r w:rsidR="005C02A1">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&lt;EndNote&gt;&lt;Cite&gt;&lt;Author&gt;Ku&lt;/Author&gt;&lt;Year&gt;2015&lt;/Year&gt;&lt;RecNum&gt;5885&lt;/RecNum&gt;&lt;DisplayText&gt;(115)&lt;/DisplayText&gt;&lt;record&gt;&lt;rec-number&gt;5885&lt;/rec-number&gt;&lt;foreign-keys&gt;&lt;key app="EN" db-id="aa0wwef99asf0aeesds5pf0ft29wa99fvf0s" timestamp="1445975795"&gt;5885&lt;/key&gt;&lt;/foreign-keys&gt;&lt;ref-type name="Journal Article"&gt;17&lt;/ref-type&gt;&lt;contributors&gt;&lt;authors&gt;&lt;author&gt;Ku, Chuan&lt;/author&gt;&lt;author&gt;Nelson-Sathi, Shijulal&lt;/author&gt;&lt;author&gt;Roettger, Mayo&lt;/author&gt;&lt;author&gt;Sousa, Filipa L.&lt;/author&gt;&lt;author&gt;Lockhart, Peter J.&lt;/author&gt;&lt;author&gt;Bryant, David&lt;/author&gt;&lt;author&gt;Hazkani-Covo, Einat&lt;/author&gt;&lt;author&gt;McInerney, James O.&lt;/author&gt;&lt;author&gt;Landan, Giddy&lt;/author&gt;&lt;author&gt;Martin, William F.&lt;/author&gt;&lt;/authors&gt;&lt;/contributors&gt;&lt;titles&gt;&lt;title&gt;Endosymbiotic origin and differential loss of eukaryotic genes&lt;/title&gt;&lt;secondary-title&gt;Nature&lt;/secondary-title&gt;&lt;/titles&gt;&lt;periodical&gt;&lt;full-title&gt;Nature&lt;/full-title&gt;&lt;/periodical&gt;&lt;pages&gt;427-432&lt;/pages&gt;&lt;volume&gt;524&lt;/volume&gt;&lt;number&gt;7566&lt;/number&gt;&lt;dates&gt;&lt;year&gt;2015&lt;/year&gt;&lt;pub-dates&gt;&lt;date&gt;08/27/print&lt;/date&gt;&lt;/pub-dates&gt;&lt;/dates&gt;&lt;publisher&gt;Nature Publishing Group, a division of Macmillan Publishers Limited. All Rights Reserved.&lt;/publisher&gt;&lt;isbn&gt;0028-0836&lt;/isbn&gt;&lt;work-type&gt;Article&lt;/work-type&gt;&lt;urls&gt;&lt;related-urls&gt;&lt;url&gt;http://dx.doi.org/10.1038/nature14963&lt;/url&gt;&lt;/related-urls&gt;&lt;/urls&gt;&lt;electronic-resource-num&gt;10.1038/nature14963&amp;#xD;http://www.nature.com/nature/journal/v524/n7566/abs/nature14963.html#supplementary-information&lt;/electronic-resource-num&gt;&lt;/record&gt;&lt;/Cite&gt;&lt;/EndNote&gt;</w:instrText>
      </w:r>
      <w:r w:rsidR="005C02A1">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(115)</w:t>
      </w:r>
      <w:r w:rsidR="005C02A1">
        <w:rPr>
          <w:rFonts w:asciiTheme="minorHAnsi" w:eastAsia="Cambria" w:hAnsiTheme="minorHAnsi" w:cstheme="minorHAnsi"/>
          <w:sz w:val="22"/>
          <w:szCs w:val="22"/>
          <w:lang w:val="en-GB"/>
        </w:rPr>
        <w:fldChar w:fldCharType="end"/>
      </w:r>
      <w:r w:rsidR="000E2AF4" w:rsidRPr="009918D0">
        <w:rPr>
          <w:rFonts w:asciiTheme="minorHAnsi" w:eastAsia="Cambria" w:hAnsiTheme="minorHAnsi" w:cstheme="minorHAnsi"/>
          <w:sz w:val="22"/>
          <w:szCs w:val="22"/>
          <w:lang w:val="en-GB"/>
        </w:rPr>
        <w:t xml:space="preserve">, </w:t>
      </w:r>
      <w:r w:rsidR="00992872">
        <w:rPr>
          <w:rFonts w:asciiTheme="minorHAnsi" w:eastAsia="Cambria" w:hAnsiTheme="minorHAnsi" w:cstheme="minorHAnsi"/>
          <w:sz w:val="22"/>
          <w:szCs w:val="22"/>
          <w:lang w:val="en-GB"/>
        </w:rPr>
        <w:t xml:space="preserve">marked </w:t>
      </w:r>
      <w:r w:rsidR="00992872" w:rsidRPr="00992872">
        <w:rPr>
          <w:rFonts w:asciiTheme="minorHAnsi" w:eastAsia="Cambria" w:hAnsiTheme="minorHAnsi" w:cstheme="minorHAnsi"/>
          <w:i/>
          <w:sz w:val="22"/>
          <w:szCs w:val="22"/>
          <w:highlight w:val="yellow"/>
          <w:lang w:val="en-GB"/>
        </w:rPr>
        <w:t>x</w:t>
      </w:r>
      <w:r w:rsidR="00992872">
        <w:rPr>
          <w:rFonts w:asciiTheme="minorHAnsi" w:eastAsia="Cambria" w:hAnsiTheme="minorHAnsi" w:cstheme="minorHAnsi"/>
          <w:i/>
          <w:sz w:val="22"/>
          <w:szCs w:val="22"/>
          <w:lang w:val="en-GB"/>
        </w:rPr>
        <w:t xml:space="preserve"> </w:t>
      </w:r>
      <w:r w:rsidR="00992872">
        <w:rPr>
          <w:rFonts w:asciiTheme="minorHAnsi" w:eastAsia="Cambria" w:hAnsiTheme="minorHAnsi" w:cstheme="minorHAnsi"/>
          <w:sz w:val="22"/>
          <w:szCs w:val="22"/>
          <w:lang w:val="en-GB"/>
        </w:rPr>
        <w:t xml:space="preserve">and described as </w:t>
      </w:r>
      <w:r w:rsidR="000E2AF4" w:rsidRPr="00992872">
        <w:rPr>
          <w:rFonts w:asciiTheme="minorHAnsi" w:eastAsia="Cambria" w:hAnsiTheme="minorHAnsi" w:cstheme="minorHAnsi"/>
          <w:sz w:val="22"/>
          <w:szCs w:val="22"/>
          <w:highlight w:val="yellow"/>
          <w:lang w:val="en-GB"/>
        </w:rPr>
        <w:t>‘recent’</w:t>
      </w:r>
      <w:r w:rsidR="00C50B54" w:rsidRPr="009918D0">
        <w:rPr>
          <w:rFonts w:asciiTheme="minorHAnsi" w:eastAsia="Cambria" w:hAnsiTheme="minorHAnsi" w:cstheme="minorHAnsi"/>
          <w:sz w:val="22"/>
          <w:szCs w:val="22"/>
          <w:lang w:val="en-GB"/>
        </w:rPr>
        <w:t>)</w:t>
      </w:r>
      <w:r w:rsidR="006774E2" w:rsidRPr="009918D0">
        <w:rPr>
          <w:rFonts w:asciiTheme="minorHAnsi" w:eastAsia="Cambria" w:hAnsiTheme="minorHAnsi" w:cstheme="minorHAnsi"/>
          <w:sz w:val="22"/>
          <w:szCs w:val="22"/>
          <w:lang w:val="en-GB"/>
        </w:rPr>
        <w:t>. Evidence of viral introgression</w:t>
      </w:r>
      <w:r w:rsidR="00AD7533" w:rsidRPr="009918D0">
        <w:rPr>
          <w:rFonts w:asciiTheme="minorHAnsi" w:eastAsia="Cambria" w:hAnsiTheme="minorHAnsi" w:cstheme="minorHAnsi"/>
          <w:sz w:val="22"/>
          <w:szCs w:val="22"/>
          <w:lang w:val="en-GB"/>
        </w:rPr>
        <w:t xml:space="preserve"> </w:t>
      </w:r>
      <w:r w:rsidR="000E2AF4" w:rsidRPr="009918D0">
        <w:rPr>
          <w:rFonts w:asciiTheme="minorHAnsi" w:eastAsia="Cambria" w:hAnsiTheme="minorHAnsi" w:cstheme="minorHAnsi"/>
          <w:sz w:val="22"/>
          <w:szCs w:val="22"/>
          <w:lang w:val="en-GB"/>
        </w:rPr>
        <w:t xml:space="preserve">within the Pseudofungi </w:t>
      </w:r>
      <w:r w:rsidR="00AD7533" w:rsidRPr="009918D0">
        <w:rPr>
          <w:rFonts w:asciiTheme="minorHAnsi" w:eastAsia="Cambria" w:hAnsiTheme="minorHAnsi" w:cstheme="minorHAnsi"/>
          <w:sz w:val="22"/>
          <w:szCs w:val="22"/>
          <w:lang w:val="en-GB"/>
        </w:rPr>
        <w:t>therefore identifies a possible mechanism driving HGT in the</w:t>
      </w:r>
      <w:r w:rsidR="000A0955" w:rsidRPr="009918D0">
        <w:rPr>
          <w:rFonts w:asciiTheme="minorHAnsi" w:eastAsia="Cambria" w:hAnsiTheme="minorHAnsi" w:cstheme="minorHAnsi"/>
          <w:sz w:val="22"/>
          <w:szCs w:val="22"/>
          <w:lang w:val="en-GB"/>
        </w:rPr>
        <w:t xml:space="preserve"> </w:t>
      </w:r>
      <w:r w:rsidR="00B812F1">
        <w:rPr>
          <w:rFonts w:asciiTheme="minorHAnsi" w:eastAsia="Cambria" w:hAnsiTheme="minorHAnsi" w:cstheme="minorHAnsi"/>
          <w:sz w:val="22"/>
          <w:szCs w:val="22"/>
          <w:lang w:val="en-GB"/>
        </w:rPr>
        <w:t>Pseudofungi,</w:t>
      </w:r>
      <w:r w:rsidR="000A0955" w:rsidRPr="009918D0">
        <w:rPr>
          <w:rFonts w:asciiTheme="minorHAnsi" w:eastAsia="Cambria" w:hAnsiTheme="minorHAnsi" w:cstheme="minorHAnsi"/>
          <w:sz w:val="22"/>
          <w:szCs w:val="22"/>
          <w:lang w:val="en-GB"/>
        </w:rPr>
        <w:t xml:space="preserve"> which cannot </w:t>
      </w:r>
      <w:r w:rsidR="00AD7533" w:rsidRPr="009918D0">
        <w:rPr>
          <w:rFonts w:asciiTheme="minorHAnsi" w:eastAsia="Cambria" w:hAnsiTheme="minorHAnsi" w:cstheme="minorHAnsi"/>
          <w:sz w:val="22"/>
          <w:szCs w:val="22"/>
          <w:lang w:val="en-GB"/>
        </w:rPr>
        <w:t>perf</w:t>
      </w:r>
      <w:r w:rsidR="00F61790" w:rsidRPr="009918D0">
        <w:rPr>
          <w:rFonts w:asciiTheme="minorHAnsi" w:eastAsia="Cambria" w:hAnsiTheme="minorHAnsi" w:cstheme="minorHAnsi"/>
          <w:sz w:val="22"/>
          <w:szCs w:val="22"/>
          <w:lang w:val="en-GB"/>
        </w:rPr>
        <w:t>orm phagotrophy</w:t>
      </w:r>
      <w:r w:rsidR="005D6E4C">
        <w:rPr>
          <w:rFonts w:asciiTheme="minorHAnsi" w:eastAsia="Cambria" w:hAnsiTheme="minorHAnsi" w:cstheme="minorHAnsi"/>
          <w:sz w:val="22"/>
          <w:szCs w:val="22"/>
          <w:lang w:val="en-GB"/>
        </w:rPr>
        <w:t>,</w:t>
      </w:r>
      <w:r w:rsidR="000708A7">
        <w:rPr>
          <w:rFonts w:asciiTheme="minorHAnsi" w:eastAsia="Cambria" w:hAnsiTheme="minorHAnsi" w:cstheme="minorHAnsi"/>
          <w:sz w:val="22"/>
          <w:szCs w:val="22"/>
          <w:lang w:val="en-GB"/>
        </w:rPr>
        <w:t xml:space="preserve"> </w:t>
      </w:r>
      <w:r w:rsidR="005D6E4C">
        <w:rPr>
          <w:rFonts w:asciiTheme="minorHAnsi" w:eastAsia="Cambria" w:hAnsiTheme="minorHAnsi" w:cstheme="minorHAnsi"/>
          <w:sz w:val="22"/>
          <w:szCs w:val="22"/>
          <w:lang w:val="en-GB"/>
        </w:rPr>
        <w:t xml:space="preserve">a phenotype thought to drive HGT in eukaryotes </w:t>
      </w:r>
      <w:r w:rsidR="005D6E4C" w:rsidRPr="005D6E4C">
        <w:rPr>
          <w:rFonts w:asciiTheme="minorHAnsi" w:eastAsia="Cambria" w:hAnsiTheme="minorHAnsi" w:cstheme="minorHAnsi"/>
          <w:sz w:val="22"/>
          <w:szCs w:val="22"/>
          <w:highlight w:val="yellow"/>
          <w:lang w:val="en-GB"/>
        </w:rPr>
        <w:t>(ref)</w:t>
      </w:r>
      <w:r w:rsidR="00F61790" w:rsidRPr="005D6E4C">
        <w:rPr>
          <w:rFonts w:asciiTheme="minorHAnsi" w:eastAsia="Cambria" w:hAnsiTheme="minorHAnsi" w:cstheme="minorHAnsi"/>
          <w:sz w:val="22"/>
          <w:szCs w:val="22"/>
          <w:highlight w:val="yellow"/>
          <w:lang w:val="en-GB"/>
        </w:rPr>
        <w:t>.</w:t>
      </w:r>
      <w:r w:rsidR="00F61790" w:rsidRPr="009918D0">
        <w:rPr>
          <w:rFonts w:asciiTheme="minorHAnsi" w:eastAsia="Cambria" w:hAnsiTheme="minorHAnsi" w:cstheme="minorHAnsi"/>
          <w:sz w:val="22"/>
          <w:szCs w:val="22"/>
          <w:lang w:val="en-GB"/>
        </w:rPr>
        <w:t xml:space="preserve"> </w:t>
      </w:r>
      <w:r w:rsidR="000E2AF4" w:rsidRPr="009918D0">
        <w:rPr>
          <w:rFonts w:asciiTheme="minorHAnsi" w:eastAsia="Cambria" w:hAnsiTheme="minorHAnsi" w:cstheme="minorHAnsi"/>
          <w:sz w:val="22"/>
          <w:szCs w:val="22"/>
          <w:lang w:val="en-GB"/>
        </w:rPr>
        <w:t>It is important to note that</w:t>
      </w:r>
      <w:r w:rsidR="00C50B54" w:rsidRPr="009918D0">
        <w:rPr>
          <w:rFonts w:asciiTheme="minorHAnsi" w:eastAsia="Cambria" w:hAnsiTheme="minorHAnsi" w:cstheme="minorHAnsi"/>
          <w:sz w:val="22"/>
          <w:szCs w:val="22"/>
          <w:lang w:val="en-GB"/>
        </w:rPr>
        <w:t xml:space="preserve"> viral transduction as a vector </w:t>
      </w:r>
      <w:r w:rsidR="00B812F1">
        <w:rPr>
          <w:rFonts w:asciiTheme="minorHAnsi" w:eastAsia="Cambria" w:hAnsiTheme="minorHAnsi" w:cstheme="minorHAnsi"/>
          <w:sz w:val="22"/>
          <w:szCs w:val="22"/>
          <w:lang w:val="en-GB"/>
        </w:rPr>
        <w:t xml:space="preserve">for </w:t>
      </w:r>
      <w:r w:rsidR="00C50B54" w:rsidRPr="009918D0">
        <w:rPr>
          <w:rFonts w:asciiTheme="minorHAnsi" w:eastAsia="Cambria" w:hAnsiTheme="minorHAnsi" w:cstheme="minorHAnsi"/>
          <w:sz w:val="22"/>
          <w:szCs w:val="22"/>
          <w:lang w:val="en-GB"/>
        </w:rPr>
        <w:t xml:space="preserve">HGT </w:t>
      </w:r>
      <w:r w:rsidR="00C50B54" w:rsidRPr="00B812F1">
        <w:rPr>
          <w:rFonts w:asciiTheme="minorHAnsi" w:eastAsia="Cambria" w:hAnsiTheme="minorHAnsi" w:cstheme="minorHAnsi"/>
          <w:sz w:val="22"/>
          <w:szCs w:val="22"/>
          <w:lang w:val="en-GB"/>
        </w:rPr>
        <w:t xml:space="preserve">would likely produce a very different profile of gene transfer compared </w:t>
      </w:r>
      <w:r w:rsidR="000E2AF4" w:rsidRPr="00B812F1">
        <w:rPr>
          <w:rFonts w:asciiTheme="minorHAnsi" w:eastAsia="Cambria" w:hAnsiTheme="minorHAnsi" w:cstheme="minorHAnsi"/>
          <w:sz w:val="22"/>
          <w:szCs w:val="22"/>
          <w:lang w:val="en-GB"/>
        </w:rPr>
        <w:t xml:space="preserve">to </w:t>
      </w:r>
      <w:r w:rsidR="00C50B54" w:rsidRPr="00B812F1">
        <w:rPr>
          <w:rFonts w:asciiTheme="minorHAnsi" w:eastAsia="Cambria" w:hAnsiTheme="minorHAnsi" w:cstheme="minorHAnsi"/>
          <w:sz w:val="22"/>
          <w:szCs w:val="22"/>
          <w:lang w:val="en-GB"/>
        </w:rPr>
        <w:t>mechanisms such as phagocytosis</w:t>
      </w:r>
      <w:r w:rsidR="00992872">
        <w:rPr>
          <w:rFonts w:asciiTheme="minorHAnsi" w:eastAsia="Cambria" w:hAnsiTheme="minorHAnsi" w:cstheme="minorHAnsi"/>
          <w:sz w:val="22"/>
          <w:szCs w:val="22"/>
          <w:lang w:val="en-GB"/>
        </w:rPr>
        <w:t xml:space="preserve"> (in eukaryotes)</w:t>
      </w:r>
      <w:r w:rsidR="00B812F1">
        <w:rPr>
          <w:rFonts w:asciiTheme="minorHAnsi" w:eastAsia="Cambria" w:hAnsiTheme="minorHAnsi" w:cstheme="minorHAnsi"/>
          <w:sz w:val="22"/>
          <w:szCs w:val="22"/>
          <w:lang w:val="en-GB"/>
        </w:rPr>
        <w:t>,</w:t>
      </w:r>
      <w:r w:rsidR="00894D06">
        <w:rPr>
          <w:rFonts w:asciiTheme="minorHAnsi" w:eastAsia="Cambria" w:hAnsiTheme="minorHAnsi" w:cstheme="minorHAnsi"/>
          <w:sz w:val="22"/>
          <w:szCs w:val="22"/>
          <w:lang w:val="en-GB"/>
        </w:rPr>
        <w:t xml:space="preserve"> </w:t>
      </w:r>
      <w:r w:rsidR="00992872">
        <w:rPr>
          <w:rFonts w:asciiTheme="minorHAnsi" w:eastAsia="Cambria" w:hAnsiTheme="minorHAnsi" w:cstheme="minorHAnsi"/>
          <w:sz w:val="22"/>
          <w:szCs w:val="22"/>
          <w:lang w:val="en-GB"/>
        </w:rPr>
        <w:t>transformation (prokaryotes), or conjugation (prokaryotes).</w:t>
      </w:r>
      <w:r w:rsidR="00894D06">
        <w:rPr>
          <w:rFonts w:asciiTheme="minorHAnsi" w:eastAsia="Cambria" w:hAnsiTheme="minorHAnsi" w:cstheme="minorHAnsi"/>
          <w:sz w:val="22"/>
          <w:szCs w:val="22"/>
          <w:lang w:val="en-GB"/>
        </w:rPr>
        <w:t xml:space="preserve"> </w:t>
      </w:r>
      <w:r w:rsidR="000E2AF4" w:rsidRPr="00B812F1">
        <w:rPr>
          <w:rFonts w:asciiTheme="minorHAnsi" w:eastAsia="Cambria" w:hAnsiTheme="minorHAnsi" w:cstheme="minorHAnsi"/>
          <w:sz w:val="22"/>
          <w:szCs w:val="22"/>
          <w:lang w:val="en-GB"/>
        </w:rPr>
        <w:t xml:space="preserve">This is because gene transfer via </w:t>
      </w:r>
      <w:r w:rsidR="00992872">
        <w:rPr>
          <w:rFonts w:asciiTheme="minorHAnsi" w:eastAsia="Cambria" w:hAnsiTheme="minorHAnsi" w:cstheme="minorHAnsi"/>
          <w:sz w:val="22"/>
          <w:szCs w:val="22"/>
          <w:lang w:val="en-GB"/>
        </w:rPr>
        <w:t xml:space="preserve">a </w:t>
      </w:r>
      <w:r w:rsidR="000E2AF4" w:rsidRPr="00B812F1">
        <w:rPr>
          <w:rFonts w:asciiTheme="minorHAnsi" w:eastAsia="Cambria" w:hAnsiTheme="minorHAnsi" w:cstheme="minorHAnsi"/>
          <w:sz w:val="22"/>
          <w:szCs w:val="22"/>
          <w:lang w:val="en-GB"/>
        </w:rPr>
        <w:t xml:space="preserve">virus would </w:t>
      </w:r>
      <w:r w:rsidR="00C50B54" w:rsidRPr="00B812F1">
        <w:rPr>
          <w:rFonts w:asciiTheme="minorHAnsi" w:eastAsia="Cambria" w:hAnsiTheme="minorHAnsi" w:cstheme="minorHAnsi"/>
          <w:sz w:val="22"/>
          <w:szCs w:val="22"/>
          <w:lang w:val="en-GB"/>
        </w:rPr>
        <w:t xml:space="preserve">likely </w:t>
      </w:r>
      <w:r w:rsidR="00B812F1" w:rsidRPr="00B812F1">
        <w:rPr>
          <w:rFonts w:asciiTheme="minorHAnsi" w:eastAsia="Cambria" w:hAnsiTheme="minorHAnsi" w:cstheme="minorHAnsi"/>
          <w:sz w:val="22"/>
          <w:szCs w:val="22"/>
          <w:lang w:val="en-GB"/>
        </w:rPr>
        <w:t xml:space="preserve">transfer a lower number of gene families </w:t>
      </w:r>
      <w:r w:rsidR="00992872">
        <w:rPr>
          <w:rFonts w:asciiTheme="minorHAnsi" w:eastAsia="Cambria" w:hAnsiTheme="minorHAnsi" w:cstheme="minorHAnsi"/>
          <w:sz w:val="22"/>
          <w:szCs w:val="22"/>
          <w:lang w:val="en-GB"/>
        </w:rPr>
        <w:t xml:space="preserve">for two reasons; </w:t>
      </w:r>
      <w:r>
        <w:rPr>
          <w:rFonts w:asciiTheme="minorHAnsi" w:eastAsia="Cambria" w:hAnsiTheme="minorHAnsi" w:cstheme="minorHAnsi"/>
          <w:sz w:val="22"/>
          <w:szCs w:val="22"/>
          <w:lang w:val="en-GB"/>
        </w:rPr>
        <w:t>1)</w:t>
      </w:r>
      <w:r w:rsidR="00992872">
        <w:rPr>
          <w:rFonts w:asciiTheme="minorHAnsi" w:eastAsia="Cambria" w:hAnsiTheme="minorHAnsi" w:cstheme="minorHAnsi"/>
          <w:sz w:val="22"/>
          <w:szCs w:val="22"/>
          <w:lang w:val="en-GB"/>
        </w:rPr>
        <w:t xml:space="preserve"> genes carried by the virus </w:t>
      </w:r>
      <w:r w:rsidR="00B812F1" w:rsidRPr="00B812F1">
        <w:rPr>
          <w:rFonts w:asciiTheme="minorHAnsi" w:eastAsia="Cambria" w:hAnsiTheme="minorHAnsi" w:cstheme="minorHAnsi"/>
          <w:sz w:val="22"/>
          <w:szCs w:val="22"/>
          <w:lang w:val="en-GB"/>
        </w:rPr>
        <w:t xml:space="preserve">would </w:t>
      </w:r>
      <w:r w:rsidR="00C50B54" w:rsidRPr="00B812F1">
        <w:rPr>
          <w:rFonts w:asciiTheme="minorHAnsi" w:eastAsia="Cambria" w:hAnsiTheme="minorHAnsi" w:cstheme="minorHAnsi"/>
          <w:sz w:val="22"/>
          <w:szCs w:val="22"/>
          <w:lang w:val="en-GB"/>
        </w:rPr>
        <w:t xml:space="preserve">have been passaged by selection </w:t>
      </w:r>
      <w:r w:rsidR="000708A7">
        <w:rPr>
          <w:rFonts w:asciiTheme="minorHAnsi" w:eastAsia="Cambria" w:hAnsiTheme="minorHAnsi" w:cstheme="minorHAnsi"/>
          <w:sz w:val="22"/>
          <w:szCs w:val="22"/>
          <w:lang w:val="en-GB"/>
        </w:rPr>
        <w:t xml:space="preserve">within </w:t>
      </w:r>
      <w:r w:rsidR="00496ACD">
        <w:rPr>
          <w:rFonts w:asciiTheme="minorHAnsi" w:eastAsia="Cambria" w:hAnsiTheme="minorHAnsi" w:cstheme="minorHAnsi"/>
          <w:sz w:val="22"/>
          <w:szCs w:val="22"/>
          <w:lang w:val="en-GB"/>
        </w:rPr>
        <w:t>the viral lineage,</w:t>
      </w:r>
      <w:r w:rsidR="00992872">
        <w:rPr>
          <w:rFonts w:asciiTheme="minorHAnsi" w:eastAsia="Cambria" w:hAnsiTheme="minorHAnsi" w:cstheme="minorHAnsi"/>
          <w:sz w:val="22"/>
          <w:szCs w:val="22"/>
          <w:lang w:val="en-GB"/>
        </w:rPr>
        <w:t xml:space="preserve"> and</w:t>
      </w:r>
      <w:r>
        <w:rPr>
          <w:rFonts w:asciiTheme="minorHAnsi" w:eastAsia="Cambria" w:hAnsiTheme="minorHAnsi" w:cstheme="minorHAnsi"/>
          <w:sz w:val="22"/>
          <w:szCs w:val="22"/>
          <w:lang w:val="en-GB"/>
        </w:rPr>
        <w:t>, 2)</w:t>
      </w:r>
      <w:r w:rsidR="00992872">
        <w:rPr>
          <w:rFonts w:asciiTheme="minorHAnsi" w:eastAsia="Cambria" w:hAnsiTheme="minorHAnsi" w:cstheme="minorHAnsi"/>
          <w:sz w:val="22"/>
          <w:szCs w:val="22"/>
          <w:lang w:val="en-GB"/>
        </w:rPr>
        <w:t xml:space="preserve"> the limited </w:t>
      </w:r>
      <w:r w:rsidR="0046405D">
        <w:rPr>
          <w:rFonts w:asciiTheme="minorHAnsi" w:eastAsia="Cambria" w:hAnsiTheme="minorHAnsi" w:cstheme="minorHAnsi"/>
          <w:sz w:val="22"/>
          <w:szCs w:val="22"/>
          <w:lang w:val="en-GB"/>
        </w:rPr>
        <w:t xml:space="preserve">DNA </w:t>
      </w:r>
      <w:r w:rsidR="00992872">
        <w:rPr>
          <w:rFonts w:asciiTheme="minorHAnsi" w:eastAsia="Cambria" w:hAnsiTheme="minorHAnsi" w:cstheme="minorHAnsi"/>
          <w:sz w:val="22"/>
          <w:szCs w:val="22"/>
          <w:lang w:val="en-GB"/>
        </w:rPr>
        <w:t>carrying capacity of the viroid</w:t>
      </w:r>
      <w:r w:rsidR="00C50B54" w:rsidRPr="00B812F1">
        <w:rPr>
          <w:rFonts w:asciiTheme="minorHAnsi" w:eastAsia="Cambria" w:hAnsiTheme="minorHAnsi" w:cstheme="minorHAnsi"/>
          <w:sz w:val="22"/>
          <w:szCs w:val="22"/>
          <w:lang w:val="en-GB"/>
        </w:rPr>
        <w:t>.</w:t>
      </w:r>
      <w:r w:rsidR="00C50B54" w:rsidRPr="009918D0">
        <w:rPr>
          <w:rFonts w:asciiTheme="minorHAnsi" w:eastAsia="Cambria" w:hAnsiTheme="minorHAnsi" w:cstheme="minorHAnsi"/>
          <w:sz w:val="22"/>
          <w:szCs w:val="22"/>
          <w:lang w:val="en-GB"/>
        </w:rPr>
        <w:t xml:space="preserve"> </w:t>
      </w:r>
      <w:r w:rsidR="00992872" w:rsidRPr="0046405D">
        <w:rPr>
          <w:rFonts w:asciiTheme="minorHAnsi" w:eastAsia="Cambria" w:hAnsiTheme="minorHAnsi" w:cstheme="minorHAnsi"/>
          <w:sz w:val="22"/>
          <w:szCs w:val="22"/>
          <w:highlight w:val="yellow"/>
          <w:lang w:val="en-GB"/>
        </w:rPr>
        <w:t>Such a mechanism of HGT is therefore consistent with the results of Ku et al</w:t>
      </w:r>
      <w:r w:rsidR="0046405D" w:rsidRPr="0046405D">
        <w:rPr>
          <w:rFonts w:asciiTheme="minorHAnsi" w:eastAsia="Cambria" w:hAnsiTheme="minorHAnsi" w:cstheme="minorHAnsi"/>
          <w:sz w:val="22"/>
          <w:szCs w:val="22"/>
          <w:highlight w:val="yellow"/>
          <w:lang w:val="en-GB"/>
        </w:rPr>
        <w:t>.</w:t>
      </w:r>
      <w:r w:rsidR="00992872" w:rsidRPr="0046405D">
        <w:rPr>
          <w:rFonts w:asciiTheme="minorHAnsi" w:eastAsia="Cambria" w:hAnsiTheme="minorHAnsi" w:cstheme="minorHAnsi"/>
          <w:sz w:val="22"/>
          <w:szCs w:val="22"/>
          <w:highlight w:val="yellow"/>
          <w:lang w:val="en-GB"/>
        </w:rPr>
        <w:t xml:space="preserve"> </w:t>
      </w:r>
      <w:r w:rsidR="005C02A1">
        <w:rPr>
          <w:rFonts w:asciiTheme="minorHAnsi" w:eastAsia="Cambria" w:hAnsiTheme="minorHAnsi" w:cstheme="minorHAnsi"/>
          <w:sz w:val="22"/>
          <w:szCs w:val="22"/>
          <w:highlight w:val="yellow"/>
          <w:lang w:val="en-GB"/>
        </w:rPr>
        <w:fldChar w:fldCharType="begin"/>
      </w:r>
      <w:r w:rsidR="005C02A1">
        <w:rPr>
          <w:rFonts w:asciiTheme="minorHAnsi" w:eastAsia="Cambria" w:hAnsiTheme="minorHAnsi" w:cstheme="minorHAnsi"/>
          <w:sz w:val="22"/>
          <w:szCs w:val="22"/>
          <w:highlight w:val="yellow"/>
          <w:lang w:val="en-GB"/>
        </w:rPr>
        <w:instrText xml:space="preserve"> ADDIN EN.CITE &lt;EndNote&gt;&lt;Cite&gt;&lt;Author&gt;Ku&lt;/Author&gt;&lt;Year&gt;2015&lt;/Year&gt;&lt;RecNum&gt;5885&lt;/RecNum&gt;&lt;DisplayText&gt;(115)&lt;/DisplayText&gt;&lt;record&gt;&lt;rec-number&gt;5885&lt;/rec-number&gt;&lt;foreign-keys&gt;&lt;key app="EN" db-id="aa0wwef99asf0aeesds5pf0ft29wa99fvf0s" timestamp="1445975795"&gt;5885&lt;/key&gt;&lt;/foreign-keys&gt;&lt;ref-type name="Journal Article"&gt;17&lt;/ref-type&gt;&lt;contributors&gt;&lt;authors&gt;&lt;author&gt;Ku, Chuan&lt;/author&gt;&lt;author&gt;Nelson-Sathi, Shijulal&lt;/author&gt;&lt;author&gt;Roettger, Mayo&lt;/author&gt;&lt;author&gt;Sousa, Filipa L.&lt;/author&gt;&lt;author&gt;Lockhart, Peter J.&lt;/author&gt;&lt;author&gt;Bryant, David&lt;/author&gt;&lt;author&gt;Hazkani-Covo, Einat&lt;/author&gt;&lt;author&gt;McInerney, James O.&lt;/author&gt;&lt;author&gt;Landan, Giddy&lt;/author&gt;&lt;author&gt;Martin, William F.&lt;/author&gt;&lt;/authors&gt;&lt;/contributors&gt;&lt;titles&gt;&lt;title&gt;Endosymbiotic origin and differential loss of eukaryotic genes&lt;/title&gt;&lt;secondary-title&gt;Nature&lt;/secondary-title&gt;&lt;/titles&gt;&lt;periodical&gt;&lt;full-title&gt;Nature&lt;/full-title&gt;&lt;/periodical&gt;&lt;pages&gt;427-432&lt;/pages&gt;&lt;volume&gt;524&lt;/volume&gt;&lt;number&gt;7566&lt;/number&gt;&lt;dates&gt;&lt;year&gt;2015&lt;/year&gt;&lt;pub-dates&gt;&lt;date&gt;08/27/print&lt;/date&gt;&lt;/pub-dates&gt;&lt;/dates&gt;&lt;publisher&gt;Nature Publishing Group, a division of Macmillan Publishers Limited. All Rights Reserved.&lt;/publisher&gt;&lt;isbn&gt;0028-0836&lt;/isbn&gt;&lt;work-type&gt;Article&lt;/work-type&gt;&lt;urls&gt;&lt;related-urls&gt;&lt;url&gt;http://dx.doi.org/10.1038/nature14963&lt;/url&gt;&lt;/related-urls&gt;&lt;/urls&gt;&lt;electronic-resource-num&gt;10.1038/nature14963&amp;#xD;http://www.nature.com/nature/journal/v524/n7566/abs/nature14963.html#supplementary-information&lt;/electronic-resource-num&gt;&lt;/record&gt;&lt;/Cite&gt;&lt;/EndNote&gt;</w:instrText>
      </w:r>
      <w:r w:rsidR="005C02A1">
        <w:rPr>
          <w:rFonts w:asciiTheme="minorHAnsi" w:eastAsia="Cambria" w:hAnsiTheme="minorHAnsi" w:cstheme="minorHAnsi"/>
          <w:sz w:val="22"/>
          <w:szCs w:val="22"/>
          <w:highlight w:val="yellow"/>
          <w:lang w:val="en-GB"/>
        </w:rPr>
        <w:fldChar w:fldCharType="separate"/>
      </w:r>
      <w:r w:rsidR="005C02A1">
        <w:rPr>
          <w:rFonts w:asciiTheme="minorHAnsi" w:eastAsia="Cambria" w:hAnsiTheme="minorHAnsi" w:cstheme="minorHAnsi"/>
          <w:noProof/>
          <w:sz w:val="22"/>
          <w:szCs w:val="22"/>
          <w:highlight w:val="yellow"/>
          <w:lang w:val="en-GB"/>
        </w:rPr>
        <w:t>(115)</w:t>
      </w:r>
      <w:r w:rsidR="005C02A1">
        <w:rPr>
          <w:rFonts w:asciiTheme="minorHAnsi" w:eastAsia="Cambria" w:hAnsiTheme="minorHAnsi" w:cstheme="minorHAnsi"/>
          <w:sz w:val="22"/>
          <w:szCs w:val="22"/>
          <w:highlight w:val="yellow"/>
          <w:lang w:val="en-GB"/>
        </w:rPr>
        <w:fldChar w:fldCharType="end"/>
      </w:r>
      <w:r w:rsidR="0046405D" w:rsidRPr="0046405D">
        <w:rPr>
          <w:rFonts w:asciiTheme="minorHAnsi" w:eastAsia="Cambria" w:hAnsiTheme="minorHAnsi" w:cstheme="minorHAnsi"/>
          <w:sz w:val="22"/>
          <w:szCs w:val="22"/>
          <w:highlight w:val="yellow"/>
          <w:lang w:val="en-GB"/>
        </w:rPr>
        <w:t>, which</w:t>
      </w:r>
      <w:r w:rsidR="00992872" w:rsidRPr="0046405D">
        <w:rPr>
          <w:rFonts w:asciiTheme="minorHAnsi" w:eastAsia="Cambria" w:hAnsiTheme="minorHAnsi" w:cstheme="minorHAnsi"/>
          <w:sz w:val="22"/>
          <w:szCs w:val="22"/>
          <w:highlight w:val="yellow"/>
          <w:lang w:val="en-GB"/>
        </w:rPr>
        <w:t xml:space="preserve"> suggests HGT is much less frequent in phenomenon eukaryotes compared to prokaryotes.</w:t>
      </w:r>
      <w:r w:rsidRPr="0046405D">
        <w:rPr>
          <w:rFonts w:asciiTheme="minorHAnsi" w:eastAsia="Cambria" w:hAnsiTheme="minorHAnsi" w:cstheme="minorHAnsi"/>
          <w:sz w:val="22"/>
          <w:szCs w:val="22"/>
          <w:highlight w:val="yellow"/>
          <w:lang w:val="en-GB"/>
        </w:rPr>
        <w:t xml:space="preserve"> However, this does not exclude the possibility that infrequent HGTs can lead to the acquisition of novel and positively selected traits</w:t>
      </w:r>
      <w:r>
        <w:rPr>
          <w:rFonts w:asciiTheme="minorHAnsi" w:eastAsia="Cambria" w:hAnsiTheme="minorHAnsi" w:cstheme="minorHAnsi"/>
          <w:sz w:val="22"/>
          <w:szCs w:val="22"/>
          <w:lang w:val="en-GB"/>
        </w:rPr>
        <w:t xml:space="preserve">. </w:t>
      </w:r>
    </w:p>
    <w:p w14:paraId="38DC8175" w14:textId="32A89AB8" w:rsidR="001E4075" w:rsidRPr="009918D0" w:rsidRDefault="001E4075" w:rsidP="00FB7FD4">
      <w:pPr>
        <w:spacing w:after="120" w:line="480" w:lineRule="auto"/>
        <w:ind w:firstLine="720"/>
        <w:jc w:val="both"/>
        <w:rPr>
          <w:rFonts w:asciiTheme="minorHAnsi" w:eastAsia="Cambria" w:hAnsiTheme="minorHAnsi" w:cstheme="minorHAnsi"/>
          <w:sz w:val="22"/>
          <w:szCs w:val="22"/>
          <w:lang w:val="en-GB"/>
        </w:rPr>
      </w:pPr>
      <w:r>
        <w:rPr>
          <w:rFonts w:asciiTheme="minorHAnsi" w:eastAsia="Cambria" w:hAnsiTheme="minorHAnsi" w:cstheme="minorHAnsi"/>
          <w:sz w:val="22"/>
          <w:szCs w:val="22"/>
          <w:lang w:val="en-GB"/>
        </w:rPr>
        <w:lastRenderedPageBreak/>
        <w:t>The</w:t>
      </w:r>
      <w:r w:rsidR="00992872" w:rsidRPr="009918D0">
        <w:rPr>
          <w:rFonts w:asciiTheme="minorHAnsi" w:eastAsia="Cambria" w:hAnsiTheme="minorHAnsi" w:cstheme="minorHAnsi"/>
          <w:sz w:val="22"/>
          <w:szCs w:val="22"/>
          <w:lang w:val="en-GB"/>
        </w:rPr>
        <w:t xml:space="preserve"> draft genome of the free-living stramenopile pseudofungus </w:t>
      </w:r>
      <w:r w:rsidR="00992872" w:rsidRPr="009918D0">
        <w:rPr>
          <w:rFonts w:asciiTheme="minorHAnsi" w:eastAsia="Cambria" w:hAnsiTheme="minorHAnsi" w:cstheme="minorHAnsi"/>
          <w:i/>
          <w:sz w:val="22"/>
          <w:szCs w:val="22"/>
          <w:lang w:val="en-GB"/>
        </w:rPr>
        <w:t>Hyphochytrium catenoides</w:t>
      </w:r>
      <w:r w:rsidR="00992872" w:rsidRPr="009918D0">
        <w:rPr>
          <w:rFonts w:asciiTheme="minorHAnsi" w:eastAsia="Cambria" w:hAnsiTheme="minorHAnsi" w:cstheme="minorHAnsi"/>
          <w:sz w:val="22"/>
          <w:szCs w:val="22"/>
          <w:lang w:val="en-GB"/>
        </w:rPr>
        <w:t xml:space="preserve"> </w:t>
      </w:r>
      <w:r w:rsidR="009D0D87">
        <w:rPr>
          <w:rFonts w:asciiTheme="minorHAnsi" w:eastAsia="Cambria" w:hAnsiTheme="minorHAnsi" w:cstheme="minorHAnsi"/>
          <w:sz w:val="22"/>
          <w:szCs w:val="22"/>
          <w:lang w:val="en-GB"/>
        </w:rPr>
        <w:t>provides a</w:t>
      </w:r>
      <w:r w:rsidR="0046405D">
        <w:rPr>
          <w:rFonts w:asciiTheme="minorHAnsi" w:eastAsia="Cambria" w:hAnsiTheme="minorHAnsi" w:cstheme="minorHAnsi"/>
          <w:sz w:val="22"/>
          <w:szCs w:val="22"/>
          <w:lang w:val="en-GB"/>
        </w:rPr>
        <w:t>n important</w:t>
      </w:r>
      <w:r w:rsidR="009D0D87">
        <w:rPr>
          <w:rFonts w:asciiTheme="minorHAnsi" w:eastAsia="Cambria" w:hAnsiTheme="minorHAnsi" w:cstheme="minorHAnsi"/>
          <w:sz w:val="22"/>
          <w:szCs w:val="22"/>
          <w:lang w:val="en-GB"/>
        </w:rPr>
        <w:t xml:space="preserve"> </w:t>
      </w:r>
      <w:r w:rsidR="00992872" w:rsidRPr="009918D0">
        <w:rPr>
          <w:rFonts w:asciiTheme="minorHAnsi" w:eastAsia="Cambria" w:hAnsiTheme="minorHAnsi" w:cstheme="minorHAnsi"/>
          <w:sz w:val="22"/>
          <w:szCs w:val="22"/>
          <w:lang w:val="en-GB"/>
        </w:rPr>
        <w:t xml:space="preserve">reference for comparative biology specifically with a view to understanding the evolution of filamentous growth and osmotrophic feeding. </w:t>
      </w:r>
      <w:r w:rsidR="00992872" w:rsidRPr="009918D0">
        <w:rPr>
          <w:rFonts w:asciiTheme="minorHAnsi" w:eastAsia="Cambria" w:hAnsiTheme="minorHAnsi" w:cstheme="minorHAnsi"/>
          <w:i/>
          <w:sz w:val="22"/>
          <w:szCs w:val="22"/>
          <w:lang w:val="en-GB"/>
        </w:rPr>
        <w:t xml:space="preserve">H. catenoides </w:t>
      </w:r>
      <w:r w:rsidR="00992872" w:rsidRPr="009918D0">
        <w:rPr>
          <w:rFonts w:asciiTheme="minorHAnsi" w:eastAsia="Cambria" w:hAnsiTheme="minorHAnsi" w:cstheme="minorHAnsi"/>
          <w:sz w:val="22"/>
          <w:szCs w:val="22"/>
          <w:lang w:val="en-GB"/>
        </w:rPr>
        <w:t xml:space="preserve">branches sister to the oomycetes that contains many important pathogenic groups. These data demonstrate that </w:t>
      </w:r>
      <w:r w:rsidR="00992872" w:rsidRPr="009918D0">
        <w:rPr>
          <w:rFonts w:asciiTheme="minorHAnsi" w:eastAsia="Cambria" w:hAnsiTheme="minorHAnsi" w:cstheme="minorHAnsi"/>
          <w:i/>
          <w:sz w:val="22"/>
          <w:szCs w:val="22"/>
          <w:lang w:val="en-GB"/>
        </w:rPr>
        <w:t>H. catenoides</w:t>
      </w:r>
      <w:r w:rsidR="00992872" w:rsidRPr="009918D0">
        <w:rPr>
          <w:rFonts w:asciiTheme="minorHAnsi" w:eastAsia="Cambria" w:hAnsiTheme="minorHAnsi" w:cstheme="minorHAnsi"/>
          <w:sz w:val="22"/>
          <w:szCs w:val="22"/>
          <w:lang w:val="en-GB"/>
        </w:rPr>
        <w:t xml:space="preserve"> does not encode many of the gene families found in oomycetes that have been associated with pathogenic function, suggesting that these characteristics are more recent adaptation/acquisitions within the oomycetes </w:t>
      </w:r>
      <w:r w:rsidR="00992872" w:rsidRPr="009918D0">
        <w:rPr>
          <w:rFonts w:asciiTheme="minorHAnsi" w:eastAsia="Cambria" w:hAnsiTheme="minorHAnsi" w:cstheme="minorHAnsi"/>
          <w:sz w:val="22"/>
          <w:szCs w:val="22"/>
          <w:highlight w:val="green"/>
          <w:lang w:val="en-GB"/>
        </w:rPr>
        <w:t>(Table 1)</w:t>
      </w:r>
      <w:r w:rsidR="00992872" w:rsidRPr="009918D0">
        <w:rPr>
          <w:rFonts w:asciiTheme="minorHAnsi" w:eastAsia="Cambria" w:hAnsiTheme="minorHAnsi" w:cstheme="minorHAnsi"/>
          <w:sz w:val="22"/>
          <w:szCs w:val="22"/>
          <w:lang w:val="en-GB"/>
        </w:rPr>
        <w:t xml:space="preserve">. Our data also demonstrates that </w:t>
      </w:r>
      <w:r w:rsidR="00992872" w:rsidRPr="009918D0">
        <w:rPr>
          <w:rFonts w:asciiTheme="minorHAnsi" w:eastAsia="Cambria" w:hAnsiTheme="minorHAnsi" w:cstheme="minorHAnsi"/>
          <w:i/>
          <w:sz w:val="22"/>
          <w:szCs w:val="22"/>
          <w:lang w:val="en-GB"/>
        </w:rPr>
        <w:t xml:space="preserve">H. catenoides </w:t>
      </w:r>
      <w:r w:rsidR="00992872" w:rsidRPr="009918D0">
        <w:rPr>
          <w:rFonts w:asciiTheme="minorHAnsi" w:eastAsia="Cambria" w:hAnsiTheme="minorHAnsi" w:cstheme="minorHAnsi"/>
          <w:sz w:val="22"/>
          <w:szCs w:val="22"/>
          <w:lang w:val="en-GB"/>
        </w:rPr>
        <w:t xml:space="preserve">and the Pseudofungi more widely possess </w:t>
      </w:r>
      <w:r w:rsidR="00992872">
        <w:rPr>
          <w:rFonts w:asciiTheme="minorHAnsi" w:eastAsia="Cambria" w:hAnsiTheme="minorHAnsi" w:cstheme="minorHAnsi"/>
          <w:sz w:val="22"/>
          <w:szCs w:val="22"/>
          <w:lang w:val="en-GB"/>
        </w:rPr>
        <w:t>the genes whic</w:t>
      </w:r>
      <w:r w:rsidR="00992872" w:rsidRPr="009918D0">
        <w:rPr>
          <w:rFonts w:asciiTheme="minorHAnsi" w:eastAsia="Cambria" w:hAnsiTheme="minorHAnsi" w:cstheme="minorHAnsi"/>
          <w:sz w:val="22"/>
          <w:szCs w:val="22"/>
          <w:lang w:val="en-GB"/>
        </w:rPr>
        <w:t xml:space="preserve">h encode a range of features associated with filamentous growth and osmotrophic feeding in fungi. These include the Exocyst vesicle trafficking system, sterol biosynthesis pathway, and a repertoire of chitin cell wall synthesis systems common to fungi. In contrast, Pseudofungi do not possess the genes encoding a Polarisome complex or chitin synthase II and chitinase I, identifying clear differences between these two filamentous osmotrophic groups. </w:t>
      </w:r>
      <w:r w:rsidR="00992872" w:rsidRPr="009918D0">
        <w:rPr>
          <w:rFonts w:asciiTheme="minorHAnsi" w:eastAsia="Cambria" w:hAnsiTheme="minorHAnsi" w:cstheme="minorHAnsi"/>
          <w:sz w:val="22"/>
          <w:szCs w:val="22"/>
          <w:highlight w:val="yellow"/>
          <w:lang w:val="en-GB"/>
        </w:rPr>
        <w:t xml:space="preserve">Figure </w:t>
      </w:r>
      <w:commentRangeStart w:id="99"/>
      <w:r w:rsidR="00992872" w:rsidRPr="009918D0">
        <w:rPr>
          <w:rFonts w:asciiTheme="minorHAnsi" w:eastAsia="Cambria" w:hAnsiTheme="minorHAnsi" w:cstheme="minorHAnsi"/>
          <w:sz w:val="22"/>
          <w:szCs w:val="22"/>
          <w:highlight w:val="yellow"/>
          <w:lang w:val="en-GB"/>
        </w:rPr>
        <w:t>X</w:t>
      </w:r>
      <w:commentRangeEnd w:id="99"/>
      <w:r w:rsidR="00992872" w:rsidRPr="009918D0">
        <w:rPr>
          <w:rStyle w:val="CommentReference"/>
          <w:rFonts w:asciiTheme="minorHAnsi" w:hAnsiTheme="minorHAnsi"/>
          <w:sz w:val="22"/>
          <w:szCs w:val="22"/>
          <w:highlight w:val="yellow"/>
        </w:rPr>
        <w:commentReference w:id="99"/>
      </w:r>
      <w:r w:rsidR="00992872" w:rsidRPr="009918D0">
        <w:rPr>
          <w:rFonts w:asciiTheme="minorHAnsi" w:eastAsia="Cambria" w:hAnsiTheme="minorHAnsi" w:cstheme="minorHAnsi"/>
          <w:sz w:val="22"/>
          <w:szCs w:val="22"/>
          <w:highlight w:val="yellow"/>
          <w:lang w:val="en-GB"/>
        </w:rPr>
        <w:t xml:space="preserve"> summarises</w:t>
      </w:r>
      <w:r w:rsidR="00992872" w:rsidRPr="009918D0">
        <w:rPr>
          <w:rFonts w:asciiTheme="minorHAnsi" w:eastAsia="Cambria" w:hAnsiTheme="minorHAnsi" w:cstheme="minorHAnsi"/>
          <w:sz w:val="22"/>
          <w:szCs w:val="22"/>
          <w:lang w:val="en-GB"/>
        </w:rPr>
        <w:t xml:space="preserve"> how various features associated with filamentous growth </w:t>
      </w:r>
      <w:r w:rsidR="00992872" w:rsidRPr="001E4075">
        <w:rPr>
          <w:rFonts w:asciiTheme="minorHAnsi" w:eastAsia="Cambria" w:hAnsiTheme="minorHAnsi" w:cstheme="minorHAnsi"/>
          <w:sz w:val="22"/>
          <w:szCs w:val="22"/>
          <w:lang w:val="en-GB"/>
        </w:rPr>
        <w:t>and osmotrophic feeding arose relative to the branching position of the fungi and the Pseudofungi.</w:t>
      </w:r>
      <w:r w:rsidRPr="001E4075">
        <w:rPr>
          <w:rFonts w:asciiTheme="minorHAnsi" w:eastAsia="Cambria" w:hAnsiTheme="minorHAnsi" w:cstheme="minorHAnsi"/>
          <w:sz w:val="22"/>
          <w:szCs w:val="22"/>
          <w:lang w:val="en-GB"/>
        </w:rPr>
        <w:t xml:space="preserve"> We hope the </w:t>
      </w:r>
      <w:r w:rsidRPr="001E4075">
        <w:rPr>
          <w:rFonts w:asciiTheme="minorHAnsi" w:eastAsia="Cambria" w:hAnsiTheme="minorHAnsi" w:cstheme="minorHAnsi"/>
          <w:i/>
          <w:sz w:val="22"/>
          <w:szCs w:val="22"/>
          <w:lang w:val="en-GB"/>
        </w:rPr>
        <w:t>H. catenoides</w:t>
      </w:r>
      <w:r w:rsidR="0046405D">
        <w:rPr>
          <w:rFonts w:asciiTheme="minorHAnsi" w:eastAsia="Cambria" w:hAnsiTheme="minorHAnsi" w:cstheme="minorHAnsi"/>
          <w:i/>
          <w:sz w:val="22"/>
          <w:szCs w:val="22"/>
          <w:lang w:val="en-GB"/>
        </w:rPr>
        <w:t xml:space="preserve"> </w:t>
      </w:r>
      <w:r w:rsidR="0046405D">
        <w:rPr>
          <w:rFonts w:asciiTheme="minorHAnsi" w:eastAsia="Cambria" w:hAnsiTheme="minorHAnsi" w:cstheme="minorHAnsi"/>
          <w:sz w:val="22"/>
          <w:szCs w:val="22"/>
          <w:lang w:val="en-GB"/>
        </w:rPr>
        <w:t>draft</w:t>
      </w:r>
      <w:r w:rsidRPr="001E4075">
        <w:rPr>
          <w:rFonts w:asciiTheme="minorHAnsi" w:eastAsia="Cambria" w:hAnsiTheme="minorHAnsi" w:cstheme="minorHAnsi"/>
          <w:i/>
          <w:sz w:val="22"/>
          <w:szCs w:val="22"/>
          <w:lang w:val="en-GB"/>
        </w:rPr>
        <w:t xml:space="preserve"> </w:t>
      </w:r>
      <w:r w:rsidRPr="001E4075">
        <w:rPr>
          <w:rFonts w:asciiTheme="minorHAnsi" w:eastAsia="Cambria" w:hAnsiTheme="minorHAnsi" w:cstheme="minorHAnsi"/>
          <w:sz w:val="22"/>
          <w:szCs w:val="22"/>
          <w:lang w:val="en-GB"/>
        </w:rPr>
        <w:t xml:space="preserve">genome will provide a useful dataset for comparative biology within the Pseudofungi and across the eukaryotes </w:t>
      </w:r>
      <w:r w:rsidR="0033204F" w:rsidRPr="001E4075">
        <w:rPr>
          <w:rFonts w:asciiTheme="minorHAnsi" w:eastAsia="Cambria" w:hAnsiTheme="minorHAnsi" w:cstheme="minorHAnsi"/>
          <w:sz w:val="22"/>
          <w:szCs w:val="22"/>
          <w:lang w:val="en-GB"/>
        </w:rPr>
        <w:t>especially</w:t>
      </w:r>
      <w:r w:rsidRPr="001E4075">
        <w:rPr>
          <w:rFonts w:asciiTheme="minorHAnsi" w:eastAsia="Cambria" w:hAnsiTheme="minorHAnsi" w:cstheme="minorHAnsi"/>
          <w:sz w:val="22"/>
          <w:szCs w:val="22"/>
          <w:lang w:val="en-GB"/>
        </w:rPr>
        <w:t xml:space="preserve"> with regards to </w:t>
      </w:r>
      <w:r w:rsidR="0033204F">
        <w:rPr>
          <w:rFonts w:asciiTheme="minorHAnsi" w:eastAsia="Cambria" w:hAnsiTheme="minorHAnsi" w:cstheme="minorHAnsi"/>
          <w:sz w:val="22"/>
          <w:szCs w:val="22"/>
          <w:lang w:val="en-GB"/>
        </w:rPr>
        <w:t>understanding the evolution of filamentous osm</w:t>
      </w:r>
      <w:r w:rsidRPr="001E4075">
        <w:rPr>
          <w:rFonts w:asciiTheme="minorHAnsi" w:eastAsia="Cambria" w:hAnsiTheme="minorHAnsi" w:cstheme="minorHAnsi"/>
          <w:sz w:val="22"/>
          <w:szCs w:val="22"/>
          <w:lang w:val="en-GB"/>
        </w:rPr>
        <w:t xml:space="preserve">otrophic characteristics. </w:t>
      </w:r>
    </w:p>
    <w:p w14:paraId="426CB1C1" w14:textId="77777777" w:rsidR="00352918"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Materials and Methods</w:t>
      </w:r>
    </w:p>
    <w:p w14:paraId="25469EF8" w14:textId="77777777" w:rsidR="000835B2" w:rsidRPr="009918D0" w:rsidRDefault="000F54FC" w:rsidP="00FB7FD4">
      <w:pPr>
        <w:spacing w:after="120" w:line="480" w:lineRule="auto"/>
        <w:jc w:val="both"/>
        <w:outlineLvl w:val="0"/>
        <w:rPr>
          <w:rFonts w:asciiTheme="minorHAnsi" w:eastAsia="Cambria" w:hAnsiTheme="minorHAnsi" w:cstheme="minorHAnsi"/>
          <w:b/>
          <w:sz w:val="22"/>
          <w:szCs w:val="22"/>
          <w:lang w:val="en-GB"/>
        </w:rPr>
      </w:pPr>
      <w:r w:rsidRPr="009918D0">
        <w:rPr>
          <w:rFonts w:asciiTheme="minorHAnsi" w:eastAsia="Cambria" w:hAnsiTheme="minorHAnsi" w:cstheme="minorHAnsi"/>
          <w:b/>
          <w:sz w:val="22"/>
          <w:szCs w:val="22"/>
          <w:lang w:val="en-GB"/>
        </w:rPr>
        <w:t xml:space="preserve">Cell Culture in preparation for sequencing. </w:t>
      </w:r>
    </w:p>
    <w:p w14:paraId="5EEC0444" w14:textId="3BED3B6E"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i/>
          <w:sz w:val="22"/>
          <w:szCs w:val="22"/>
          <w:lang w:val="en-GB"/>
        </w:rPr>
        <w:t>Hyphocytrium catenoides</w:t>
      </w:r>
      <w:r w:rsidRPr="009918D0">
        <w:rPr>
          <w:rFonts w:asciiTheme="minorHAnsi" w:eastAsia="Cambria" w:hAnsiTheme="minorHAnsi" w:cstheme="minorHAnsi"/>
          <w:sz w:val="22"/>
          <w:szCs w:val="22"/>
          <w:lang w:val="en-GB"/>
        </w:rPr>
        <w:t xml:space="preserve"> (ATCC 18719) was inoculated onto Emerson YpSs agar and cultured and cell mass prepared for DNA and RNA extraction as described previously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&lt;EndNote&gt;&lt;Cite&gt;&lt;Author&gt;Richards&lt;/Author&gt;&lt;Year&gt;2011&lt;/Year&gt;&lt;RecNum&gt;4592&lt;/RecNum&gt;&lt;DisplayText&gt;(23)&lt;/DisplayText&gt;&lt;record&gt;&lt;rec-number&gt;4592&lt;/rec-number&gt;&lt;foreign-keys&gt;&lt;key app="EN" db-id="aa0wwef99asf0aeesds5pf0ft29wa99fvf0s" timestamp="0"&gt;4592&lt;/key&gt;&lt;/foreign-keys&gt;&lt;ref-type name="Journal Article"&gt;17&lt;/ref-type&gt;&lt;contributors&gt;&lt;authors&gt;&lt;author&gt;Richards, T. A.&lt;/author&gt;&lt;author&gt;Soanes, D. M.&lt;/author&gt;&lt;author&gt;Jones, M. D.&lt;/author&gt;&lt;author&gt;Vasieva, O.&lt;/author&gt;&lt;author&gt;Leonard, G.&lt;/author&gt;&lt;author&gt;Paszkiewicz, K.&lt;/author&gt;&lt;author&gt;Foster, P. G.&lt;/author&gt;&lt;author&gt;Hall, N.&lt;/author&gt;&lt;author&gt;Talbot, N. J.&lt;/author&gt;&lt;/authors&gt;&lt;/contributors&gt;&lt;auth-address&gt;Biosciences, University of Exeter, Exeter EX4 4QD, United Kingdom.&lt;/auth-address&gt;&lt;titles&gt;&lt;title&gt;Horizontal gene transfer facilitated the evolution of plant parasitic mechanisms in the oomycetes&lt;/title&gt;&lt;secondary-title&gt;Proc. Natl. Acad. Sci. USA&lt;/secondary-title&gt;&lt;/titles&gt;&lt;periodical&gt;&lt;full-title&gt;Proc. Natl. Acad. Sci. USA&lt;/full-title&gt;&lt;/periodical&gt;&lt;pages&gt;15258-15263&lt;/pages&gt;&lt;volume&gt;108&lt;/volume&gt;&lt;number&gt;37&lt;/number&gt;&lt;edition&gt;2011/09/01&lt;/edition&gt;&lt;dates&gt;&lt;year&gt;2011&lt;/year&gt;&lt;pub-dates&gt;&lt;date&gt;Sep 13&lt;/date&gt;&lt;/pub-dates&gt;&lt;/dates&gt;&lt;isbn&gt;1091-6490 (Electronic)&amp;#xD;0027-8424 (Linking)&lt;/isbn&gt;&lt;accession-num&gt;21878562&lt;/accession-num&gt;&lt;urls&gt;&lt;related-urls&gt;&lt;url&gt;http://www.ncbi.nlm.nih.gov/entrez/query.fcgi?cmd=Retrieve&amp;amp;db=PubMed&amp;amp;dopt=Citation&amp;amp;list_uids=21878562&lt;/url&gt;&lt;/related-urls&gt;&lt;/urls&gt;&lt;electronic-resource-num&gt;1105100108 [pii]&amp;#xD;10.1073/pnas.1105100108&lt;/electronic-resource-num&gt;&lt;language&gt;eng&lt;/language&gt;&lt;/record&gt;&lt;/Cite&gt;&lt;/EndNote&gt;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(23)</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DNA samples were checked for contamination using an environmental DNA SSU PCR approach</w:t>
      </w:r>
      <w:r w:rsidR="000835B2" w:rsidRPr="009918D0">
        <w:rPr>
          <w:rFonts w:asciiTheme="minorHAnsi" w:eastAsia="Cambria" w:hAnsiTheme="minorHAnsi" w:cstheme="minorHAnsi"/>
          <w:sz w:val="22"/>
          <w:szCs w:val="22"/>
          <w:lang w:val="en-GB"/>
        </w:rPr>
        <w:t xml:space="preserve">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&lt;EndNote&gt;&lt;Cite&gt;&lt;Author&gt;Richards&lt;/Author&gt;&lt;Year&gt;2011&lt;/Year&gt;&lt;RecNum&gt;4592&lt;/RecNum&gt;&lt;DisplayText&gt;(23)&lt;/DisplayText&gt;&lt;record&gt;&lt;rec-number&gt;4592&lt;/rec-number&gt;&lt;foreign-keys&gt;&lt;key app="EN" db-id="aa0wwef99asf0aeesds5pf0ft29wa99fvf0s" timestamp="0"&gt;4592&lt;/key&gt;&lt;/foreign-keys&gt;&lt;ref-type name="Journal Article"&gt;17&lt;/ref-type&gt;&lt;contributors&gt;&lt;authors&gt;&lt;author&gt;Richards, T. A.&lt;/author&gt;&lt;author&gt;Soanes, D. M.&lt;/author&gt;&lt;author&gt;Jones, M. D.&lt;/author&gt;&lt;author&gt;Vasieva, O.&lt;/author&gt;&lt;author&gt;Leonard, G.&lt;/author&gt;&lt;author&gt;Paszkiewicz, K.&lt;/author&gt;&lt;author&gt;Foster, P. G.&lt;/author&gt;&lt;author&gt;Hall, N.&lt;/author&gt;&lt;author&gt;Talbot, N. J.&lt;/author&gt;&lt;/authors&gt;&lt;/contributors&gt;&lt;auth-address&gt;Biosciences, University of Exeter, Exeter EX4 4QD, United Kingdom.&lt;/auth-address&gt;&lt;titles&gt;&lt;title&gt;Horizontal gene transfer facilitated the evolution of plant parasitic mechanisms in the oomycetes&lt;/title&gt;&lt;secondary-title&gt;Proc. Natl. Acad. Sci. USA&lt;/secondary-title&gt;&lt;/titles&gt;&lt;periodical&gt;&lt;full-title&gt;Proc. Natl. Acad. Sci. USA&lt;/full-title&gt;&lt;/periodical&gt;&lt;pages&gt;15258-15263&lt;/pages&gt;&lt;volume&gt;108&lt;/volume&gt;&lt;number&gt;37&lt;/number&gt;&lt;edition&gt;2011/09/01&lt;/edition&gt;&lt;dates&gt;&lt;year&gt;2011&lt;/year&gt;&lt;pub-dates&gt;&lt;date&gt;Sep 13&lt;/date&gt;&lt;/pub-dates&gt;&lt;/dates&gt;&lt;isbn&gt;1091-6490 (Electronic)&amp;#xD;0027-8424 (Linking)&lt;/isbn&gt;&lt;accession-num&gt;21878562&lt;/accession-num&gt;&lt;urls&gt;&lt;related-urls&gt;&lt;url&gt;http://www.ncbi.nlm.nih.gov/entrez/query.fcgi?cmd=Retrieve&amp;amp;db=PubMed&amp;amp;dopt=Citation&amp;amp;list_uids=21878562&lt;/url&gt;&lt;/related-urls&gt;&lt;/urls&gt;&lt;electronic-resource-num&gt;1105100108 [pii]&amp;#xD;10.1073/pnas.1105100108&lt;/electronic-resource-num&gt;&lt;language&gt;eng&lt;/language&gt;&lt;/record&gt;&lt;/Cite&gt;&lt;/EndNote&gt;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(23)</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using both eukaryotic 18S PCR primers 1F (5’CTGGTTGATCCTGCCAG-3’) and 1520R (5’-CTGCAGGTTCACCTA-3’) (e.g.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&lt;EndNote&gt;&lt;Cite&gt;&lt;Author&gt;Lefèvre&lt;/Author&gt;&lt;Year&gt;2007&lt;/Year&gt;&lt;RecNum&gt;1262&lt;/RecNum&gt;&lt;DisplayText&gt;(116)&lt;/DisplayText&gt;&lt;record&gt;&lt;rec-number&gt;1262&lt;/rec-number&gt;&lt;foreign-keys&gt;&lt;key app="EN" db-id="aa0wwef99asf0aeesds5pf0ft29wa99fvf0s" timestamp="0"&gt;1262&lt;/key&gt;&lt;/foreign-keys&gt;&lt;ref-type name="Journal Article"&gt;17&lt;/ref-type&gt;&lt;contributors&gt;&lt;authors&gt;&lt;author&gt;Lefèvre, E.&lt;/author&gt;&lt;author&gt;Bardot, C.&lt;/author&gt;&lt;author&gt;Noël, C.&lt;/author&gt;&lt;author&gt;Carrias, J. F.&lt;/author&gt;&lt;author&gt;Viscogliosi, E.&lt;/author&gt;&lt;author&gt;Amblard, C.&lt;/author&gt;&lt;author&gt;Sime-Ngando, T.&lt;/author&gt;&lt;/authors&gt;&lt;/contributors&gt;&lt;auth-address&gt;Laboratoire de Biologie des Protistes, UMR CNRS 6023, Universite Blaise Pascal (Clermont-Ferrand II), F-63177, Aubiere Cedex, France.&lt;/auth-address&gt;&lt;titles&gt;&lt;title&gt;Unveiling fungal zooflagellates as members of freshwater picoeukaryotes: evidence from a molecular diversity study in a deep meromictic lake&lt;/title&gt;&lt;secondary-title&gt;Environ. Microbiol.&lt;/secondary-title&gt;&lt;/titles&gt;&lt;periodical&gt;&lt;full-title&gt;Environ. Microbiol.&lt;/full-title&gt;&lt;/periodical&gt;&lt;pages&gt;61-71&lt;/pages&gt;&lt;volume&gt;9&lt;/volume&gt;&lt;number&gt;1&lt;/number&gt;&lt;dates&gt;&lt;year&gt;2007&lt;/year&gt;&lt;/dates&gt;&lt;accession-num&gt;17227412&lt;/accession-num&gt;&lt;call-num&gt;0239&lt;/call-num&gt;&lt;urls&gt;&lt;related-urls&gt;&lt;url&gt;http://www.ncbi.nlm.nih.gov/entrez/query.fcgi?cmd=Retrieve&amp;amp;db=PubMed&amp;amp;dopt=Citation&amp;amp;list_uids=17227412&lt;/url&gt;&lt;/related-urls&gt;&lt;/urls&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(116)</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and prokaryotic 16S PCR primers PA (5’-AGAGTTTGATCCTGGCTCAG-3’) and PH (5’-AAGGAGGTCATCCAGCCGCA-3’) (e.g.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&lt;EndNote&gt;&lt;Cite&gt;&lt;Author&gt;Edwards&lt;/Author&gt;&lt;Year&gt;1989&lt;/Year&gt;&lt;RecNum&gt;3932&lt;/RecNum&gt;&lt;DisplayText&gt;(117)&lt;/DisplayText&gt;&lt;record&gt;&lt;rec-number&gt;3932&lt;/rec-number&gt;&lt;foreign-keys&gt;&lt;key app="EN" db-id="aa0wwef99asf0aeesds5pf0ft29wa99fvf0s" timestamp="0"&gt;3932&lt;/key&gt;&lt;/foreign-keys&gt;&lt;ref-type name="Journal Article"&gt;17&lt;/ref-type&gt;&lt;contributors&gt;&lt;authors&gt;&lt;author&gt;Edwards, U. &lt;/author&gt;&lt;author&gt;Rogall, T.&lt;/author&gt;&lt;author&gt;Blocker, H.&lt;/author&gt;&lt;author&gt;Emde, M.&lt;/author&gt;&lt;author&gt;Bottger, E. C. &lt;/author&gt;&lt;/authors&gt;&lt;/contributors&gt;&lt;titles&gt;&lt;title&gt;Isolation and direct complete nucleotide determination of entire genes. Characterisation of a gene encoding for 16S ribosomal RNA. &lt;/title&gt;&lt;secondary-title&gt;Nucleic Acids Res.&lt;/secondary-title&gt;&lt;/titles&gt;&lt;periodical&gt;&lt;full-title&gt;Nucleic Acids Res.&lt;/full-title&gt;&lt;/periodical&gt;&lt;pages&gt;7843-7853.&lt;/pages&gt;&lt;volume&gt;17&lt;/volume&gt;&lt;dates&gt;&lt;year&gt;1989&lt;/year&gt;&lt;/dates&gt;&lt;urls&gt;&lt;/urls&gt;&lt;/record&gt;&lt;/Cite&gt;&lt;/EndNote&gt;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(117)</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w:t>
      </w:r>
    </w:p>
    <w:p w14:paraId="1F6C85AA" w14:textId="2C0C7DD9" w:rsidR="00352918"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 xml:space="preserve">Genome </w:t>
      </w:r>
      <w:r w:rsidR="00242F88" w:rsidRPr="009918D0">
        <w:rPr>
          <w:rFonts w:asciiTheme="minorHAnsi" w:eastAsia="Cambria" w:hAnsiTheme="minorHAnsi" w:cstheme="minorHAnsi"/>
          <w:b/>
          <w:sz w:val="22"/>
          <w:szCs w:val="22"/>
          <w:lang w:val="en-GB"/>
        </w:rPr>
        <w:t xml:space="preserve">and Transcriptome </w:t>
      </w:r>
      <w:r w:rsidRPr="009918D0">
        <w:rPr>
          <w:rFonts w:asciiTheme="minorHAnsi" w:eastAsia="Cambria" w:hAnsiTheme="minorHAnsi" w:cstheme="minorHAnsi"/>
          <w:b/>
          <w:sz w:val="22"/>
          <w:szCs w:val="22"/>
          <w:lang w:val="en-GB"/>
        </w:rPr>
        <w:t>Sequencing, Assembly and Validation and ORF Calling</w:t>
      </w:r>
    </w:p>
    <w:p w14:paraId="0361773D" w14:textId="6DB1465F"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One lane of paired-end (100 bp) Illumina HiSeq data was generated along with two lanes of paired-end (76bp) Illumina GAiix at the Exeter Sequencing Service generating 2x 212,760,559 HiSeq reads along with </w:t>
      </w:r>
      <w:r w:rsidRPr="009918D0">
        <w:rPr>
          <w:rFonts w:asciiTheme="minorHAnsi" w:eastAsia="Cambria" w:hAnsiTheme="minorHAnsi" w:cstheme="minorHAnsi"/>
          <w:sz w:val="22"/>
          <w:szCs w:val="22"/>
          <w:lang w:val="en-GB"/>
        </w:rPr>
        <w:lastRenderedPageBreak/>
        <w:t xml:space="preserve">2x 15,266,599 and 2x 16,274,715 GAiix reads. At the time of sequencing we were unable to assemble this much data. Therefore, after trimming and cleaning (using TagCleaner </w:t>
      </w:r>
      <w:r w:rsidR="00865E44"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&lt;EndNote&gt;&lt;Cite&gt;&lt;Author&gt;Schmieder&lt;/Author&gt;&lt;Year&gt;2010&lt;/Year&gt;&lt;RecNum&gt;6632&lt;/RecNum&gt;&lt;DisplayText&gt;(118)&lt;/DisplayText&gt;&lt;record&gt;&lt;rec-number&gt;6632&lt;/rec-number&gt;&lt;foreign-keys&gt;&lt;key app="EN" db-id="aa0wwef99asf0aeesds5pf0ft29wa99fvf0s" timestamp="1478083602"&gt;6632&lt;/key&gt;&lt;/foreign-keys&gt;&lt;ref-type name="Journal Article"&gt;17&lt;/ref-type&gt;&lt;contributors&gt;&lt;authors&gt;&lt;author&gt;Schmieder, Robert&lt;/author&gt;&lt;author&gt;Lim, Yan Wei&lt;/author&gt;&lt;author&gt;Rohwer, Forest&lt;/author&gt;&lt;author&gt;Edwards, Robert&lt;/author&gt;&lt;/authors&gt;&lt;/contributors&gt;&lt;titles&gt;&lt;title&gt;TagCleaner: Identification and removal of tag sequences from genomic and metagenomic datasets&lt;/title&gt;&lt;secondary-title&gt;BMC Bioinformatics&lt;/secondary-title&gt;&lt;/titles&gt;&lt;periodical&gt;&lt;full-title&gt;BMC Bioinformatics&lt;/full-title&gt;&lt;/periodical&gt;&lt;pages&gt;341-341&lt;/pages&gt;&lt;volume&gt;11&lt;/volume&gt;&lt;dates&gt;&lt;year&gt;2010&lt;/year&gt;&lt;pub-dates&gt;&lt;date&gt;06/23&amp;#xD;03/06/received&amp;#xD;06/23/accepted&lt;/date&gt;&lt;/pub-dates&gt;&lt;/dates&gt;&lt;publisher&gt;BioMed Central&lt;/publisher&gt;&lt;isbn&gt;1471-2105&lt;/isbn&gt;&lt;accession-num&gt;PMC2910026&lt;/accession-num&gt;&lt;urls&gt;&lt;related-urls&gt;&lt;url&gt;http://www.ncbi.nlm.nih.gov/pmc/articles/PMC2910026/&lt;/url&gt;&lt;/related-urls&gt;&lt;/urls&gt;&lt;electronic-resource-num&gt;10.1186/1471-2105-11-341&lt;/electronic-resource-num&gt;&lt;remote-database-name&gt;PMC&lt;/remote-database-name&gt;&lt;/record&gt;&lt;/Cite&gt;&lt;/EndNote&gt;</w:instrText>
      </w:r>
      <w:r w:rsidR="00865E44"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(118)</w:t>
      </w:r>
      <w:r w:rsidR="00865E44" w:rsidRPr="009918D0">
        <w:rPr>
          <w:rFonts w:asciiTheme="minorHAnsi" w:eastAsia="Cambria" w:hAnsiTheme="minorHAnsi" w:cstheme="minorHAnsi"/>
          <w:sz w:val="22"/>
          <w:szCs w:val="22"/>
          <w:lang w:val="en-GB"/>
        </w:rPr>
        <w:fldChar w:fldCharType="end"/>
      </w:r>
      <w:r w:rsidR="00865E44"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and PRINSEQ</w:t>
      </w:r>
      <w:r w:rsidR="00865E44">
        <w:rPr>
          <w:rFonts w:asciiTheme="minorHAnsi" w:eastAsia="Cambria" w:hAnsiTheme="minorHAnsi" w:cstheme="minorHAnsi"/>
          <w:sz w:val="22"/>
          <w:szCs w:val="22"/>
          <w:lang w:val="en-GB"/>
        </w:rPr>
        <w:t xml:space="preserve"> </w:t>
      </w:r>
      <w:r w:rsidR="00865E44"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&lt;EndNote&gt;&lt;Cite&gt;&lt;Author&gt;Schmieder&lt;/Author&gt;&lt;Year&gt;2011&lt;/Year&gt;&lt;RecNum&gt;6633&lt;/RecNum&gt;&lt;DisplayText&gt;(119)&lt;/DisplayText&gt;&lt;record&gt;&lt;rec-number&gt;6633&lt;/rec-number&gt;&lt;foreign-keys&gt;&lt;key app="EN" db-id="aa0wwef99asf0aeesds5pf0ft29wa99fvf0s" timestamp="1478083708"&gt;6633&lt;/key&gt;&lt;/foreign-keys&gt;&lt;ref-type name="Journal Article"&gt;17&lt;/ref-type&gt;&lt;contributors&gt;&lt;authors&gt;&lt;author&gt;Schmieder, Robert&lt;/author&gt;&lt;author&gt;Edwards, Robert&lt;/author&gt;&lt;/authors&gt;&lt;/contributors&gt;&lt;titles&gt;&lt;title&gt;Quality control and preprocessing of metagenomic datasets&lt;/title&gt;&lt;secondary-title&gt;Bioinformatics&lt;/secondary-title&gt;&lt;/titles&gt;&lt;periodical&gt;&lt;full-title&gt;Bioinformatics&lt;/full-title&gt;&lt;/periodical&gt;&lt;pages&gt;863-864&lt;/pages&gt;&lt;volume&gt;27&lt;/volume&gt;&lt;number&gt;6&lt;/number&gt;&lt;dates&gt;&lt;year&gt;2011&lt;/year&gt;&lt;pub-dates&gt;&lt;date&gt;01/28&amp;#xD;11/08/received&amp;#xD;01/11/revised&amp;#xD;01/12/accepted&lt;/date&gt;&lt;/pub-dates&gt;&lt;/dates&gt;&lt;publisher&gt;Oxford University Press&lt;/publisher&gt;&lt;isbn&gt;1367-4803&amp;#xD;1367-4811&lt;/isbn&gt;&lt;accession-num&gt;PMC3051327&lt;/accession-num&gt;&lt;urls&gt;&lt;related-urls&gt;&lt;url&gt;http://www.ncbi.nlm.nih.gov/pmc/articles/PMC3051327/&lt;/url&gt;&lt;/related-urls&gt;&lt;/urls&gt;&lt;electronic-resource-num&gt;10.1093/bioinformatics/btr026&lt;/electronic-resource-num&gt;&lt;remote-database-name&gt;PMC&lt;/remote-database-name&gt;&lt;/record&gt;&lt;/Cite&gt;&lt;/EndNote&gt;</w:instrText>
      </w:r>
      <w:r w:rsidR="00865E44"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(119)</w:t>
      </w:r>
      <w:r w:rsidR="00865E44"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of the data, we subsequently digitally normalised it with KHMER</w:t>
      </w:r>
      <w:r w:rsidR="00865E44">
        <w:rPr>
          <w:rFonts w:asciiTheme="minorHAnsi" w:eastAsia="Cambria" w:hAnsiTheme="minorHAnsi" w:cstheme="minorHAnsi"/>
          <w:sz w:val="22"/>
          <w:szCs w:val="22"/>
          <w:lang w:val="en-GB"/>
        </w:rPr>
        <w:t xml:space="preserve"> </w:t>
      </w:r>
      <w:r w:rsidR="00865E44"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&lt;EndNote&gt;&lt;Cite&gt;&lt;Author&gt;Brown&lt;/Author&gt;&lt;Year&gt;2013&lt;/Year&gt;&lt;RecNum&gt;6634&lt;/RecNum&gt;&lt;DisplayText&gt;(120)&lt;/DisplayText&gt;&lt;record&gt;&lt;rec-number&gt;6634&lt;/rec-number&gt;&lt;foreign-keys&gt;&lt;key app="EN" db-id="aa0wwef99asf0aeesds5pf0ft29wa99fvf0s" timestamp="1478084002"&gt;6634&lt;/key&gt;&lt;/foreign-keys&gt;&lt;ref-type name="Online Database"&gt;45&lt;/ref-type&gt;&lt;contributors&gt;&lt;authors&gt;&lt;author&gt;Brown, C. T.&lt;/author&gt;&lt;author&gt;Scott, C. &lt;/author&gt;&lt;author&gt;Crusoe, M. R.&lt;/author&gt;&lt;author&gt;Sheneman, L.&lt;/author&gt;&lt;author&gt;Rosenthal, J.&lt;/author&gt;&lt;author&gt;Howe, A.&lt;/author&gt;&lt;/authors&gt;&lt;/contributors&gt;&lt;titles&gt;&lt;title&gt;khmer-protocols documentation&lt;/title&gt;&lt;/titles&gt;&lt;pages&gt;http://dx.doi.org/10.6084/m9.figshare.878460&lt;/pages&gt;&lt;dates&gt;&lt;year&gt;2013&lt;/year&gt;&lt;/dates&gt;&lt;pub-location&gt;Figshare&lt;/pub-location&gt;&lt;urls&gt;&lt;/urls&gt;&lt;/record&gt;&lt;/Cite&gt;&lt;/EndNote&gt;</w:instrText>
      </w:r>
      <w:r w:rsidR="00865E44"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(120)</w:t>
      </w:r>
      <w:r w:rsidR="00865E44"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in order to discard redundant data, sampling variation and remove errors. This reduced the number of reads to 415,241,668 HiSeq along with 28,964,302 and 30,961,514 GAiix; a reduction of 13,436,262 reads in total. The raw reads are deposited in NCBI and EBI with accessions as: Illumina GAiix = SRX033129 and Illumina HiSeq = ERS1151585 respectively.</w:t>
      </w:r>
      <w:r w:rsidR="000835B2" w:rsidRPr="009918D0">
        <w:rPr>
          <w:rFonts w:asciiTheme="minorHAnsi"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An initial assembly, using the program Ray v2.2.1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&lt;EndNote&gt;&lt;Cite&gt;&lt;Author&gt;Boisvert&lt;/Author&gt;&lt;Year&gt;2012&lt;/Year&gt;&lt;RecNum&gt;7144&lt;/RecNum&gt;&lt;DisplayText&gt;(121)&lt;/DisplayText&gt;&lt;record&gt;&lt;rec-number&gt;7144&lt;/rec-number&gt;&lt;foreign-keys&gt;&lt;key app="EN" db-id="aa0wwef99asf0aeesds5pf0ft29wa99fvf0s" timestamp="1480502780"&gt;7144&lt;/key&gt;&lt;/foreign-keys&gt;&lt;ref-type name="Journal Article"&gt;17&lt;/ref-type&gt;&lt;contributors&gt;&lt;authors&gt;&lt;author&gt;Boisvert, Sébastien&lt;/author&gt;&lt;author&gt;Raymond, Frédéric&lt;/author&gt;&lt;author&gt;Godzaridis, Élénie&lt;/author&gt;&lt;author&gt;Laviolette, François&lt;/author&gt;&lt;author&gt;Corbeil, Jacques&lt;/author&gt;&lt;/authors&gt;&lt;/contributors&gt;&lt;titles&gt;&lt;title&gt;Ray Meta: scalable de novo metagenome assembly and profiling&lt;/title&gt;&lt;secondary-title&gt;Genome Biology&lt;/secondary-title&gt;&lt;/titles&gt;&lt;periodical&gt;&lt;full-title&gt;Genome Biology&lt;/full-title&gt;&lt;/periodical&gt;&lt;pages&gt;R122&lt;/pages&gt;&lt;volume&gt;13&lt;/volume&gt;&lt;number&gt;12&lt;/number&gt;&lt;dates&gt;&lt;year&gt;2012&lt;/year&gt;&lt;pub-dates&gt;&lt;date&gt;2012//&lt;/date&gt;&lt;/pub-dates&gt;&lt;/dates&gt;&lt;isbn&gt;1474-760X&lt;/isbn&gt;&lt;urls&gt;&lt;related-urls&gt;&lt;url&gt;http://dx.doi.org/10.1186/gb-2012-13-12-r122&lt;/url&gt;&lt;/related-urls&gt;&lt;/urls&gt;&lt;electronic-resource-num&gt;10.1186/gb-2012-13-12-r122&lt;/electronic-resource-num&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(121)</w:t>
      </w:r>
      <w:r w:rsidR="001A6DE9" w:rsidRPr="009918D0">
        <w:rPr>
          <w:rFonts w:asciiTheme="minorHAnsi" w:eastAsia="Cambria" w:hAnsiTheme="minorHAnsi" w:cstheme="minorHAnsi"/>
          <w:sz w:val="22"/>
          <w:szCs w:val="22"/>
          <w:lang w:val="en-GB"/>
        </w:rPr>
        <w:fldChar w:fldCharType="end"/>
      </w:r>
      <w:r w:rsidR="00865E44">
        <w:rPr>
          <w:rFonts w:asciiTheme="minorHAnsi" w:eastAsia="Cambria" w:hAnsiTheme="minorHAnsi" w:cstheme="minorHAnsi"/>
          <w:sz w:val="22"/>
          <w:szCs w:val="22"/>
          <w:lang w:val="en-GB"/>
        </w:rPr>
        <w:t xml:space="preserve"> was generated (see </w:t>
      </w:r>
      <w:r w:rsidR="00865E44" w:rsidRPr="00865E44">
        <w:rPr>
          <w:rFonts w:asciiTheme="minorHAnsi" w:eastAsia="Cambria" w:hAnsiTheme="minorHAnsi" w:cstheme="minorHAnsi"/>
          <w:sz w:val="22"/>
          <w:szCs w:val="22"/>
          <w:lang w:val="en-GB"/>
        </w:rPr>
        <w:t>tps://github.com/guyleonard/hyphochytrium/tree/master/manuscript/data</w:t>
      </w:r>
      <w:r w:rsidR="00865E44">
        <w:rPr>
          <w:rFonts w:asciiTheme="minorHAnsi" w:eastAsia="Cambria" w:hAnsiTheme="minorHAnsi" w:cstheme="minorHAnsi"/>
          <w:sz w:val="22"/>
          <w:szCs w:val="22"/>
          <w:lang w:val="en-GB"/>
        </w:rPr>
        <w:t xml:space="preserve"> for details of commands used)</w:t>
      </w:r>
      <w:r w:rsidRPr="009918D0">
        <w:rPr>
          <w:rFonts w:asciiTheme="minorHAnsi" w:eastAsia="Cambria" w:hAnsiTheme="minorHAnsi" w:cstheme="minorHAnsi"/>
          <w:sz w:val="22"/>
          <w:szCs w:val="22"/>
          <w:lang w:val="en-GB"/>
        </w:rPr>
        <w:t xml:space="preserve">, and generated 29,448 scaffolds, with a total of 107,387,882bp, </w:t>
      </w:r>
      <w:r w:rsidR="000B7878" w:rsidRPr="009918D0">
        <w:rPr>
          <w:rFonts w:asciiTheme="minorHAnsi" w:eastAsia="Cambria" w:hAnsiTheme="minorHAnsi" w:cstheme="minorHAnsi"/>
          <w:sz w:val="22"/>
          <w:szCs w:val="22"/>
          <w:lang w:val="en-GB"/>
        </w:rPr>
        <w:t>and an N50 of 8,746bp. Next</w:t>
      </w:r>
      <w:r w:rsidR="00A518D6">
        <w:rPr>
          <w:rFonts w:asciiTheme="minorHAnsi" w:eastAsia="Cambria" w:hAnsiTheme="minorHAnsi" w:cstheme="minorHAnsi"/>
          <w:sz w:val="22"/>
          <w:szCs w:val="22"/>
          <w:lang w:val="en-GB"/>
        </w:rPr>
        <w:t>,</w:t>
      </w:r>
      <w:r w:rsidR="000B7878" w:rsidRPr="009918D0">
        <w:rPr>
          <w:rFonts w:asciiTheme="minorHAnsi" w:eastAsia="Cambria" w:hAnsiTheme="minorHAnsi" w:cstheme="minorHAnsi"/>
          <w:sz w:val="22"/>
          <w:szCs w:val="22"/>
          <w:lang w:val="en-GB"/>
        </w:rPr>
        <w:t xml:space="preserve"> we investigated the possibility that </w:t>
      </w:r>
      <w:r w:rsidRPr="009918D0">
        <w:rPr>
          <w:rFonts w:asciiTheme="minorHAnsi" w:eastAsia="Cambria" w:hAnsiTheme="minorHAnsi" w:cstheme="minorHAnsi"/>
          <w:i/>
          <w:sz w:val="22"/>
          <w:szCs w:val="22"/>
          <w:lang w:val="en-GB"/>
        </w:rPr>
        <w:t>H.</w:t>
      </w:r>
      <w:r w:rsidR="000835B2" w:rsidRPr="009918D0">
        <w:rPr>
          <w:rFonts w:asciiTheme="minorHAnsi" w:eastAsia="Cambria" w:hAnsiTheme="minorHAnsi" w:cstheme="minorHAnsi"/>
          <w:i/>
          <w:sz w:val="22"/>
          <w:szCs w:val="22"/>
          <w:lang w:val="en-GB"/>
        </w:rPr>
        <w:t xml:space="preserve"> </w:t>
      </w:r>
      <w:r w:rsidRPr="009918D0">
        <w:rPr>
          <w:rFonts w:asciiTheme="minorHAnsi" w:eastAsia="Cambria" w:hAnsiTheme="minorHAnsi" w:cstheme="minorHAnsi"/>
          <w:i/>
          <w:sz w:val="22"/>
          <w:szCs w:val="22"/>
          <w:lang w:val="en-GB"/>
        </w:rPr>
        <w:t>catenoides</w:t>
      </w:r>
      <w:r w:rsidRPr="009918D0">
        <w:rPr>
          <w:rFonts w:asciiTheme="minorHAnsi" w:eastAsia="Cambria" w:hAnsiTheme="minorHAnsi" w:cstheme="minorHAnsi"/>
          <w:sz w:val="22"/>
          <w:szCs w:val="22"/>
          <w:lang w:val="en-GB"/>
        </w:rPr>
        <w:t xml:space="preserve"> was </w:t>
      </w:r>
      <w:r w:rsidR="000B7878" w:rsidRPr="009918D0">
        <w:rPr>
          <w:rFonts w:asciiTheme="minorHAnsi" w:eastAsia="Cambria" w:hAnsiTheme="minorHAnsi" w:cstheme="minorHAnsi"/>
          <w:sz w:val="22"/>
          <w:szCs w:val="22"/>
          <w:lang w:val="en-GB"/>
        </w:rPr>
        <w:t>a</w:t>
      </w:r>
      <w:r w:rsidRPr="009918D0">
        <w:rPr>
          <w:rFonts w:asciiTheme="minorHAnsi" w:eastAsia="Cambria" w:hAnsiTheme="minorHAnsi" w:cstheme="minorHAnsi"/>
          <w:sz w:val="22"/>
          <w:szCs w:val="22"/>
          <w:lang w:val="en-GB"/>
        </w:rPr>
        <w:t xml:space="preserve"> diploid </w:t>
      </w:r>
      <w:r w:rsidR="000B7878" w:rsidRPr="009918D0">
        <w:rPr>
          <w:rFonts w:asciiTheme="minorHAnsi" w:eastAsia="Cambria" w:hAnsiTheme="minorHAnsi" w:cstheme="minorHAnsi"/>
          <w:sz w:val="22"/>
          <w:szCs w:val="22"/>
          <w:lang w:val="en-GB"/>
        </w:rPr>
        <w:t xml:space="preserve">using an </w:t>
      </w:r>
      <w:r w:rsidRPr="009918D0">
        <w:rPr>
          <w:rFonts w:asciiTheme="minorHAnsi" w:eastAsia="Cambria" w:hAnsiTheme="minorHAnsi" w:cstheme="minorHAnsi"/>
          <w:sz w:val="22"/>
          <w:szCs w:val="22"/>
          <w:lang w:val="en-GB"/>
        </w:rPr>
        <w:t xml:space="preserve">assembly program that </w:t>
      </w:r>
      <w:r w:rsidR="000B7878" w:rsidRPr="009918D0">
        <w:rPr>
          <w:rFonts w:asciiTheme="minorHAnsi" w:eastAsia="Cambria" w:hAnsiTheme="minorHAnsi" w:cstheme="minorHAnsi"/>
          <w:sz w:val="22"/>
          <w:szCs w:val="22"/>
          <w:lang w:val="en-GB"/>
        </w:rPr>
        <w:t>allows for multiple ploidy</w:t>
      </w:r>
      <w:r w:rsidRPr="009918D0">
        <w:rPr>
          <w:rFonts w:asciiTheme="minorHAnsi" w:eastAsia="Cambria" w:hAnsiTheme="minorHAnsi" w:cstheme="minorHAnsi"/>
          <w:sz w:val="22"/>
          <w:szCs w:val="22"/>
          <w:lang w:val="en-GB"/>
        </w:rPr>
        <w:t xml:space="preserve">. </w:t>
      </w:r>
      <w:r w:rsidR="009C7775" w:rsidRPr="009918D0">
        <w:rPr>
          <w:rFonts w:asciiTheme="minorHAnsi" w:eastAsia="Cambria" w:hAnsiTheme="minorHAnsi" w:cstheme="minorHAnsi"/>
          <w:sz w:val="22"/>
          <w:szCs w:val="22"/>
          <w:lang w:val="en-GB"/>
        </w:rPr>
        <w:t xml:space="preserve">The </w:t>
      </w:r>
      <w:r w:rsidRPr="009918D0">
        <w:rPr>
          <w:rFonts w:asciiTheme="minorHAnsi" w:eastAsia="Cambria" w:hAnsiTheme="minorHAnsi" w:cstheme="minorHAnsi"/>
          <w:sz w:val="22"/>
          <w:szCs w:val="22"/>
          <w:lang w:val="en-GB"/>
        </w:rPr>
        <w:t>program Platanus v1.2.1 was used to produce an assembly with 53,358 scaffolds incorporating 68,330,525bp, and an N50 of 29,450bp</w:t>
      </w:r>
      <w:r w:rsidR="00865E44">
        <w:rPr>
          <w:rFonts w:asciiTheme="minorHAnsi" w:eastAsia="Cambria" w:hAnsiTheme="minorHAnsi" w:cstheme="minorHAnsi"/>
          <w:sz w:val="22"/>
          <w:szCs w:val="22"/>
          <w:lang w:val="en-GB"/>
        </w:rPr>
        <w:t xml:space="preserve"> (see </w:t>
      </w:r>
      <w:r w:rsidR="00865E44" w:rsidRPr="00865E44">
        <w:rPr>
          <w:rFonts w:asciiTheme="minorHAnsi" w:eastAsia="Cambria" w:hAnsiTheme="minorHAnsi" w:cstheme="minorHAnsi"/>
          <w:sz w:val="22"/>
          <w:szCs w:val="22"/>
          <w:lang w:val="en-GB"/>
        </w:rPr>
        <w:t>tps://github.com/guyleonard/hyphochytrium/tree/master/manuscript/data</w:t>
      </w:r>
      <w:r w:rsidR="00865E44">
        <w:rPr>
          <w:rFonts w:asciiTheme="minorHAnsi" w:eastAsia="Cambria" w:hAnsiTheme="minorHAnsi" w:cstheme="minorHAnsi"/>
          <w:sz w:val="22"/>
          <w:szCs w:val="22"/>
          <w:lang w:val="en-GB"/>
        </w:rPr>
        <w:t xml:space="preserve"> for details of commands used).</w:t>
      </w:r>
      <w:r w:rsidRPr="009918D0">
        <w:rPr>
          <w:rFonts w:asciiTheme="minorHAnsi" w:eastAsia="Cambria" w:hAnsiTheme="minorHAnsi" w:cstheme="minorHAnsi"/>
          <w:sz w:val="22"/>
          <w:szCs w:val="22"/>
          <w:lang w:val="en-GB"/>
        </w:rPr>
        <w:t xml:space="preserve">  </w:t>
      </w:r>
    </w:p>
    <w:p w14:paraId="1B117DDE" w14:textId="0DED14E6" w:rsidR="0046405D" w:rsidRDefault="000F54FC" w:rsidP="00FB7FD4">
      <w:pPr>
        <w:spacing w:after="120" w:line="480" w:lineRule="auto"/>
        <w:ind w:firstLine="720"/>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t>The Platanus assembly was subsequently filtered into 4 datasets; all scaffolds, scaffolds &gt;= 10</w:t>
      </w:r>
      <w:r w:rsidR="00865E44">
        <w:rPr>
          <w:rFonts w:asciiTheme="minorHAnsi" w:eastAsia="Cambria" w:hAnsiTheme="minorHAnsi" w:cstheme="minorHAnsi"/>
          <w:sz w:val="22"/>
          <w:szCs w:val="22"/>
          <w:lang w:val="en-GB"/>
        </w:rPr>
        <w:t xml:space="preserve"> </w:t>
      </w:r>
      <w:r w:rsidR="00C130B3">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scaffolds &gt;=5</w:t>
      </w:r>
      <w:r w:rsidR="00865E44">
        <w:rPr>
          <w:rFonts w:asciiTheme="minorHAnsi" w:eastAsia="Cambria" w:hAnsiTheme="minorHAnsi" w:cstheme="minorHAnsi"/>
          <w:sz w:val="22"/>
          <w:szCs w:val="22"/>
          <w:lang w:val="en-GB"/>
        </w:rPr>
        <w:t xml:space="preserve"> </w:t>
      </w:r>
      <w:r w:rsidR="00C130B3">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and scaffolds &gt;=1</w:t>
      </w:r>
      <w:r w:rsidR="00865E44">
        <w:rPr>
          <w:rFonts w:asciiTheme="minorHAnsi" w:eastAsia="Cambria" w:hAnsiTheme="minorHAnsi" w:cstheme="minorHAnsi"/>
          <w:sz w:val="22"/>
          <w:szCs w:val="22"/>
          <w:lang w:val="en-GB"/>
        </w:rPr>
        <w:t xml:space="preserve"> </w:t>
      </w:r>
      <w:r w:rsidR="00C130B3">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see </w:t>
      </w:r>
      <w:r w:rsidR="009C7775" w:rsidRPr="009918D0">
        <w:rPr>
          <w:rFonts w:asciiTheme="minorHAnsi" w:eastAsia="Cambria" w:hAnsiTheme="minorHAnsi" w:cstheme="minorHAnsi"/>
          <w:sz w:val="22"/>
          <w:szCs w:val="22"/>
          <w:highlight w:val="green"/>
          <w:lang w:val="en-GB"/>
        </w:rPr>
        <w:t>Fig.</w:t>
      </w:r>
      <w:r w:rsidRPr="009918D0">
        <w:rPr>
          <w:rFonts w:asciiTheme="minorHAnsi" w:eastAsia="Cambria" w:hAnsiTheme="minorHAnsi" w:cstheme="minorHAnsi"/>
          <w:sz w:val="22"/>
          <w:szCs w:val="22"/>
          <w:highlight w:val="green"/>
          <w:lang w:val="en-GB"/>
        </w:rPr>
        <w:t xml:space="preserve"> S1</w:t>
      </w:r>
      <w:r w:rsidRPr="009918D0">
        <w:rPr>
          <w:rFonts w:asciiTheme="minorHAnsi" w:eastAsia="Cambria" w:hAnsiTheme="minorHAnsi" w:cstheme="minorHAnsi"/>
          <w:sz w:val="22"/>
          <w:szCs w:val="22"/>
          <w:lang w:val="en-GB"/>
        </w:rPr>
        <w:t>, in order to test the effects or the N50 statistic and gene recovery rate by removin</w:t>
      </w:r>
      <w:r w:rsidR="000B7878" w:rsidRPr="009918D0">
        <w:rPr>
          <w:rFonts w:asciiTheme="minorHAnsi" w:eastAsia="Cambria" w:hAnsiTheme="minorHAnsi" w:cstheme="minorHAnsi"/>
          <w:sz w:val="22"/>
          <w:szCs w:val="22"/>
          <w:lang w:val="en-GB"/>
        </w:rPr>
        <w:t>g short and erroneous scaffolds/</w:t>
      </w:r>
      <w:r w:rsidRPr="009918D0">
        <w:rPr>
          <w:rFonts w:asciiTheme="minorHAnsi" w:eastAsia="Cambria" w:hAnsiTheme="minorHAnsi" w:cstheme="minorHAnsi"/>
          <w:sz w:val="22"/>
          <w:szCs w:val="22"/>
          <w:lang w:val="en-GB"/>
        </w:rPr>
        <w:t>contigs. We determined that the set of scaffolds &gt;= 1</w:t>
      </w:r>
      <w:r w:rsidR="00C130B3">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did not affect our predicted proteome complement and increased the N50. The filtered &gt;=1</w:t>
      </w:r>
      <w:r w:rsidR="00865E44">
        <w:rPr>
          <w:rFonts w:asciiTheme="minorHAnsi" w:eastAsia="Cambria" w:hAnsiTheme="minorHAnsi" w:cstheme="minorHAnsi"/>
          <w:sz w:val="22"/>
          <w:szCs w:val="22"/>
          <w:lang w:val="en-GB"/>
        </w:rPr>
        <w:t xml:space="preserve"> </w:t>
      </w:r>
      <w:r w:rsidR="00C130B3">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Platanus assembly, along with the mitochondrial assembly, are deposited in EBI with the accessions; Study ID: PRJEB13950, </w:t>
      </w:r>
      <w:r w:rsidRPr="009918D0">
        <w:rPr>
          <w:rFonts w:asciiTheme="minorHAnsi" w:eastAsia="Cambria" w:hAnsiTheme="minorHAnsi" w:cstheme="minorHAnsi"/>
          <w:sz w:val="22"/>
          <w:szCs w:val="22"/>
          <w:highlight w:val="yellow"/>
          <w:lang w:val="en-GB"/>
        </w:rPr>
        <w:t>Scaffolds: FLMG01000001-FLMG01004758 and Mitochondria: LT578416</w:t>
      </w:r>
      <w:r w:rsidRPr="009918D0">
        <w:rPr>
          <w:rFonts w:asciiTheme="minorHAnsi" w:eastAsia="Cambria" w:hAnsiTheme="minorHAnsi" w:cstheme="minorHAnsi"/>
          <w:sz w:val="22"/>
          <w:szCs w:val="22"/>
          <w:lang w:val="en-GB"/>
        </w:rPr>
        <w:t xml:space="preserve">. Further data, such as the full </w:t>
      </w:r>
      <w:r w:rsidRPr="004B5F8F">
        <w:rPr>
          <w:rFonts w:asciiTheme="minorHAnsi" w:eastAsia="Cambria" w:hAnsiTheme="minorHAnsi" w:cstheme="minorHAnsi"/>
          <w:sz w:val="22"/>
          <w:szCs w:val="22"/>
          <w:lang w:val="en-GB"/>
        </w:rPr>
        <w:t xml:space="preserve">assembly and other filtered datasets, can be accessed here: </w:t>
      </w:r>
      <w:hyperlink r:id="rId10">
        <w:r w:rsidRPr="004B5F8F">
          <w:rPr>
            <w:rFonts w:asciiTheme="minorHAnsi" w:eastAsia="Cambria" w:hAnsiTheme="minorHAnsi" w:cstheme="minorHAnsi"/>
            <w:color w:val="1155CC"/>
            <w:sz w:val="22"/>
            <w:szCs w:val="22"/>
            <w:u w:val="single"/>
            <w:lang w:val="en-GB"/>
          </w:rPr>
          <w:t>https://github.com/guyleonard/hyphochytrium</w:t>
        </w:r>
      </w:hyperlink>
      <w:r w:rsidRPr="004B5F8F">
        <w:rPr>
          <w:rFonts w:asciiTheme="minorHAnsi" w:eastAsia="Cambria" w:hAnsiTheme="minorHAnsi" w:cstheme="minorHAnsi"/>
          <w:sz w:val="22"/>
          <w:szCs w:val="22"/>
          <w:lang w:val="en-GB"/>
        </w:rPr>
        <w:t>.</w:t>
      </w:r>
      <w:r w:rsidR="00865E44" w:rsidRPr="004B5F8F">
        <w:rPr>
          <w:rFonts w:asciiTheme="minorHAnsi" w:eastAsia="Cambria" w:hAnsiTheme="minorHAnsi" w:cstheme="minorHAnsi"/>
          <w:sz w:val="22"/>
          <w:szCs w:val="22"/>
          <w:lang w:val="en-GB"/>
        </w:rPr>
        <w:t xml:space="preserve"> </w:t>
      </w:r>
    </w:p>
    <w:p w14:paraId="0926BB47" w14:textId="37AC12A8" w:rsidR="00705191" w:rsidRPr="004B5F8F" w:rsidRDefault="00705191" w:rsidP="00FB7FD4">
      <w:pPr>
        <w:spacing w:after="120" w:line="480" w:lineRule="auto"/>
        <w:ind w:firstLine="720"/>
        <w:jc w:val="both"/>
        <w:rPr>
          <w:rFonts w:asciiTheme="minorHAnsi" w:eastAsia="Cambria" w:hAnsiTheme="minorHAnsi" w:cstheme="minorHAnsi"/>
          <w:sz w:val="22"/>
          <w:szCs w:val="22"/>
          <w:lang w:val="en-GB"/>
        </w:rPr>
      </w:pPr>
      <w:commentRangeStart w:id="100"/>
      <w:r w:rsidRPr="004B5F8F">
        <w:rPr>
          <w:rFonts w:asciiTheme="minorHAnsi" w:eastAsia="Cambria" w:hAnsiTheme="minorHAnsi" w:cstheme="minorHAnsi"/>
          <w:sz w:val="22"/>
          <w:szCs w:val="22"/>
          <w:lang w:val="en-GB"/>
        </w:rPr>
        <w:t>K-mer counting</w:t>
      </w:r>
      <w:r w:rsidR="00865E44" w:rsidRPr="004B5F8F">
        <w:rPr>
          <w:rFonts w:asciiTheme="minorHAnsi" w:eastAsia="Cambria" w:hAnsiTheme="minorHAnsi" w:cstheme="minorHAnsi"/>
          <w:sz w:val="22"/>
          <w:szCs w:val="22"/>
          <w:lang w:val="en-GB"/>
        </w:rPr>
        <w:t xml:space="preserve"> analysis was conducted</w:t>
      </w:r>
      <w:r w:rsidRPr="004B5F8F">
        <w:rPr>
          <w:rFonts w:asciiTheme="minorHAnsi" w:eastAsia="Cambria" w:hAnsiTheme="minorHAnsi" w:cstheme="minorHAnsi"/>
          <w:sz w:val="22"/>
          <w:szCs w:val="22"/>
          <w:lang w:val="en-GB"/>
        </w:rPr>
        <w:t xml:space="preserve"> using Jellyfish along with two publically available scripts (estimate_genome_size.pl and the website GenoScope [see </w:t>
      </w:r>
      <w:r w:rsidRPr="004B5F8F">
        <w:rPr>
          <w:rFonts w:asciiTheme="minorHAnsi" w:eastAsia="Arial" w:hAnsiTheme="minorHAnsi" w:cstheme="minorHAnsi"/>
          <w:sz w:val="22"/>
          <w:szCs w:val="22"/>
          <w:lang w:val="en-GB"/>
        </w:rPr>
        <w:t>https://github.com/josephryan/estimate_genome_size.pl</w:t>
      </w:r>
      <w:r w:rsidRPr="004B5F8F">
        <w:rPr>
          <w:rFonts w:asciiTheme="minorHAnsi" w:eastAsia="Cambria" w:hAnsiTheme="minorHAnsi" w:cstheme="minorHAnsi"/>
          <w:sz w:val="22"/>
          <w:szCs w:val="22"/>
          <w:lang w:val="en-GB"/>
        </w:rPr>
        <w:t xml:space="preserve">  and </w:t>
      </w:r>
      <w:commentRangeStart w:id="101"/>
      <w:r w:rsidR="0020144C">
        <w:fldChar w:fldCharType="begin"/>
      </w:r>
      <w:r w:rsidR="0020144C">
        <w:instrText xml:space="preserve"> HYPERLINK "http://qb.cshl.edu/genomescope/%5D)" </w:instrText>
      </w:r>
      <w:r w:rsidR="0020144C">
        <w:fldChar w:fldCharType="separate"/>
      </w:r>
      <w:r w:rsidRPr="004B5F8F">
        <w:rPr>
          <w:rStyle w:val="Hyperlink"/>
          <w:rFonts w:asciiTheme="minorHAnsi" w:eastAsia="Arial" w:hAnsiTheme="minorHAnsi" w:cstheme="minorHAnsi"/>
          <w:sz w:val="22"/>
          <w:szCs w:val="22"/>
          <w:lang w:val="en-GB"/>
        </w:rPr>
        <w:t>http://qb.cshl.edu/genomescope/])</w:t>
      </w:r>
      <w:r w:rsidR="0020144C">
        <w:rPr>
          <w:rStyle w:val="Hyperlink"/>
          <w:rFonts w:asciiTheme="minorHAnsi" w:eastAsia="Arial" w:hAnsiTheme="minorHAnsi" w:cstheme="minorHAnsi"/>
          <w:sz w:val="22"/>
          <w:szCs w:val="22"/>
          <w:lang w:val="en-GB"/>
        </w:rPr>
        <w:fldChar w:fldCharType="end"/>
      </w:r>
      <w:commentRangeEnd w:id="101"/>
      <w:r w:rsidR="00070CD0">
        <w:rPr>
          <w:rStyle w:val="CommentReference"/>
        </w:rPr>
        <w:commentReference w:id="101"/>
      </w:r>
      <w:r w:rsidR="00865E44" w:rsidRPr="004B5F8F">
        <w:rPr>
          <w:rFonts w:asciiTheme="minorHAnsi" w:eastAsia="Arial" w:hAnsiTheme="minorHAnsi" w:cstheme="minorHAnsi"/>
          <w:sz w:val="22"/>
          <w:szCs w:val="22"/>
          <w:lang w:val="en-GB"/>
        </w:rPr>
        <w:t>.</w:t>
      </w:r>
      <w:r w:rsidR="00865E44" w:rsidRPr="004B5F8F">
        <w:rPr>
          <w:rFonts w:asciiTheme="minorHAnsi" w:eastAsia="Cambria" w:hAnsiTheme="minorHAnsi" w:cstheme="minorHAnsi"/>
          <w:sz w:val="22"/>
          <w:szCs w:val="22"/>
          <w:lang w:val="en-GB"/>
        </w:rPr>
        <w:t xml:space="preserve"> </w:t>
      </w:r>
      <w:r w:rsidRPr="004B5F8F">
        <w:rPr>
          <w:rFonts w:asciiTheme="minorHAnsi" w:eastAsia="Cambria" w:hAnsiTheme="minorHAnsi" w:cstheme="minorHAnsi"/>
          <w:sz w:val="22"/>
          <w:szCs w:val="22"/>
          <w:lang w:val="en-GB"/>
        </w:rPr>
        <w:t>The average sequencing coverage of this assembly was estimated using the ‘estimate_genome_size.pl’</w:t>
      </w:r>
      <w:r w:rsidRPr="009918D0">
        <w:rPr>
          <w:rFonts w:asciiTheme="minorHAnsi" w:eastAsia="Cambria" w:hAnsiTheme="minorHAnsi" w:cstheme="minorHAnsi"/>
          <w:sz w:val="22"/>
          <w:szCs w:val="22"/>
          <w:lang w:val="en-GB"/>
        </w:rPr>
        <w:t xml:space="preserve"> tool</w:t>
      </w:r>
      <w:r w:rsidR="00865E44">
        <w:rPr>
          <w:rFonts w:asciiTheme="minorHAnsi" w:eastAsia="Cambria" w:hAnsiTheme="minorHAnsi" w:cstheme="minorHAnsi"/>
          <w:sz w:val="22"/>
          <w:szCs w:val="22"/>
          <w:lang w:val="en-GB"/>
        </w:rPr>
        <w:t xml:space="preserve"> for </w:t>
      </w:r>
      <w:r w:rsidR="00865E44">
        <w:rPr>
          <w:rFonts w:asciiTheme="minorHAnsi" w:eastAsia="Cambria" w:hAnsiTheme="minorHAnsi" w:cstheme="minorHAnsi"/>
          <w:sz w:val="22"/>
          <w:szCs w:val="22"/>
          <w:lang w:val="en-GB"/>
        </w:rPr>
        <w:lastRenderedPageBreak/>
        <w:t xml:space="preserve">the total assembly and </w:t>
      </w:r>
      <w:r w:rsidRPr="009918D0">
        <w:rPr>
          <w:rFonts w:asciiTheme="minorHAnsi" w:eastAsia="Cambria" w:hAnsiTheme="minorHAnsi" w:cstheme="minorHAnsi"/>
          <w:sz w:val="22"/>
          <w:szCs w:val="22"/>
          <w:lang w:val="en-GB"/>
        </w:rPr>
        <w:t xml:space="preserve">using the ‘genomeCoverageBed’ from BEDTOOLS </w:t>
      </w:r>
      <w:r w:rsidR="005C02A1">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&lt;EndNote&gt;&lt;Cite&gt;&lt;Author&gt;Quinlan&lt;/Author&gt;&lt;Year&gt;2010&lt;/Year&gt;&lt;RecNum&gt;7171&lt;/RecNum&gt;&lt;DisplayText&gt;(122)&lt;/DisplayText&gt;&lt;record&gt;&lt;rec-number&gt;7171&lt;/rec-number&gt;&lt;foreign-keys&gt;&lt;key app="EN" db-id="aa0wwef99asf0aeesds5pf0ft29wa99fvf0s" timestamp="1484862817"&gt;7171&lt;/key&gt;&lt;/foreign-keys&gt;&lt;ref-type name="Journal Article"&gt;17&lt;/ref-type&gt;&lt;contributors&gt;&lt;authors&gt;&lt;author&gt;Quinlan, Aaron R.&lt;/author&gt;&lt;author&gt;Hall, Ira M.&lt;/author&gt;&lt;/authors&gt;&lt;/contributors&gt;&lt;titles&gt;&lt;title&gt;BEDTools: a flexible suite of utilities for comparing genomic features&lt;/title&gt;&lt;secondary-title&gt;Bioinformatics&lt;/secondary-title&gt;&lt;/titles&gt;&lt;periodical&gt;&lt;full-title&gt;Bioinformatics&lt;/full-title&gt;&lt;/periodical&gt;&lt;pages&gt;841-842&lt;/pages&gt;&lt;volume&gt;26&lt;/volume&gt;&lt;number&gt;6&lt;/number&gt;&lt;dates&gt;&lt;year&gt;2010&lt;/year&gt;&lt;pub-dates&gt;&lt;date&gt;01/28&amp;#xD;11/24/received&amp;#xD;01/11/revised&amp;#xD;01/21/accepted&lt;/date&gt;&lt;/pub-dates&gt;&lt;/dates&gt;&lt;publisher&gt;Oxford University Press&lt;/publisher&gt;&lt;isbn&gt;1367-4803&amp;#xD;1367-4811&lt;/isbn&gt;&lt;accession-num&gt;PMC2832824&lt;/accession-num&gt;&lt;urls&gt;&lt;related-urls&gt;&lt;url&gt;http://www.ncbi.nlm.nih.gov/pmc/articles/PMC2832824/&lt;/url&gt;&lt;/related-urls&gt;&lt;/urls&gt;&lt;electronic-resource-num&gt;10.1093/bioinformatics/btq033&lt;/electronic-resource-num&gt;&lt;remote-database-name&gt;PMC&lt;/remote-database-name&gt;&lt;/record&gt;&lt;/Cite&gt;&lt;/EndNote&gt;</w:instrText>
      </w:r>
      <w:r w:rsidR="005C02A1">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(122)</w:t>
      </w:r>
      <w:r w:rsidR="005C02A1">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t>
      </w:r>
      <w:r w:rsidR="00865E44">
        <w:rPr>
          <w:rFonts w:asciiTheme="minorHAnsi" w:eastAsia="Cambria" w:hAnsiTheme="minorHAnsi" w:cstheme="minorHAnsi"/>
          <w:sz w:val="22"/>
          <w:szCs w:val="22"/>
          <w:lang w:val="en-GB"/>
        </w:rPr>
        <w:t>for the</w:t>
      </w:r>
      <w:r w:rsidRPr="009918D0">
        <w:rPr>
          <w:rFonts w:asciiTheme="minorHAnsi" w:eastAsia="Cambria" w:hAnsiTheme="minorHAnsi" w:cstheme="minorHAnsi"/>
          <w:sz w:val="22"/>
          <w:szCs w:val="22"/>
          <w:lang w:val="en-GB"/>
        </w:rPr>
        <w:t xml:space="preserve"> &gt;=1</w:t>
      </w:r>
      <w:r w:rsidR="00C130B3">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w:t>
      </w:r>
      <w:r w:rsidR="00865E44">
        <w:rPr>
          <w:rFonts w:asciiTheme="minorHAnsi" w:eastAsia="Cambria" w:hAnsiTheme="minorHAnsi" w:cstheme="minorHAnsi"/>
          <w:sz w:val="22"/>
          <w:szCs w:val="22"/>
          <w:lang w:val="en-GB"/>
        </w:rPr>
        <w:t>subset of scaffolds.</w:t>
      </w:r>
      <w:commentRangeEnd w:id="100"/>
      <w:r w:rsidR="0046405D">
        <w:rPr>
          <w:rStyle w:val="CommentReference"/>
        </w:rPr>
        <w:commentReference w:id="100"/>
      </w:r>
    </w:p>
    <w:p w14:paraId="4725C93C" w14:textId="293F14C1" w:rsidR="00242F88" w:rsidRPr="009918D0" w:rsidRDefault="000F54FC" w:rsidP="00FB7FD4">
      <w:pPr>
        <w:spacing w:after="120" w:line="480" w:lineRule="auto"/>
        <w:ind w:firstLine="720"/>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Gene prediction was conducted by using CEGMA to predict which of the 246 core genes are present in our </w:t>
      </w:r>
      <w:r w:rsidRPr="009918D0">
        <w:rPr>
          <w:rFonts w:asciiTheme="minorHAnsi" w:eastAsia="Cambria" w:hAnsiTheme="minorHAnsi" w:cstheme="minorHAnsi"/>
          <w:i/>
          <w:sz w:val="22"/>
          <w:szCs w:val="22"/>
          <w:lang w:val="en-GB"/>
        </w:rPr>
        <w:t>Hyphochytrium</w:t>
      </w:r>
      <w:r w:rsidRPr="009918D0">
        <w:rPr>
          <w:rFonts w:asciiTheme="minorHAnsi" w:eastAsia="Cambria" w:hAnsiTheme="minorHAnsi" w:cstheme="minorHAnsi"/>
          <w:sz w:val="22"/>
          <w:szCs w:val="22"/>
          <w:lang w:val="en-GB"/>
        </w:rPr>
        <w:t xml:space="preserve"> &gt;=1</w:t>
      </w:r>
      <w:r w:rsidR="00C130B3">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scaffolds, these predicted CEGs are then used in the training step of the program SNAP (</w:t>
      </w:r>
      <w:r w:rsidR="00133A7C" w:rsidRPr="009918D0">
        <w:rPr>
          <w:rFonts w:asciiTheme="minorHAnsi" w:eastAsia="Cambria" w:hAnsiTheme="minorHAnsi" w:cstheme="minorHAnsi"/>
          <w:sz w:val="22"/>
          <w:szCs w:val="22"/>
          <w:lang w:val="en-GB"/>
        </w:rPr>
        <w:t xml:space="preserve">see </w:t>
      </w:r>
      <w:r w:rsidR="00133A7C" w:rsidRPr="009918D0">
        <w:rPr>
          <w:rFonts w:asciiTheme="minorHAnsi" w:eastAsia="Arial" w:hAnsiTheme="minorHAnsi" w:cstheme="minorHAnsi"/>
          <w:sz w:val="22"/>
          <w:szCs w:val="22"/>
        </w:rPr>
        <w:t>http://korflab.ucdavis.edu/software.html</w:t>
      </w:r>
      <w:r w:rsidRPr="009918D0">
        <w:rPr>
          <w:rFonts w:asciiTheme="minorHAnsi" w:eastAsia="Cambria" w:hAnsiTheme="minorHAnsi" w:cstheme="minorHAnsi"/>
          <w:sz w:val="22"/>
          <w:szCs w:val="22"/>
          <w:lang w:val="en-GB"/>
        </w:rPr>
        <w:t xml:space="preserve">) to generate a set of </w:t>
      </w:r>
      <w:r w:rsidRPr="009918D0">
        <w:rPr>
          <w:rFonts w:asciiTheme="minorHAnsi" w:eastAsia="Cambria" w:hAnsiTheme="minorHAnsi" w:cstheme="minorHAnsi"/>
          <w:i/>
          <w:sz w:val="22"/>
          <w:szCs w:val="22"/>
          <w:lang w:val="en-GB"/>
        </w:rPr>
        <w:t>ab initio</w:t>
      </w:r>
      <w:r w:rsidRPr="009918D0">
        <w:rPr>
          <w:rFonts w:asciiTheme="minorHAnsi" w:eastAsia="Cambria" w:hAnsiTheme="minorHAnsi" w:cstheme="minorHAnsi"/>
          <w:sz w:val="22"/>
          <w:szCs w:val="22"/>
          <w:lang w:val="en-GB"/>
        </w:rPr>
        <w:t xml:space="preserve"> gene models. The program GeneMark-ES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&lt;EndNote&gt;&lt;Cite&gt;&lt;Author&gt;Ter-Hovhannisyan&lt;/Author&gt;&lt;Year&gt;2008&lt;/Year&gt;&lt;RecNum&gt;7145&lt;/RecNum&gt;&lt;DisplayText&gt;(124)&lt;/DisplayText&gt;&lt;record&gt;&lt;rec-number&gt;7145&lt;/rec-number&gt;&lt;foreign-keys&gt;&lt;key app="EN" db-id="aa0wwef99asf0aeesds5pf0ft29wa99fvf0s" timestamp="1480503188"&gt;7145&lt;/key&gt;&lt;/foreign-keys&gt;&lt;ref-type name="Journal Article"&gt;17&lt;/ref-type&gt;&lt;contributors&gt;&lt;authors&gt;&lt;author&gt;Ter-Hovhannisyan, Vardges&lt;/author&gt;&lt;author&gt;Lomsadze, Alexandre&lt;/author&gt;&lt;author&gt;Chernoff, Yury O.&lt;/author&gt;&lt;author&gt;Borodovsky, Mark&lt;/author&gt;&lt;/authors&gt;&lt;/contributors&gt;&lt;titles&gt;&lt;title&gt;Gene prediction in novel fungal genomes using an ab initio algorithm with unsupervised training&lt;/title&gt;&lt;secondary-title&gt;Genome Research&lt;/secondary-title&gt;&lt;/titles&gt;&lt;periodical&gt;&lt;full-title&gt;Genome Research&lt;/full-title&gt;&lt;/periodical&gt;&lt;pages&gt;1979-1990&lt;/pages&gt;&lt;volume&gt;18&lt;/volume&gt;&lt;number&gt;12&lt;/number&gt;&lt;dates&gt;&lt;year&gt;2008&lt;/year&gt;&lt;pub-dates&gt;&lt;date&gt;December 1, 2008&lt;/date&gt;&lt;/pub-dates&gt;&lt;/dates&gt;&lt;urls&gt;&lt;related-urls&gt;&lt;url&gt;http://genome.cshlp.org/content/18/12/1979.abstract&lt;/url&gt;&lt;/related-urls&gt;&lt;/urls&gt;&lt;electronic-resource-num&gt;10.1101/gr.081612.108&lt;/electronic-resource-num&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(124)</w:t>
      </w:r>
      <w:r w:rsidR="001A6DE9" w:rsidRPr="009918D0">
        <w:rPr>
          <w:rFonts w:asciiTheme="minorHAnsi" w:eastAsia="Cambria" w:hAnsiTheme="minorHAnsi" w:cstheme="minorHAnsi"/>
          <w:sz w:val="22"/>
          <w:szCs w:val="22"/>
          <w:lang w:val="en-GB"/>
        </w:rPr>
        <w:fldChar w:fldCharType="end"/>
      </w:r>
      <w:r w:rsidR="00133A7C"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is also run independently on the &gt;=1</w:t>
      </w:r>
      <w:r w:rsidR="00C130B3">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scaffold data which produces another set of gene models. Both these sets of gene mode</w:t>
      </w:r>
      <w:r w:rsidR="00252FBF" w:rsidRPr="009918D0">
        <w:rPr>
          <w:rFonts w:asciiTheme="minorHAnsi" w:eastAsia="Cambria" w:hAnsiTheme="minorHAnsi" w:cstheme="minorHAnsi"/>
          <w:sz w:val="22"/>
          <w:szCs w:val="22"/>
          <w:lang w:val="en-GB"/>
        </w:rPr>
        <w:t>ls are in the form of a hidden Markov m</w:t>
      </w:r>
      <w:r w:rsidRPr="009918D0">
        <w:rPr>
          <w:rFonts w:asciiTheme="minorHAnsi" w:eastAsia="Cambria" w:hAnsiTheme="minorHAnsi" w:cstheme="minorHAnsi"/>
          <w:sz w:val="22"/>
          <w:szCs w:val="22"/>
          <w:lang w:val="en-GB"/>
        </w:rPr>
        <w:t>odel (HMM). A first pass of the pipeline MAKER is then run with the default settings, incorporating the gene models from SNAP &amp; GeneMark-ES whilst also deriving alignment statistics from the 454-transcriptome assembly with t</w:t>
      </w:r>
      <w:r w:rsidR="0079119C" w:rsidRPr="009918D0">
        <w:rPr>
          <w:rFonts w:asciiTheme="minorHAnsi" w:eastAsia="Cambria" w:hAnsiTheme="minorHAnsi" w:cstheme="minorHAnsi"/>
          <w:sz w:val="22"/>
          <w:szCs w:val="22"/>
          <w:lang w:val="en-GB"/>
        </w:rPr>
        <w:t>BLAST</w:t>
      </w:r>
      <w:r w:rsidRPr="009918D0">
        <w:rPr>
          <w:rFonts w:asciiTheme="minorHAnsi" w:eastAsia="Cambria" w:hAnsiTheme="minorHAnsi" w:cstheme="minorHAnsi"/>
          <w:sz w:val="22"/>
          <w:szCs w:val="22"/>
          <w:lang w:val="en-GB"/>
        </w:rPr>
        <w:t xml:space="preserve">n, repeatmasker and exonerate. The output is a set of gene models in GFF3 format. A second round of SNAP is then performed with the new predictions (after the GFF3 has been converted to a HMM) and the program AUGUSTUS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&lt;EndNote&gt;&lt;Cite&gt;&lt;Author&gt;Keller&lt;/Author&gt;&lt;Year&gt;2011&lt;/Year&gt;&lt;RecNum&gt;7146&lt;/RecNum&gt;&lt;DisplayText&gt;(125)&lt;/DisplayText&gt;&lt;record&gt;&lt;rec-number&gt;7146&lt;/rec-number&gt;&lt;foreign-keys&gt;&lt;key app="EN" db-id="aa0wwef99asf0aeesds5pf0ft29wa99fvf0s" timestamp="1480504072"&gt;7146&lt;/key&gt;&lt;/foreign-keys&gt;&lt;ref-type name="Journal Article"&gt;17&lt;/ref-type&gt;&lt;contributors&gt;&lt;authors&gt;&lt;author&gt;Keller, Oliver&lt;/author&gt;&lt;author&gt;Kollmar, Martin&lt;/author&gt;&lt;author&gt;Stanke, Mario&lt;/author&gt;&lt;author&gt;Waack, Stephan&lt;/author&gt;&lt;/authors&gt;&lt;/contributors&gt;&lt;titles&gt;&lt;title&gt;A novel hybrid gene prediction method employing protein multiple sequence alignments&lt;/title&gt;&lt;secondary-title&gt;Bioinformatics&lt;/secondary-title&gt;&lt;/titles&gt;&lt;periodical&gt;&lt;full-title&gt;Bioinformatics&lt;/full-title&gt;&lt;/periodical&gt;&lt;pages&gt;757-763&lt;/pages&gt;&lt;volume&gt;27&lt;/volume&gt;&lt;number&gt;6&lt;/number&gt;&lt;dates&gt;&lt;year&gt;2011&lt;/year&gt;&lt;pub-dates&gt;&lt;date&gt;March 15, 2011&lt;/date&gt;&lt;/pub-dates&gt;&lt;/dates&gt;&lt;urls&gt;&lt;related-urls&gt;&lt;url&gt;http://bioinformatics.oxfordjournals.org/content/27/6/757.abstract&lt;/url&gt;&lt;/related-urls&gt;&lt;/urls&gt;&lt;electronic-resource-num&gt;10.1093/bioinformatics/btr010&lt;/electronic-resource-num&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(125)</w:t>
      </w:r>
      <w:r w:rsidR="001A6DE9" w:rsidRPr="009918D0">
        <w:rPr>
          <w:rFonts w:asciiTheme="minorHAnsi" w:eastAsia="Cambria" w:hAnsiTheme="minorHAnsi" w:cstheme="minorHAnsi"/>
          <w:sz w:val="22"/>
          <w:szCs w:val="22"/>
          <w:lang w:val="en-GB"/>
        </w:rPr>
        <w:fldChar w:fldCharType="end"/>
      </w:r>
      <w:r w:rsidR="00744F2F"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is run in </w:t>
      </w:r>
      <w:r w:rsidRPr="009918D0">
        <w:rPr>
          <w:rFonts w:asciiTheme="minorHAnsi" w:eastAsia="Cambria" w:hAnsiTheme="minorHAnsi" w:cstheme="minorHAnsi"/>
          <w:i/>
          <w:sz w:val="22"/>
          <w:szCs w:val="22"/>
          <w:lang w:val="en-GB"/>
        </w:rPr>
        <w:t>ab initio</w:t>
      </w:r>
      <w:r w:rsidRPr="009918D0">
        <w:rPr>
          <w:rFonts w:asciiTheme="minorHAnsi" w:eastAsia="Cambria" w:hAnsiTheme="minorHAnsi" w:cstheme="minorHAnsi"/>
          <w:sz w:val="22"/>
          <w:szCs w:val="22"/>
          <w:lang w:val="en-GB"/>
        </w:rPr>
        <w:t xml:space="preserve"> mode using the MAKER first pass predictions (i.e. AUGUSTUS is not run against any 'similar/related' taxa). Both outputs of SNAP (run 2) and AUGUSTUS are then fed back into MAKER for a second run with stricter settings (</w:t>
      </w:r>
      <w:r w:rsidR="00824126" w:rsidRPr="009918D0">
        <w:rPr>
          <w:rFonts w:asciiTheme="minorHAnsi" w:eastAsia="Cambria" w:hAnsiTheme="minorHAnsi" w:cstheme="minorHAnsi"/>
          <w:sz w:val="22"/>
          <w:szCs w:val="22"/>
          <w:lang w:val="en-GB"/>
        </w:rPr>
        <w:t xml:space="preserve">gene predictions are </w:t>
      </w:r>
      <w:r w:rsidRPr="009918D0">
        <w:rPr>
          <w:rFonts w:asciiTheme="minorHAnsi" w:eastAsia="Cambria" w:hAnsiTheme="minorHAnsi" w:cstheme="minorHAnsi"/>
          <w:sz w:val="22"/>
          <w:szCs w:val="22"/>
          <w:lang w:val="en-GB"/>
        </w:rPr>
        <w:t xml:space="preserve">available here: </w:t>
      </w:r>
      <w:hyperlink r:id="rId11" w:history="1">
        <w:r w:rsidR="00171359" w:rsidRPr="009918D0">
          <w:rPr>
            <w:rStyle w:val="Hyperlink"/>
            <w:rFonts w:asciiTheme="minorHAnsi" w:hAnsiTheme="minorHAnsi"/>
            <w:sz w:val="22"/>
            <w:szCs w:val="22"/>
          </w:rPr>
          <w:t>https://github.com/guyleonard/hyphochytrium/tree/master/gene_predictions</w:t>
        </w:r>
      </w:hyperlink>
      <w:r w:rsidRPr="009918D0">
        <w:rPr>
          <w:rFonts w:asciiTheme="minorHAnsi" w:eastAsia="Cambria" w:hAnsiTheme="minorHAnsi" w:cstheme="minorHAnsi"/>
          <w:sz w:val="22"/>
          <w:szCs w:val="22"/>
          <w:lang w:val="en-GB"/>
        </w:rPr>
        <w:t>). The final output is a GFF3 file, transcripts and protein FASTA files.</w:t>
      </w:r>
      <w:r w:rsidR="001D4F88" w:rsidRPr="009918D0">
        <w:rPr>
          <w:rFonts w:asciiTheme="minorHAnsi"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The resulting gene predictions were then </w:t>
      </w:r>
      <w:r w:rsidR="0079119C" w:rsidRPr="009918D0">
        <w:rPr>
          <w:rFonts w:asciiTheme="minorHAnsi" w:eastAsia="Cambria" w:hAnsiTheme="minorHAnsi" w:cstheme="minorHAnsi"/>
          <w:sz w:val="22"/>
          <w:szCs w:val="22"/>
          <w:lang w:val="en-GB"/>
        </w:rPr>
        <w:t>BLAST searched</w:t>
      </w:r>
      <w:r w:rsidRPr="009918D0">
        <w:rPr>
          <w:rFonts w:asciiTheme="minorHAnsi" w:eastAsia="Cambria" w:hAnsiTheme="minorHAnsi" w:cstheme="minorHAnsi"/>
          <w:sz w:val="22"/>
          <w:szCs w:val="22"/>
          <w:lang w:val="en-GB"/>
        </w:rPr>
        <w:t xml:space="preserve"> against the SwissProt database along with InterproScan to assign functions. The results were then used with the program ANNIE</w:t>
      </w:r>
      <w:r w:rsidR="007D6962" w:rsidRPr="009918D0">
        <w:rPr>
          <w:rFonts w:asciiTheme="minorHAnsi" w:eastAsia="Cambria" w:hAnsiTheme="minorHAnsi" w:cstheme="minorHAnsi"/>
          <w:sz w:val="22"/>
          <w:szCs w:val="22"/>
          <w:lang w:val="en-GB"/>
        </w:rPr>
        <w:t xml:space="preserve">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&lt;EndNote&gt;&lt;Cite&gt;&lt;Author&gt;Tate&lt;/Author&gt;&lt;Year&gt;2014&lt;/Year&gt;&lt;RecNum&gt;7147&lt;/RecNum&gt;&lt;DisplayText&gt;(126)&lt;/DisplayText&gt;&lt;record&gt;&lt;rec-number&gt;7147&lt;/rec-number&gt;&lt;foreign-keys&gt;&lt;key app="EN" db-id="aa0wwef99asf0aeesds5pf0ft29wa99fvf0s" timestamp="1480504245"&gt;7147&lt;/key&gt;&lt;/foreign-keys&gt;&lt;ref-type name="Computer Program"&gt;9&lt;/ref-type&gt;&lt;contributors&gt;&lt;authors&gt;&lt;author&gt;Tate, R., &lt;/author&gt;&lt;author&gt;Hall, B., &lt;/author&gt;&lt;author&gt;DeRego, T., &lt;/author&gt;&lt;author&gt;Geib, S. &lt;/author&gt;&lt;/authors&gt;&lt;/contributors&gt;&lt;titles&gt;&lt;title&gt;Annie: the ANNotation Information Extractor (Version 1.0) &lt;/title&gt;&lt;/titles&gt;&lt;dates&gt;&lt;year&gt;2014&lt;/year&gt;&lt;/dates&gt;&lt;pub-location&gt; http://genomeannotation.github.io/annie&lt;/pub-location&gt;&lt;urls&gt;&lt;/urls&gt;&lt;/record&gt;&lt;/Cite&gt;&lt;/EndNote&gt;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(126)</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to provide the correct format of annotation information to the program GAG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&lt;EndNote&gt;&lt;Cite&gt;&lt;Author&gt;Hall&lt;/Author&gt;&lt;Year&gt;2014&lt;/Year&gt;&lt;RecNum&gt;7148&lt;/RecNum&gt;&lt;DisplayText&gt;(123)&lt;/DisplayText&gt;&lt;record&gt;&lt;rec-number&gt;7148&lt;/rec-number&gt;&lt;foreign-keys&gt;&lt;key app="EN" db-id="aa0wwef99asf0aeesds5pf0ft29wa99fvf0s" timestamp="1480504398"&gt;7148&lt;/key&gt;&lt;/foreign-keys&gt;&lt;ref-type name="Computer Program"&gt;9&lt;/ref-type&gt;&lt;contributors&gt;&lt;authors&gt;&lt;author&gt;Hall, B., &lt;/author&gt;&lt;author&gt;DeRego, T., &lt;/author&gt;&lt;author&gt;Geib, S. &lt;/author&gt;&lt;/authors&gt;&lt;/contributors&gt;&lt;titles&gt;&lt;title&gt;GAG: the Genome Annotation Generator (Version 1.0) [Software]&lt;/title&gt;&lt;/titles&gt;&lt;dates&gt;&lt;year&gt;2014&lt;/year&gt;&lt;/dates&gt;&lt;pub-location&gt;http://genomeannotation.github.io/GAG&lt;/pub-location&gt;&lt;urls&gt;&lt;/urls&gt;&lt;/record&gt;&lt;/Cite&gt;&lt;/EndNote&gt;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(123)</w:t>
      </w:r>
      <w:r w:rsidR="001A6DE9" w:rsidRPr="009918D0">
        <w:rPr>
          <w:rFonts w:asciiTheme="minorHAnsi" w:eastAsia="Cambria" w:hAnsiTheme="minorHAnsi" w:cstheme="minorHAnsi"/>
          <w:sz w:val="22"/>
          <w:szCs w:val="22"/>
          <w:lang w:val="en-GB"/>
        </w:rPr>
        <w:fldChar w:fldCharType="end"/>
      </w:r>
      <w:r w:rsidR="0033488E"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which is used to convert genome information (scaffold nucleotides, gene prediction, annotation, etc) </w:t>
      </w:r>
      <w:r w:rsidR="00580A4E" w:rsidRPr="009918D0">
        <w:rPr>
          <w:rFonts w:asciiTheme="minorHAnsi" w:eastAsia="Cambria" w:hAnsiTheme="minorHAnsi" w:cstheme="minorHAnsi"/>
          <w:sz w:val="22"/>
          <w:szCs w:val="22"/>
          <w:lang w:val="en-GB"/>
        </w:rPr>
        <w:t>for database deposition</w:t>
      </w:r>
      <w:r w:rsidR="00580A4E" w:rsidRPr="000442AE">
        <w:rPr>
          <w:rFonts w:asciiTheme="minorHAnsi" w:eastAsia="Cambria" w:hAnsiTheme="minorHAnsi" w:cstheme="minorHAnsi"/>
          <w:sz w:val="22"/>
          <w:szCs w:val="22"/>
          <w:lang w:val="en-GB"/>
        </w:rPr>
        <w:t xml:space="preserve">. The resulting genome data is therefore submitted as an update </w:t>
      </w:r>
      <w:r w:rsidR="00F5014E" w:rsidRPr="000442AE">
        <w:rPr>
          <w:rFonts w:asciiTheme="minorHAnsi" w:eastAsia="Cambria" w:hAnsiTheme="minorHAnsi" w:cstheme="minorHAnsi"/>
          <w:sz w:val="22"/>
          <w:szCs w:val="22"/>
          <w:lang w:val="en-GB"/>
        </w:rPr>
        <w:t>of</w:t>
      </w:r>
      <w:r w:rsidR="00580A4E" w:rsidRPr="000442AE">
        <w:rPr>
          <w:rFonts w:asciiTheme="minorHAnsi" w:eastAsia="Cambria" w:hAnsiTheme="minorHAnsi" w:cstheme="minorHAnsi"/>
          <w:sz w:val="22"/>
          <w:szCs w:val="22"/>
          <w:lang w:val="en-GB"/>
        </w:rPr>
        <w:t xml:space="preserve"> a prior </w:t>
      </w:r>
      <w:r w:rsidR="00F5014E" w:rsidRPr="000442AE">
        <w:rPr>
          <w:rFonts w:asciiTheme="minorHAnsi" w:eastAsia="Cambria" w:hAnsiTheme="minorHAnsi" w:cstheme="minorHAnsi"/>
          <w:sz w:val="22"/>
          <w:szCs w:val="22"/>
          <w:lang w:val="en-GB"/>
        </w:rPr>
        <w:t xml:space="preserve">BioProject </w:t>
      </w:r>
      <w:r w:rsidR="00580A4E" w:rsidRPr="000442AE">
        <w:rPr>
          <w:rFonts w:asciiTheme="minorHAnsi" w:eastAsia="Cambria" w:hAnsiTheme="minorHAnsi" w:cstheme="minorHAnsi"/>
          <w:sz w:val="22"/>
          <w:szCs w:val="22"/>
          <w:lang w:val="en-GB"/>
        </w:rPr>
        <w:t>sequence submission</w:t>
      </w:r>
      <w:r w:rsidR="00F5014E" w:rsidRPr="000442AE">
        <w:rPr>
          <w:rFonts w:asciiTheme="minorHAnsi" w:eastAsia="Cambria" w:hAnsiTheme="minorHAnsi" w:cstheme="minorHAnsi"/>
          <w:sz w:val="22"/>
          <w:szCs w:val="22"/>
          <w:lang w:val="en-GB"/>
        </w:rPr>
        <w:t xml:space="preserve"> </w:t>
      </w:r>
      <w:r w:rsidR="001A6DE9" w:rsidRPr="000442AE">
        <w:rPr>
          <w:rFonts w:asciiTheme="minorHAnsi" w:eastAsia="Cambria" w:hAnsiTheme="minorHAnsi" w:cstheme="minorHAnsi"/>
          <w:sz w:val="22"/>
          <w:szCs w:val="22"/>
          <w:lang w:val="en-GB"/>
        </w:rPr>
        <w:fldChar w:fldCharType="begin"/>
      </w:r>
      <w:r w:rsidR="005C02A1" w:rsidRPr="000442AE">
        <w:rPr>
          <w:rFonts w:asciiTheme="minorHAnsi" w:eastAsia="Cambria" w:hAnsiTheme="minorHAnsi" w:cstheme="minorHAnsi"/>
          <w:sz w:val="22"/>
          <w:szCs w:val="22"/>
          <w:lang w:val="en-GB"/>
        </w:rPr>
        <w:instrText xml:space="preserve"> ADDIN EN.CITE &lt;EndNote&gt;&lt;Cite&gt;&lt;Author&gt;Richards&lt;/Author&gt;&lt;Year&gt;2011&lt;/Year&gt;&lt;RecNum&gt;4592&lt;/RecNum&gt;&lt;DisplayText&gt;(23)&lt;/DisplayText&gt;&lt;record&gt;&lt;rec-number&gt;4592&lt;/rec-number&gt;&lt;foreign-keys&gt;&lt;key app="EN" db-id="aa0wwef99asf0aeesds5pf0ft29wa99fvf0s" timestamp="0"&gt;4592&lt;/key&gt;&lt;/foreign-keys&gt;&lt;ref-type name="Journal Article"&gt;17&lt;/ref-type&gt;&lt;contributors&gt;&lt;authors&gt;&lt;author&gt;Richards, T. A.&lt;/author&gt;&lt;author&gt;Soanes, D. M.&lt;/author&gt;&lt;author&gt;Jones, M. D.&lt;/author&gt;&lt;author&gt;Vasieva, O.&lt;/author&gt;&lt;author&gt;Leonard, G.&lt;/author&gt;&lt;author&gt;Paszkiewicz, K.&lt;/author&gt;&lt;author&gt;Foster, P. G.&lt;/author&gt;&lt;author&gt;Hall, N.&lt;/author&gt;&lt;author&gt;Talbot, N. J.&lt;/author&gt;&lt;/authors&gt;&lt;/contributors&gt;&lt;auth-address&gt;Biosciences, University of Exeter, Exeter EX4 4QD, United Kingdom.&lt;/auth-address&gt;&lt;titles&gt;&lt;title&gt;Horizontal gene transfer facilitated the evolution of plant parasitic mechanisms in the oomycetes&lt;/title&gt;&lt;secondary-title&gt;Proc. Natl. Acad. Sci. USA&lt;/secondary-title&gt;&lt;/titles&gt;&lt;periodical&gt;&lt;full-title&gt;Proc. Natl. Acad. Sci. USA&lt;/full-title&gt;&lt;/periodical&gt;&lt;pages&gt;15258-15263&lt;/pages&gt;&lt;volume&gt;108&lt;/volume&gt;&lt;number&gt;37&lt;/number&gt;&lt;edition&gt;2011/09/01&lt;/edition&gt;&lt;dates&gt;&lt;year&gt;2011&lt;/year&gt;&lt;pub-dates&gt;&lt;date&gt;Sep 13&lt;/date&gt;&lt;/pub-dates&gt;&lt;/dates&gt;&lt;isbn&gt;1091-6490 (Electronic)&amp;#xD;0027-8424 (Linking)&lt;/isbn&gt;&lt;accession-num&gt;21878562&lt;/accession-num&gt;&lt;urls&gt;&lt;related-urls&gt;&lt;url&gt;http://www.ncbi.nlm.nih.gov/entrez/query.fcgi?cmd=Retrieve&amp;amp;db=PubMed&amp;amp;dopt=Citation&amp;amp;list_uids=21878562&lt;/url&gt;&lt;/related-urls&gt;&lt;/urls&gt;&lt;electronic-resource-num&gt;1105100108 [pii]&amp;#xD;10.1073/pnas.1105100108&lt;/electronic-resource-num&gt;&lt;language&gt;eng&lt;/language&gt;&lt;/record&gt;&lt;/Cite&gt;&lt;/EndNote&gt;</w:instrText>
      </w:r>
      <w:r w:rsidR="001A6DE9" w:rsidRPr="000442AE">
        <w:rPr>
          <w:rFonts w:asciiTheme="minorHAnsi" w:eastAsia="Cambria" w:hAnsiTheme="minorHAnsi" w:cstheme="minorHAnsi"/>
          <w:sz w:val="22"/>
          <w:szCs w:val="22"/>
          <w:lang w:val="en-GB"/>
        </w:rPr>
        <w:fldChar w:fldCharType="separate"/>
      </w:r>
      <w:r w:rsidR="005C02A1" w:rsidRPr="000442AE">
        <w:rPr>
          <w:rFonts w:asciiTheme="minorHAnsi" w:eastAsia="Cambria" w:hAnsiTheme="minorHAnsi" w:cstheme="minorHAnsi"/>
          <w:noProof/>
          <w:sz w:val="22"/>
          <w:szCs w:val="22"/>
          <w:lang w:val="en-GB"/>
        </w:rPr>
        <w:t>(23)</w:t>
      </w:r>
      <w:r w:rsidR="001A6DE9" w:rsidRPr="000442AE">
        <w:rPr>
          <w:rFonts w:asciiTheme="minorHAnsi" w:eastAsia="Cambria" w:hAnsiTheme="minorHAnsi" w:cstheme="minorHAnsi"/>
          <w:sz w:val="22"/>
          <w:szCs w:val="22"/>
          <w:lang w:val="en-GB"/>
        </w:rPr>
        <w:fldChar w:fldCharType="end"/>
      </w:r>
      <w:r w:rsidRPr="000442AE">
        <w:rPr>
          <w:rFonts w:asciiTheme="minorHAnsi" w:eastAsia="Cambria" w:hAnsiTheme="minorHAnsi" w:cstheme="minorHAnsi"/>
          <w:sz w:val="22"/>
          <w:szCs w:val="22"/>
          <w:lang w:val="en-GB"/>
        </w:rPr>
        <w:t xml:space="preserve">, to do this we used the ‘gff3toembl’ program from PROKKA </w:t>
      </w:r>
      <w:r w:rsidR="001A6DE9" w:rsidRPr="000442AE">
        <w:rPr>
          <w:rFonts w:asciiTheme="minorHAnsi" w:hAnsiTheme="minorHAnsi" w:cstheme="minorHAnsi"/>
          <w:sz w:val="22"/>
          <w:szCs w:val="22"/>
          <w:lang w:val="en-GB"/>
        </w:rPr>
        <w:fldChar w:fldCharType="begin"/>
      </w:r>
      <w:r w:rsidR="005C02A1" w:rsidRPr="000442AE">
        <w:rPr>
          <w:rFonts w:asciiTheme="minorHAnsi" w:hAnsiTheme="minorHAnsi" w:cstheme="minorHAnsi"/>
          <w:sz w:val="22"/>
          <w:szCs w:val="22"/>
          <w:lang w:val="en-GB"/>
        </w:rPr>
        <w:instrText xml:space="preserve"> ADDIN EN.CITE &lt;EndNote&gt;&lt;Cite&gt;&lt;Author&gt;Seemann&lt;/Author&gt;&lt;Year&gt;2014&lt;/Year&gt;&lt;RecNum&gt;7149&lt;/RecNum&gt;&lt;DisplayText&gt;(127)&lt;/DisplayText&gt;&lt;record&gt;&lt;rec-number&gt;7149&lt;/rec-number&gt;&lt;foreign-keys&gt;&lt;key app="EN" db-id="aa0wwef99asf0aeesds5pf0ft29wa99fvf0s" timestamp="1480505101"&gt;7149&lt;/key&gt;&lt;/foreign-keys&gt;&lt;ref-type name="Journal Article"&gt;17&lt;/ref-type&gt;&lt;contributors&gt;&lt;authors&gt;&lt;author&gt;Seemann, Torsten&lt;/author&gt;&lt;/authors&gt;&lt;/contributors&gt;&lt;titles&gt;&lt;title&gt;Prokka: rapid prokaryotic genome annotation&lt;/title&gt;&lt;secondary-title&gt;Bioinformatics&lt;/secondary-title&gt;&lt;/titles&gt;&lt;periodical&gt;&lt;full-title&gt;Bioinformatics&lt;/full-title&gt;&lt;/periodical&gt;&lt;pages&gt;2068-2069&lt;/pages&gt;&lt;volume&gt;30&lt;/volume&gt;&lt;number&gt;14&lt;/number&gt;&lt;dates&gt;&lt;year&gt;2014&lt;/year&gt;&lt;pub-dates&gt;&lt;date&gt;July 15, 2014&lt;/date&gt;&lt;/pub-dates&gt;&lt;/dates&gt;&lt;urls&gt;&lt;related-urls&gt;&lt;url&gt;http://bioinformatics.oxfordjournals.org/content/30/14/2068.abstract&lt;/url&gt;&lt;/related-urls&gt;&lt;/urls&gt;&lt;electronic-resource-num&gt;10.1093/bioinformatics/btu153&lt;/electronic-resource-num&gt;&lt;/record&gt;&lt;/Cite&gt;&lt;/EndNote&gt;</w:instrText>
      </w:r>
      <w:r w:rsidR="001A6DE9" w:rsidRPr="000442AE">
        <w:rPr>
          <w:rFonts w:asciiTheme="minorHAnsi" w:hAnsiTheme="minorHAnsi" w:cstheme="minorHAnsi"/>
          <w:sz w:val="22"/>
          <w:szCs w:val="22"/>
          <w:lang w:val="en-GB"/>
        </w:rPr>
        <w:fldChar w:fldCharType="separate"/>
      </w:r>
      <w:r w:rsidR="005C02A1" w:rsidRPr="000442AE">
        <w:rPr>
          <w:rFonts w:asciiTheme="minorHAnsi" w:hAnsiTheme="minorHAnsi" w:cstheme="minorHAnsi"/>
          <w:noProof/>
          <w:sz w:val="22"/>
          <w:szCs w:val="22"/>
          <w:lang w:val="en-GB"/>
        </w:rPr>
        <w:t>(127)</w:t>
      </w:r>
      <w:r w:rsidR="001A6DE9" w:rsidRPr="000442AE">
        <w:rPr>
          <w:rFonts w:asciiTheme="minorHAnsi" w:hAnsiTheme="minorHAnsi" w:cstheme="minorHAnsi"/>
          <w:sz w:val="22"/>
          <w:szCs w:val="22"/>
          <w:lang w:val="en-GB"/>
        </w:rPr>
        <w:fldChar w:fldCharType="end"/>
      </w:r>
    </w:p>
    <w:p w14:paraId="23C948F8" w14:textId="4A3B7F3D" w:rsidR="00352918" w:rsidRDefault="000F54FC" w:rsidP="00FB7FD4">
      <w:pPr>
        <w:spacing w:after="120" w:line="480" w:lineRule="auto"/>
        <w:ind w:firstLine="720"/>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t xml:space="preserve">Previously we had sequenced a transcriptome from the same culture strain of </w:t>
      </w:r>
      <w:r w:rsidRPr="009918D0">
        <w:rPr>
          <w:rFonts w:asciiTheme="minorHAnsi" w:eastAsia="Cambria" w:hAnsiTheme="minorHAnsi" w:cstheme="minorHAnsi"/>
          <w:i/>
          <w:sz w:val="22"/>
          <w:szCs w:val="22"/>
          <w:lang w:val="en-GB"/>
        </w:rPr>
        <w:t xml:space="preserve">Hyphochytrium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&lt;EndNote&gt;&lt;Cite&gt;&lt;Author&gt;Richards&lt;/Author&gt;&lt;Year&gt;2011&lt;/Year&gt;&lt;RecNum&gt;4592&lt;/RecNum&gt;&lt;DisplayText&gt;(23)&lt;/DisplayText&gt;&lt;record&gt;&lt;rec-number&gt;4592&lt;/rec-number&gt;&lt;foreign-keys&gt;&lt;key app="EN" db-id="aa0wwef99asf0aeesds5pf0ft29wa99fvf0s" timestamp="0"&gt;4592&lt;/key&gt;&lt;/foreign-keys&gt;&lt;ref-type name="Journal Article"&gt;17&lt;/ref-type&gt;&lt;contributors&gt;&lt;authors&gt;&lt;author&gt;Richards, T. A.&lt;/author&gt;&lt;author&gt;Soanes, D. M.&lt;/author&gt;&lt;author&gt;Jones, M. D.&lt;/author&gt;&lt;author&gt;Vasieva, O.&lt;/author&gt;&lt;author&gt;Leonard, G.&lt;/author&gt;&lt;author&gt;Paszkiewicz, K.&lt;/author&gt;&lt;author&gt;Foster, P. G.&lt;/author&gt;&lt;author&gt;Hall, N.&lt;/author&gt;&lt;author&gt;Talbot, N. J.&lt;/author&gt;&lt;/authors&gt;&lt;/contributors&gt;&lt;auth-address&gt;Biosciences, University of Exeter, Exeter EX4 4QD, United Kingdom.&lt;/auth-address&gt;&lt;titles&gt;&lt;title&gt;Horizontal gene transfer facilitated the evolution of plant parasitic mechanisms in the oomycetes&lt;/title&gt;&lt;secondary-title&gt;Proc. Natl. Acad. Sci. USA&lt;/secondary-title&gt;&lt;/titles&gt;&lt;periodical&gt;&lt;full-title&gt;Proc. Natl. Acad. Sci. USA&lt;/full-title&gt;&lt;/periodical&gt;&lt;pages&gt;15258-15263&lt;/pages&gt;&lt;volume&gt;108&lt;/volume&gt;&lt;number&gt;37&lt;/number&gt;&lt;edition&gt;2011/09/01&lt;/edition&gt;&lt;dates&gt;&lt;year&gt;2011&lt;/year&gt;&lt;pub-dates&gt;&lt;date&gt;Sep 13&lt;/date&gt;&lt;/pub-dates&gt;&lt;/dates&gt;&lt;isbn&gt;1091-6490 (Electronic)&amp;#xD;0027-8424 (Linking)&lt;/isbn&gt;&lt;accession-num&gt;21878562&lt;/accession-num&gt;&lt;urls&gt;&lt;related-urls&gt;&lt;url&gt;http://www.ncbi.nlm.nih.gov/entrez/query.fcgi?cmd=Retrieve&amp;amp;db=PubMed&amp;amp;dopt=Citation&amp;amp;list_uids=21878562&lt;/url&gt;&lt;/related-urls&gt;&lt;/urls&gt;&lt;electronic-resource-num&gt;1105100108 [pii]&amp;#xD;10.1073/pnas.1105100108&lt;/electronic-resource-num&gt;&lt;language&gt;eng&lt;/language&gt;&lt;/record&gt;&lt;/Cite&gt;&lt;/EndNote&gt;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(23)</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using 454 FLX sequencing of cDNA reads and assembled it with Newbler 2.5</w:t>
      </w:r>
      <w:r w:rsidR="004B5F8F">
        <w:rPr>
          <w:rFonts w:asciiTheme="minorHAnsi" w:eastAsia="Cambria" w:hAnsiTheme="minorHAnsi" w:cstheme="minorHAnsi"/>
          <w:sz w:val="22"/>
          <w:szCs w:val="22"/>
          <w:lang w:val="en-GB"/>
        </w:rPr>
        <w:t xml:space="preserve"> </w:t>
      </w:r>
      <w:r w:rsidR="005C02A1">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&lt;EndNote&gt;&lt;Cite&gt;&lt;Author&gt;Margulies&lt;/Author&gt;&lt;Year&gt;2005&lt;/Year&gt;&lt;RecNum&gt;5656&lt;/RecNum&gt;&lt;DisplayText&gt;(24)&lt;/DisplayText&gt;&lt;record&gt;&lt;rec-number&gt;5656&lt;/rec-number&gt;&lt;foreign-keys&gt;&lt;key app="EN" db-id="aa0wwef99asf0aeesds5pf0ft29wa99fvf0s" timestamp="1421840310"&gt;5656&lt;/key&gt;&lt;/foreign-keys&gt;&lt;ref-type name="Journal Article"&gt;17&lt;/ref-type&gt;&lt;contributors&gt;&lt;authors&gt;&lt;author&gt;Margulies, M&lt;/author&gt;&lt;author&gt;Egholm, M&lt;/author&gt;&lt;author&gt;Altman, WE&lt;/author&gt;&lt;author&gt;Attiya, S&lt;/author&gt;&lt;author&gt;Bader, JS&lt;/author&gt;&lt;author&gt;Bemben, LA&lt;/author&gt;&lt;author&gt;Berka, J&lt;/author&gt;&lt;author&gt;Braverman, MS&lt;/author&gt;&lt;author&gt;Chen, YJ&lt;/author&gt;&lt;author&gt;Chen, Z&lt;/author&gt;&lt;author&gt;Dewell, SB&lt;/author&gt;&lt;author&gt;Du, L&lt;/author&gt;&lt;author&gt;Fierro, JM&lt;/author&gt;&lt;author&gt;Gomes, XV&lt;/author&gt;&lt;author&gt;Godwin, BC&lt;/author&gt;&lt;author&gt;He, W&lt;/author&gt;&lt;author&gt;Helgesen, S&lt;/author&gt;&lt;author&gt;Ho, CH&lt;/author&gt;&lt;author&gt;Irzyk, GP&lt;/author&gt;&lt;author&gt;Jando, SC&lt;/author&gt;&lt;author&gt;Alenquer, ML&lt;/author&gt;&lt;author&gt;Jarvie, TP&lt;/author&gt;&lt;author&gt;Jirage, KB&lt;/author&gt;&lt;author&gt;Kim, JB&lt;/author&gt;&lt;author&gt;Knight, JR&lt;/author&gt;&lt;author&gt;Lanza, JR&lt;/author&gt;&lt;author&gt;Leamon, JH&lt;/author&gt;&lt;author&gt;Lefkowitz, SM&lt;/author&gt;&lt;author&gt;Lei, M&lt;/author&gt;&lt;author&gt;Li, J&lt;/author&gt;&lt;/authors&gt;&lt;/contributors&gt;&lt;titles&gt;&lt;title&gt;Genome sequencing in microfabricated high-density picolitre reactors&lt;/title&gt;&lt;secondary-title&gt;Nature&lt;/secondary-title&gt;&lt;/titles&gt;&lt;periodical&gt;&lt;full-title&gt;Nature&lt;/full-title&gt;&lt;/periodical&gt;&lt;pages&gt;376 - 380&lt;/pages&gt;&lt;volume&gt;437&lt;/volume&gt;&lt;dates&gt;&lt;year&gt;2005&lt;/year&gt;&lt;/dates&gt;&lt;urls&gt;&lt;/urls&gt;&lt;/record&gt;&lt;/Cite&gt;&lt;/EndNote&gt;</w:instrText>
      </w:r>
      <w:r w:rsidR="005C02A1">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(24)</w:t>
      </w:r>
      <w:r w:rsidR="005C02A1">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using the default cDNA settings. We cleaned 70 sequences from this assembly by removing contigs of less than 100 bp in length (excluding the polyA regions) and/or contigs that consisted of predominately repeat motifs. This resulted in 6,202 transcript sequences with an N50 of 1,044 bp. The transcriptome assembly is based on 454 FLX+ cDNA </w:t>
      </w:r>
      <w:r w:rsidRPr="009918D0">
        <w:rPr>
          <w:rFonts w:asciiTheme="minorHAnsi" w:eastAsia="Cambria" w:hAnsiTheme="minorHAnsi" w:cstheme="minorHAnsi"/>
          <w:sz w:val="22"/>
          <w:szCs w:val="22"/>
          <w:lang w:val="en-GB"/>
        </w:rPr>
        <w:lastRenderedPageBreak/>
        <w:t xml:space="preserve">reads. Assembled in Newbler 2.5 using the standard settings for cDNA. The reads were also assembled in Trinity but resulted in significantly [nearly double] more </w:t>
      </w:r>
      <w:r w:rsidR="00F5014E" w:rsidRPr="009918D0">
        <w:rPr>
          <w:rFonts w:asciiTheme="minorHAnsi" w:eastAsia="Cambria" w:hAnsiTheme="minorHAnsi" w:cstheme="minorHAnsi"/>
          <w:sz w:val="22"/>
          <w:szCs w:val="22"/>
          <w:lang w:val="en-GB"/>
        </w:rPr>
        <w:t>contigs</w:t>
      </w:r>
      <w:r w:rsidRPr="009918D0">
        <w:rPr>
          <w:rFonts w:asciiTheme="minorHAnsi" w:eastAsia="Cambria" w:hAnsiTheme="minorHAnsi" w:cstheme="minorHAnsi"/>
          <w:sz w:val="22"/>
          <w:szCs w:val="22"/>
          <w:lang w:val="en-GB"/>
        </w:rPr>
        <w:t xml:space="preserve"> and a lower N50 score.</w:t>
      </w:r>
    </w:p>
    <w:p w14:paraId="40DF9DEF" w14:textId="59EB0BCA" w:rsidR="00493345" w:rsidRPr="00493345" w:rsidRDefault="00493345" w:rsidP="00493345">
      <w:pPr>
        <w:spacing w:after="120" w:line="480" w:lineRule="auto"/>
        <w:jc w:val="both"/>
        <w:rPr>
          <w:rFonts w:asciiTheme="minorHAnsi" w:hAnsiTheme="minorHAnsi" w:cstheme="minorHAnsi"/>
          <w:b/>
          <w:sz w:val="22"/>
          <w:szCs w:val="22"/>
          <w:lang w:val="en-GB"/>
        </w:rPr>
      </w:pPr>
      <w:r w:rsidRPr="00493345">
        <w:rPr>
          <w:rFonts w:asciiTheme="minorHAnsi" w:hAnsiTheme="minorHAnsi" w:cstheme="minorHAnsi"/>
          <w:b/>
          <w:sz w:val="22"/>
          <w:szCs w:val="22"/>
          <w:lang w:val="en-GB"/>
        </w:rPr>
        <w:t>Assessment of contamination of the genome sequence</w:t>
      </w:r>
    </w:p>
    <w:p w14:paraId="29302A70" w14:textId="07F5E038" w:rsidR="00493345" w:rsidRPr="009918D0" w:rsidRDefault="00493345" w:rsidP="00493345">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To identify any prokaryotic contamination in the &gt;=1 </w:t>
      </w:r>
      <w:r w:rsidR="00C130B3">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scaffold assembly we first conducted BLASTn searches of the assembly using prokaryotic SSU and LSU rDNA sequences as search seeds (</w:t>
      </w:r>
      <w:r w:rsidRPr="009918D0">
        <w:rPr>
          <w:rFonts w:asciiTheme="minorHAnsi" w:eastAsia="Cambria" w:hAnsiTheme="minorHAnsi" w:cstheme="minorHAnsi"/>
          <w:i/>
          <w:sz w:val="22"/>
          <w:szCs w:val="22"/>
          <w:lang w:val="en-GB"/>
        </w:rPr>
        <w:t>Escherichia coli</w:t>
      </w:r>
      <w:r w:rsidRPr="009918D0">
        <w:rPr>
          <w:rFonts w:asciiTheme="minorHAnsi" w:eastAsia="Cambria" w:hAnsiTheme="minorHAnsi" w:cstheme="minorHAnsi"/>
          <w:sz w:val="22"/>
          <w:szCs w:val="22"/>
          <w:lang w:val="en-GB"/>
        </w:rPr>
        <w:t xml:space="preserve"> </w:t>
      </w:r>
      <w:r>
        <w:rPr>
          <w:rFonts w:asciiTheme="minorHAnsi" w:eastAsia="Cambria" w:hAnsiTheme="minorHAnsi" w:cstheme="minorHAnsi"/>
          <w:sz w:val="22"/>
          <w:szCs w:val="22"/>
          <w:lang w:val="en-GB"/>
        </w:rPr>
        <w:t xml:space="preserve">taken from </w:t>
      </w:r>
      <w:r w:rsidRPr="009918D0">
        <w:rPr>
          <w:rFonts w:asciiTheme="minorHAnsi" w:eastAsia="Cambria" w:hAnsiTheme="minorHAnsi" w:cstheme="minorHAnsi"/>
          <w:sz w:val="22"/>
          <w:szCs w:val="22"/>
          <w:lang w:val="en-GB"/>
        </w:rPr>
        <w:t xml:space="preserve">[CP012802] and </w:t>
      </w:r>
      <w:r w:rsidRPr="009918D0">
        <w:rPr>
          <w:rFonts w:asciiTheme="minorHAnsi" w:eastAsia="Cambria" w:hAnsiTheme="minorHAnsi" w:cstheme="minorHAnsi"/>
          <w:i/>
          <w:sz w:val="22"/>
          <w:szCs w:val="22"/>
          <w:lang w:val="en-GB"/>
        </w:rPr>
        <w:t>Sulfolobus acidocaldarius</w:t>
      </w:r>
      <w:r w:rsidRPr="009918D0">
        <w:rPr>
          <w:rFonts w:asciiTheme="minorHAnsi" w:eastAsia="Cambria" w:hAnsiTheme="minorHAnsi" w:cstheme="minorHAnsi"/>
          <w:sz w:val="22"/>
          <w:szCs w:val="22"/>
          <w:lang w:val="en-GB"/>
        </w:rPr>
        <w:t xml:space="preserve"> [NR_043400 &amp; NR_076363]). This analysis only returned sequences of similarity to the </w:t>
      </w:r>
      <w:r w:rsidRPr="009918D0">
        <w:rPr>
          <w:rFonts w:asciiTheme="minorHAnsi" w:eastAsia="Cambria" w:hAnsiTheme="minorHAnsi" w:cstheme="minorHAnsi"/>
          <w:i/>
          <w:sz w:val="22"/>
          <w:szCs w:val="22"/>
          <w:lang w:val="en-GB"/>
        </w:rPr>
        <w:t xml:space="preserve">H. catenoides </w:t>
      </w:r>
      <w:r w:rsidRPr="009918D0">
        <w:rPr>
          <w:rFonts w:asciiTheme="minorHAnsi" w:eastAsia="Cambria" w:hAnsiTheme="minorHAnsi" w:cstheme="minorHAnsi"/>
          <w:sz w:val="22"/>
          <w:szCs w:val="22"/>
          <w:lang w:val="en-GB"/>
        </w:rPr>
        <w:t>mitochondria genome assembly (discussed below), suggesting that no</w:t>
      </w:r>
      <w:r>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w:t>
      </w:r>
      <w:r>
        <w:rPr>
          <w:rFonts w:asciiTheme="minorHAnsi" w:eastAsia="Cambria" w:hAnsiTheme="minorHAnsi" w:cstheme="minorHAnsi"/>
          <w:sz w:val="22"/>
          <w:szCs w:val="22"/>
          <w:lang w:val="en-GB"/>
        </w:rPr>
        <w:t xml:space="preserve">or very limited, </w:t>
      </w:r>
      <w:r w:rsidRPr="009918D0">
        <w:rPr>
          <w:rFonts w:asciiTheme="minorHAnsi" w:eastAsia="Cambria" w:hAnsiTheme="minorHAnsi" w:cstheme="minorHAnsi"/>
          <w:sz w:val="22"/>
          <w:szCs w:val="22"/>
          <w:lang w:val="en-GB"/>
        </w:rPr>
        <w:t xml:space="preserve">prokaryotic sequences </w:t>
      </w:r>
      <w:r>
        <w:rPr>
          <w:rFonts w:asciiTheme="minorHAnsi" w:eastAsia="Cambria" w:hAnsiTheme="minorHAnsi" w:cstheme="minorHAnsi"/>
          <w:sz w:val="22"/>
          <w:szCs w:val="22"/>
          <w:lang w:val="en-GB"/>
        </w:rPr>
        <w:t>contamination was present</w:t>
      </w:r>
      <w:r w:rsidRPr="009918D0">
        <w:rPr>
          <w:rFonts w:asciiTheme="minorHAnsi" w:eastAsia="Cambria" w:hAnsiTheme="minorHAnsi" w:cstheme="minorHAnsi"/>
          <w:sz w:val="22"/>
          <w:szCs w:val="22"/>
          <w:lang w:val="en-GB"/>
        </w:rPr>
        <w:t xml:space="preserve">. </w:t>
      </w:r>
      <w:r>
        <w:rPr>
          <w:rFonts w:asciiTheme="minorHAnsi" w:eastAsia="Cambria" w:hAnsiTheme="minorHAnsi" w:cstheme="minorHAnsi"/>
          <w:sz w:val="22"/>
          <w:szCs w:val="22"/>
          <w:lang w:val="en-GB"/>
        </w:rPr>
        <w:t>To support this</w:t>
      </w:r>
      <w:r w:rsidRPr="009918D0">
        <w:rPr>
          <w:rFonts w:asciiTheme="minorHAnsi" w:eastAsia="Cambria" w:hAnsiTheme="minorHAnsi" w:cstheme="minorHAnsi"/>
          <w:sz w:val="22"/>
          <w:szCs w:val="22"/>
          <w:lang w:val="en-GB"/>
        </w:rPr>
        <w:t xml:space="preserve">, we subjected all 4,758 genome scaffolds to a BLASTx analysis against a database of 65 eukaryotic and 164 representative prokaryotic complete predicted proteomes </w:t>
      </w:r>
      <w:r w:rsidRPr="009918D0">
        <w:rPr>
          <w:rFonts w:asciiTheme="minorHAnsi" w:eastAsia="Cambria" w:hAnsiTheme="minorHAnsi" w:cstheme="minorHAnsi"/>
          <w:sz w:val="22"/>
          <w:szCs w:val="22"/>
          <w:highlight w:val="green"/>
          <w:lang w:val="en-GB"/>
        </w:rPr>
        <w:t>(Table S1)</w:t>
      </w:r>
      <w:r w:rsidRPr="009918D0">
        <w:rPr>
          <w:rFonts w:asciiTheme="minorHAnsi" w:eastAsia="Cambria" w:hAnsiTheme="minorHAnsi" w:cstheme="minorHAnsi"/>
          <w:sz w:val="22"/>
          <w:szCs w:val="22"/>
          <w:lang w:val="en-GB"/>
        </w:rPr>
        <w:t xml:space="preserve"> with a gathering threshold of 1e-10. This approach did not identify any scaffolds that did not have at least one top hit to a eukaryotic genome for a subsection of the scaffold. Indeed, only 87 of the scaffolds had &gt; 50% of the subsections with a top BLAST hit to a prokaryotic genome and only 20 of the scaffolds had &gt; 70% of their top BLAST hits to a prokaryotic genome. These 20 scaffolds were inspected manually, 11 of these showed the presence of putative spliceosomal introns and/or other genes more similar to other eukaryotic genes. For the remaining nine scaffolds (totalling 31.8 </w:t>
      </w:r>
      <w:r w:rsidR="00C130B3">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we could not exclude them as possible prokaryotic contamination </w:t>
      </w:r>
      <w:r w:rsidRPr="009918D0">
        <w:rPr>
          <w:rFonts w:asciiTheme="minorHAnsi" w:eastAsia="Cambria" w:hAnsiTheme="minorHAnsi" w:cstheme="minorHAnsi"/>
          <w:sz w:val="22"/>
          <w:szCs w:val="22"/>
          <w:highlight w:val="green"/>
          <w:lang w:val="en-GB"/>
        </w:rPr>
        <w:t>(listed in Table S2).</w:t>
      </w:r>
      <w:r w:rsidRPr="009918D0">
        <w:rPr>
          <w:rFonts w:asciiTheme="minorHAnsi" w:eastAsia="Cambria" w:hAnsiTheme="minorHAnsi" w:cstheme="minorHAnsi"/>
          <w:sz w:val="22"/>
          <w:szCs w:val="22"/>
          <w:lang w:val="en-GB"/>
        </w:rPr>
        <w:t xml:space="preserve"> </w:t>
      </w:r>
    </w:p>
    <w:p w14:paraId="37D8CD4D" w14:textId="7EA781B5" w:rsidR="00493345" w:rsidRPr="009918D0" w:rsidRDefault="00493345" w:rsidP="00493345">
      <w:pPr>
        <w:spacing w:after="120" w:line="480" w:lineRule="auto"/>
        <w:ind w:firstLine="720"/>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Comparisons of GC content versus read coverage coupled with BLASTn analysis to identify likely </w:t>
      </w:r>
      <w:r>
        <w:rPr>
          <w:rFonts w:asciiTheme="minorHAnsi" w:eastAsia="Cambria" w:hAnsiTheme="minorHAnsi" w:cstheme="minorHAnsi"/>
          <w:sz w:val="22"/>
          <w:szCs w:val="22"/>
          <w:lang w:val="en-GB"/>
        </w:rPr>
        <w:t>aberrant genomic</w:t>
      </w:r>
      <w:r w:rsidRPr="009918D0">
        <w:rPr>
          <w:rFonts w:asciiTheme="minorHAnsi" w:eastAsia="Cambria" w:hAnsiTheme="minorHAnsi" w:cstheme="minorHAnsi"/>
          <w:sz w:val="22"/>
          <w:szCs w:val="22"/>
          <w:lang w:val="en-GB"/>
        </w:rPr>
        <w:t xml:space="preserve"> affiliation of </w:t>
      </w:r>
      <w:r>
        <w:rPr>
          <w:rFonts w:asciiTheme="minorHAnsi" w:eastAsia="Cambria" w:hAnsiTheme="minorHAnsi" w:cstheme="minorHAnsi"/>
          <w:sz w:val="22"/>
          <w:szCs w:val="22"/>
          <w:lang w:val="en-GB"/>
        </w:rPr>
        <w:t>assembly scaffolds</w:t>
      </w:r>
      <w:r w:rsidRPr="009918D0">
        <w:rPr>
          <w:rFonts w:asciiTheme="minorHAnsi" w:eastAsia="Cambria" w:hAnsiTheme="minorHAnsi" w:cstheme="minorHAnsi"/>
          <w:sz w:val="22"/>
          <w:szCs w:val="22"/>
          <w:lang w:val="en-GB"/>
        </w:rPr>
        <w:t xml:space="preserve"> (e.g. </w:t>
      </w:r>
      <w:r>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blobology</w:t>
      </w:r>
      <w:r>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fldChar w:fldCharType="begin"/>
      </w:r>
      <w:r>
        <w:rPr>
          <w:rFonts w:asciiTheme="minorHAnsi" w:eastAsia="Cambria" w:hAnsiTheme="minorHAnsi" w:cstheme="minorHAnsi"/>
          <w:sz w:val="22"/>
          <w:szCs w:val="22"/>
          <w:lang w:val="en-GB"/>
        </w:rPr>
        <w:instrText xml:space="preserve"> ADDIN EN.CITE &lt;EndNote&gt;&lt;Cite&gt;&lt;Author&gt;Kumar&lt;/Author&gt;&lt;Year&gt;2013&lt;/Year&gt;&lt;RecNum&gt;6636&lt;/RecNum&gt;&lt;DisplayText&gt;(26)&lt;/DisplayText&gt;&lt;record&gt;&lt;rec-number&gt;6636&lt;/rec-number&gt;&lt;foreign-keys&gt;&lt;key app="EN" db-id="aa0wwef99asf0aeesds5pf0ft29wa99fvf0s" timestamp="1478087209"&gt;6636&lt;/key&gt;&lt;/foreign-keys&gt;&lt;ref-type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Genetics&lt;/secondary-title&gt;&lt;/titles&gt;&lt;periodical&gt;&lt;full-title&gt;Frontiers in Genetics&lt;/full-title&gt;&lt;/periodical&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instrText>
      </w:r>
      <w:r w:rsidRPr="009918D0">
        <w:rPr>
          <w:rFonts w:asciiTheme="minorHAnsi" w:eastAsia="Cambria" w:hAnsiTheme="minorHAnsi" w:cstheme="minorHAnsi"/>
          <w:sz w:val="22"/>
          <w:szCs w:val="22"/>
          <w:lang w:val="en-GB"/>
        </w:rPr>
        <w:fldChar w:fldCharType="separate"/>
      </w:r>
      <w:r>
        <w:rPr>
          <w:rFonts w:asciiTheme="minorHAnsi" w:eastAsia="Cambria" w:hAnsiTheme="minorHAnsi" w:cstheme="minorHAnsi"/>
          <w:noProof/>
          <w:sz w:val="22"/>
          <w:szCs w:val="22"/>
          <w:lang w:val="en-GB"/>
        </w:rPr>
        <w:t>(26)</w:t>
      </w:r>
      <w:r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has emerged as useful tool for identifying contamination of genome sequencing projects </w:t>
      </w:r>
      <w:r w:rsidRPr="009918D0">
        <w:rPr>
          <w:rFonts w:asciiTheme="minorHAnsi" w:eastAsia="Cambria" w:hAnsiTheme="minorHAnsi" w:cstheme="minorHAnsi"/>
          <w:sz w:val="22"/>
          <w:szCs w:val="22"/>
          <w:lang w:val="en-GB"/>
        </w:rPr>
        <w:fldChar w:fldCharType="begin"/>
      </w:r>
      <w:r>
        <w:rPr>
          <w:rFonts w:asciiTheme="minorHAnsi" w:eastAsia="Cambria" w:hAnsiTheme="minorHAnsi" w:cstheme="minorHAnsi"/>
          <w:sz w:val="22"/>
          <w:szCs w:val="22"/>
          <w:lang w:val="en-GB"/>
        </w:rPr>
        <w:instrText xml:space="preserve"> ADDIN EN.CITE &lt;EndNote&gt;&lt;Cite&gt;&lt;Author&gt;Koutsovoulos&lt;/Author&gt;&lt;Year&gt;2016&lt;/Year&gt;&lt;RecNum&gt;6130&lt;/RecNum&gt;&lt;DisplayText&gt;(27)&lt;/DisplayText&gt;&lt;record&gt;&lt;rec-number&gt;6130&lt;/rec-number&gt;&lt;foreign-keys&gt;&lt;key app="EN" db-id="aa0wwef99asf0aeesds5pf0ft29wa99fvf0s" timestamp="1458741385"&gt;6130&lt;/key&gt;&lt;/foreign-keys&gt;&lt;ref-type name="Journal Article"&gt;17&lt;/ref-type&gt;&lt;contributors&gt;&lt;authors&gt;&lt;author&gt;Koutsovoulos, G.&lt;/author&gt;&lt;author&gt;Kumar, S.&lt;/author&gt;&lt;author&gt;Laetsch, D. R.&lt;/author&gt;&lt;author&gt;Stevens, L.&lt;/author&gt;&lt;author&gt;Daub, J.&lt;/author&gt;&lt;author&gt;Conlon, C.&lt;/author&gt;&lt;author&gt;Maroon, H.&lt;/author&gt;&lt;author&gt;Thomas, F.&lt;/author&gt;&lt;author&gt;Aboobaker, A. A.&lt;/author&gt;&lt;author&gt;Blaxter, M.&lt;/author&gt;&lt;/authors&gt;&lt;/contributors&gt;&lt;titles&gt;&lt;title&gt;&lt;style face="normal" font="default" size="100%"&gt;No evidence for extensive horizontal gene transfer in the genome of the tardigrade &lt;/style&gt;&lt;style face="italic" font="default" size="100%"&gt;Hypsibius dujardini&lt;/style&gt;&lt;/title&gt;&lt;secondary-title&gt;Proc. Natl. Acad. Sci. USA&lt;/secondary-title&gt;&lt;/titles&gt;&lt;periodical&gt;&lt;full-title&gt;Proc. Natl. Acad. Sci. USA&lt;/full-title&gt;&lt;/periodical&gt;&lt;pages&gt;600338113v1-201600338&lt;/pages&gt;&lt;volume&gt;X&lt;/volume&gt;&lt;number&gt;X&lt;/number&gt;&lt;dates&gt;&lt;year&gt;2016&lt;/year&gt;&lt;/dates&gt;&lt;urls&gt;&lt;/urls&gt;&lt;/record&gt;&lt;/Cite&gt;&lt;/EndNote&gt;</w:instrText>
      </w:r>
      <w:r w:rsidRPr="009918D0">
        <w:rPr>
          <w:rFonts w:asciiTheme="minorHAnsi" w:eastAsia="Cambria" w:hAnsiTheme="minorHAnsi" w:cstheme="minorHAnsi"/>
          <w:sz w:val="22"/>
          <w:szCs w:val="22"/>
          <w:lang w:val="en-GB"/>
        </w:rPr>
        <w:fldChar w:fldCharType="separate"/>
      </w:r>
      <w:r>
        <w:rPr>
          <w:rFonts w:asciiTheme="minorHAnsi" w:eastAsia="Cambria" w:hAnsiTheme="minorHAnsi" w:cstheme="minorHAnsi"/>
          <w:noProof/>
          <w:sz w:val="22"/>
          <w:szCs w:val="22"/>
          <w:lang w:val="en-GB"/>
        </w:rPr>
        <w:t>(27)</w:t>
      </w:r>
      <w:r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We undertook this approach on both the &gt; 1 </w:t>
      </w:r>
      <w:r w:rsidR="00C130B3">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scaffold assembly and the total assembly, and the graphs did not identify any suspect traces of contamination, however, they do show the presence of the mitochondrial genome as an aberrant cluster of ‘blobs’, i.e. with lower than average GC content </w:t>
      </w:r>
      <w:r w:rsidRPr="009918D0">
        <w:rPr>
          <w:rFonts w:asciiTheme="minorHAnsi" w:eastAsia="Cambria" w:hAnsiTheme="minorHAnsi" w:cstheme="minorHAnsi"/>
          <w:sz w:val="22"/>
          <w:szCs w:val="22"/>
          <w:highlight w:val="green"/>
          <w:lang w:val="en-GB"/>
        </w:rPr>
        <w:t>(Fig. S2a-d).</w:t>
      </w:r>
    </w:p>
    <w:p w14:paraId="1348C8CF" w14:textId="7B27F3E3" w:rsidR="00493345" w:rsidRPr="009918D0" w:rsidRDefault="00493345" w:rsidP="00493345">
      <w:pPr>
        <w:spacing w:after="120" w:line="480" w:lineRule="auto"/>
        <w:ind w:firstLine="720"/>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A fourth round of checks for contamination were conducted by us</w:t>
      </w:r>
      <w:r>
        <w:rPr>
          <w:rFonts w:asciiTheme="minorHAnsi" w:eastAsia="Cambria" w:hAnsiTheme="minorHAnsi" w:cstheme="minorHAnsi"/>
          <w:sz w:val="22"/>
          <w:szCs w:val="22"/>
          <w:lang w:val="en-GB"/>
        </w:rPr>
        <w:t>ing tetramer counting of the &gt;</w:t>
      </w:r>
      <w:r w:rsidR="00070CD0">
        <w:rPr>
          <w:rFonts w:asciiTheme="minorHAnsi" w:eastAsia="Cambria" w:hAnsiTheme="minorHAnsi" w:cstheme="minorHAnsi"/>
          <w:sz w:val="22"/>
          <w:szCs w:val="22"/>
          <w:lang w:val="en-GB"/>
        </w:rPr>
        <w:t>=</w:t>
      </w:r>
      <w:r>
        <w:rPr>
          <w:rFonts w:asciiTheme="minorHAnsi" w:eastAsia="Cambria" w:hAnsiTheme="minorHAnsi" w:cstheme="minorHAnsi"/>
          <w:sz w:val="22"/>
          <w:szCs w:val="22"/>
          <w:lang w:val="en-GB"/>
        </w:rPr>
        <w:t xml:space="preserve">1 </w:t>
      </w:r>
      <w:r w:rsidR="00C130B3">
        <w:rPr>
          <w:rFonts w:asciiTheme="minorHAnsi" w:eastAsia="Cambria" w:hAnsiTheme="minorHAnsi" w:cstheme="minorHAnsi"/>
          <w:sz w:val="22"/>
          <w:szCs w:val="22"/>
          <w:lang w:val="en-GB"/>
        </w:rPr>
        <w:t>Kbp</w:t>
      </w:r>
      <w:r w:rsidRPr="009918D0">
        <w:rPr>
          <w:rFonts w:asciiTheme="minorHAnsi" w:eastAsia="Cambria" w:hAnsiTheme="minorHAnsi" w:cstheme="minorHAnsi"/>
          <w:sz w:val="22"/>
          <w:szCs w:val="22"/>
          <w:lang w:val="en-GB"/>
        </w:rPr>
        <w:t xml:space="preserve"> scaffold dataset for the building of Emergent Self Organising Maps (ESOMs) </w:t>
      </w:r>
      <w:r w:rsidRPr="009918D0">
        <w:rPr>
          <w:rFonts w:asciiTheme="minorHAnsi" w:eastAsia="Cambria" w:hAnsiTheme="minorHAnsi" w:cstheme="minorHAnsi"/>
          <w:sz w:val="22"/>
          <w:szCs w:val="22"/>
          <w:lang w:val="en-GB"/>
        </w:rPr>
        <w:fldChar w:fldCharType="begin"/>
      </w:r>
      <w:r>
        <w:rPr>
          <w:rFonts w:asciiTheme="minorHAnsi" w:eastAsia="Cambria" w:hAnsiTheme="minorHAnsi" w:cstheme="minorHAnsi"/>
          <w:sz w:val="22"/>
          <w:szCs w:val="22"/>
          <w:lang w:val="en-GB"/>
        </w:rPr>
        <w:instrText xml:space="preserve"> ADDIN EN.CITE &lt;EndNote&gt;&lt;Cite&gt;&lt;Author&gt;Dick&lt;/Author&gt;&lt;Year&gt;2009&lt;/Year&gt;&lt;RecNum&gt;6830&lt;/RecNum&gt;&lt;DisplayText&gt;(28)&lt;/DisplayText&gt;&lt;record&gt;&lt;rec-number&gt;6830&lt;/rec-number&gt;&lt;foreign-keys&gt;&lt;key app="EN" db-id="aa0wwef99asf0aeesds5pf0ft29wa99fvf0s" timestamp="1478088521"&gt;6830&lt;/key&gt;&lt;/foreign-keys&gt;&lt;ref-type name="Journal Article"&gt;17&lt;/ref-type&gt;&lt;contributors&gt;&lt;authors&gt;&lt;author&gt;Dick, Gregory J.&lt;/author&gt;&lt;author&gt;Andersson, Anders F.&lt;/author&gt;&lt;author&gt;Baker, Brett J.&lt;/author&gt;&lt;author&gt;Simmons, Sheri L.&lt;/author&gt;&lt;author&gt;Thomas, Brian C.&lt;/author&gt;&lt;author&gt;Yelton, A. Pepper&lt;/author&gt;&lt;author&gt;Banfield, Jillian F.&lt;/author&gt;&lt;/authors&gt;&lt;/contributors&gt;&lt;titles&gt;&lt;title&gt;Community-wide analysis of microbial genome sequence signatures&lt;/title&gt;&lt;secondary-title&gt;Genome Biology&lt;/secondary-title&gt;&lt;/titles&gt;&lt;periodical&gt;&lt;full-title&gt;Genome Biology&lt;/full-title&gt;&lt;/periodical&gt;&lt;pages&gt;R85&lt;/pages&gt;&lt;volume&gt;10&lt;/volume&gt;&lt;number&gt;8&lt;/number&gt;&lt;dates&gt;&lt;year&gt;2009&lt;/year&gt;&lt;/dates&gt;&lt;isbn&gt;1474-760X&lt;/isbn&gt;&lt;label&gt;Dick2009&lt;/label&gt;&lt;work-type&gt;journal article&lt;/work-type&gt;&lt;urls&gt;&lt;related-urls&gt;&lt;url&gt;http://dx.doi.org/10.1186/gb-2009-10-8-r85&lt;/url&gt;&lt;/related-urls&gt;&lt;/urls&gt;&lt;electronic-resource-num&gt;10.1186/gb-2009-10-8-r85&lt;/electronic-resource-num&gt;&lt;/record&gt;&lt;/Cite&gt;&lt;/EndNote&gt;</w:instrText>
      </w:r>
      <w:r w:rsidRPr="009918D0">
        <w:rPr>
          <w:rFonts w:asciiTheme="minorHAnsi" w:eastAsia="Cambria" w:hAnsiTheme="minorHAnsi" w:cstheme="minorHAnsi"/>
          <w:sz w:val="22"/>
          <w:szCs w:val="22"/>
          <w:lang w:val="en-GB"/>
        </w:rPr>
        <w:fldChar w:fldCharType="separate"/>
      </w:r>
      <w:r>
        <w:rPr>
          <w:rFonts w:asciiTheme="minorHAnsi" w:eastAsia="Cambria" w:hAnsiTheme="minorHAnsi" w:cstheme="minorHAnsi"/>
          <w:noProof/>
          <w:sz w:val="22"/>
          <w:szCs w:val="22"/>
          <w:lang w:val="en-GB"/>
        </w:rPr>
        <w:t>(28)</w:t>
      </w:r>
      <w:r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These use similarities in the 4-mer frequencies to build, by way of an artificial neural network, an emergent ‘map’ of the input </w:t>
      </w:r>
      <w:r w:rsidRPr="009918D0">
        <w:rPr>
          <w:rFonts w:asciiTheme="minorHAnsi" w:eastAsia="Cambria" w:hAnsiTheme="minorHAnsi" w:cstheme="minorHAnsi"/>
          <w:sz w:val="22"/>
          <w:szCs w:val="22"/>
          <w:lang w:val="en-GB"/>
        </w:rPr>
        <w:lastRenderedPageBreak/>
        <w:t xml:space="preserve">space properties of the data. Two runs of the software developed in </w:t>
      </w:r>
      <w:r w:rsidRPr="009918D0">
        <w:rPr>
          <w:rFonts w:asciiTheme="minorHAnsi" w:eastAsia="Cambria" w:hAnsiTheme="minorHAnsi" w:cstheme="minorHAnsi"/>
          <w:sz w:val="22"/>
          <w:szCs w:val="22"/>
          <w:lang w:val="en-GB"/>
        </w:rPr>
        <w:fldChar w:fldCharType="begin"/>
      </w:r>
      <w:r>
        <w:rPr>
          <w:rFonts w:asciiTheme="minorHAnsi" w:eastAsia="Cambria" w:hAnsiTheme="minorHAnsi" w:cstheme="minorHAnsi"/>
          <w:sz w:val="22"/>
          <w:szCs w:val="22"/>
          <w:lang w:val="en-GB"/>
        </w:rPr>
        <w:instrText xml:space="preserve"> ADDIN EN.CITE &lt;EndNote&gt;&lt;Cite&gt;&lt;Author&gt;Dick&lt;/Author&gt;&lt;Year&gt;2009&lt;/Year&gt;&lt;RecNum&gt;6830&lt;/RecNum&gt;&lt;DisplayText&gt;(28)&lt;/DisplayText&gt;&lt;record&gt;&lt;rec-number&gt;6830&lt;/rec-number&gt;&lt;foreign-keys&gt;&lt;key app="EN" db-id="aa0wwef99asf0aeesds5pf0ft29wa99fvf0s" timestamp="1478088521"&gt;6830&lt;/key&gt;&lt;/foreign-keys&gt;&lt;ref-type name="Journal Article"&gt;17&lt;/ref-type&gt;&lt;contributors&gt;&lt;authors&gt;&lt;author&gt;Dick, Gregory J.&lt;/author&gt;&lt;author&gt;Andersson, Anders F.&lt;/author&gt;&lt;author&gt;Baker, Brett J.&lt;/author&gt;&lt;author&gt;Simmons, Sheri L.&lt;/author&gt;&lt;author&gt;Thomas, Brian C.&lt;/author&gt;&lt;author&gt;Yelton, A. Pepper&lt;/author&gt;&lt;author&gt;Banfield, Jillian F.&lt;/author&gt;&lt;/authors&gt;&lt;/contributors&gt;&lt;titles&gt;&lt;title&gt;Community-wide analysis of microbial genome sequence signatures&lt;/title&gt;&lt;secondary-title&gt;Genome Biology&lt;/secondary-title&gt;&lt;/titles&gt;&lt;periodical&gt;&lt;full-title&gt;Genome Biology&lt;/full-title&gt;&lt;/periodical&gt;&lt;pages&gt;R85&lt;/pages&gt;&lt;volume&gt;10&lt;/volume&gt;&lt;number&gt;8&lt;/number&gt;&lt;dates&gt;&lt;year&gt;2009&lt;/year&gt;&lt;/dates&gt;&lt;isbn&gt;1474-760X&lt;/isbn&gt;&lt;label&gt;Dick2009&lt;/label&gt;&lt;work-type&gt;journal article&lt;/work-type&gt;&lt;urls&gt;&lt;related-urls&gt;&lt;url&gt;http://dx.doi.org/10.1186/gb-2009-10-8-r85&lt;/url&gt;&lt;/related-urls&gt;&lt;/urls&gt;&lt;electronic-resource-num&gt;10.1186/gb-2009-10-8-r85&lt;/electronic-resource-num&gt;&lt;/record&gt;&lt;/Cite&gt;&lt;/EndNote&gt;</w:instrText>
      </w:r>
      <w:r w:rsidRPr="009918D0">
        <w:rPr>
          <w:rFonts w:asciiTheme="minorHAnsi" w:eastAsia="Cambria" w:hAnsiTheme="minorHAnsi" w:cstheme="minorHAnsi"/>
          <w:sz w:val="22"/>
          <w:szCs w:val="22"/>
          <w:lang w:val="en-GB"/>
        </w:rPr>
        <w:fldChar w:fldCharType="separate"/>
      </w:r>
      <w:r>
        <w:rPr>
          <w:rFonts w:asciiTheme="minorHAnsi" w:eastAsia="Cambria" w:hAnsiTheme="minorHAnsi" w:cstheme="minorHAnsi"/>
          <w:noProof/>
          <w:sz w:val="22"/>
          <w:szCs w:val="22"/>
          <w:lang w:val="en-GB"/>
        </w:rPr>
        <w:t>(28)</w:t>
      </w:r>
      <w:r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were completed (see </w:t>
      </w:r>
      <w:r w:rsidRPr="009918D0">
        <w:rPr>
          <w:rFonts w:asciiTheme="minorHAnsi" w:eastAsia="Cambria" w:hAnsiTheme="minorHAnsi" w:cstheme="minorHAnsi"/>
          <w:sz w:val="22"/>
          <w:szCs w:val="22"/>
          <w:highlight w:val="green"/>
          <w:lang w:val="en-GB"/>
        </w:rPr>
        <w:t>Fig. S3a+b)</w:t>
      </w:r>
      <w:r>
        <w:rPr>
          <w:rFonts w:asciiTheme="minorHAnsi" w:eastAsia="Cambria" w:hAnsiTheme="minorHAnsi" w:cstheme="minorHAnsi"/>
          <w:sz w:val="22"/>
          <w:szCs w:val="22"/>
          <w:highlight w:val="green"/>
          <w:lang w:val="en-GB"/>
        </w:rPr>
        <w:t>:</w:t>
      </w:r>
      <w:r w:rsidRPr="009918D0">
        <w:rPr>
          <w:rFonts w:asciiTheme="minorHAnsi" w:eastAsia="Cambria" w:hAnsiTheme="minorHAnsi" w:cstheme="minorHAnsi"/>
          <w:sz w:val="22"/>
          <w:szCs w:val="22"/>
          <w:highlight w:val="green"/>
          <w:lang w:val="en-GB"/>
        </w:rPr>
        <w:t xml:space="preserve"> </w:t>
      </w:r>
      <w:r w:rsidRPr="009918D0">
        <w:rPr>
          <w:rFonts w:asciiTheme="minorHAnsi" w:eastAsia="Cambria" w:hAnsiTheme="minorHAnsi" w:cstheme="minorHAnsi"/>
          <w:sz w:val="22"/>
          <w:szCs w:val="22"/>
          <w:lang w:val="en-GB"/>
        </w:rPr>
        <w:t xml:space="preserve">a) the </w:t>
      </w:r>
      <w:r w:rsidRPr="009918D0">
        <w:rPr>
          <w:rFonts w:asciiTheme="minorHAnsi" w:eastAsia="Cambria" w:hAnsiTheme="minorHAnsi" w:cstheme="minorHAnsi"/>
          <w:i/>
          <w:sz w:val="22"/>
          <w:szCs w:val="22"/>
          <w:lang w:val="en-GB"/>
        </w:rPr>
        <w:t>Hyphochytrium</w:t>
      </w:r>
      <w:r w:rsidRPr="009918D0">
        <w:rPr>
          <w:rFonts w:asciiTheme="minorHAnsi" w:eastAsia="Cambria" w:hAnsiTheme="minorHAnsi" w:cstheme="minorHAnsi"/>
          <w:sz w:val="22"/>
          <w:szCs w:val="22"/>
          <w:lang w:val="en-GB"/>
        </w:rPr>
        <w:t xml:space="preserve"> scaffolds only, and b) the </w:t>
      </w:r>
      <w:r w:rsidRPr="009918D0">
        <w:rPr>
          <w:rFonts w:asciiTheme="minorHAnsi" w:eastAsia="Cambria" w:hAnsiTheme="minorHAnsi" w:cstheme="minorHAnsi"/>
          <w:i/>
          <w:sz w:val="22"/>
          <w:szCs w:val="22"/>
          <w:lang w:val="en-GB"/>
        </w:rPr>
        <w:t>Hyphochytrium</w:t>
      </w:r>
      <w:r w:rsidRPr="009918D0">
        <w:rPr>
          <w:rFonts w:asciiTheme="minorHAnsi" w:eastAsia="Cambria" w:hAnsiTheme="minorHAnsi" w:cstheme="minorHAnsi"/>
          <w:sz w:val="22"/>
          <w:szCs w:val="22"/>
          <w:lang w:val="en-GB"/>
        </w:rPr>
        <w:t xml:space="preserve"> scaffolds along with the scaffolds from eight other ‘small’ genomes which were added to the tetramer frequency dataset, (Bacteria (blue): </w:t>
      </w:r>
      <w:r w:rsidRPr="009918D0">
        <w:rPr>
          <w:rFonts w:asciiTheme="minorHAnsi" w:eastAsia="Cambria" w:hAnsiTheme="minorHAnsi" w:cstheme="minorHAnsi"/>
          <w:i/>
          <w:sz w:val="22"/>
          <w:szCs w:val="22"/>
          <w:lang w:val="en-GB"/>
        </w:rPr>
        <w:t xml:space="preserve">E. coli, Mycobacterium tuberculosis; </w:t>
      </w:r>
      <w:r w:rsidRPr="009918D0">
        <w:rPr>
          <w:rFonts w:asciiTheme="minorHAnsi" w:eastAsia="Cambria" w:hAnsiTheme="minorHAnsi" w:cstheme="minorHAnsi"/>
          <w:sz w:val="22"/>
          <w:szCs w:val="22"/>
          <w:lang w:val="en-GB"/>
        </w:rPr>
        <w:t xml:space="preserve">Archaea (grey): </w:t>
      </w:r>
      <w:r w:rsidRPr="009918D0">
        <w:rPr>
          <w:rFonts w:asciiTheme="minorHAnsi" w:eastAsia="Cambria" w:hAnsiTheme="minorHAnsi" w:cstheme="minorHAnsi"/>
          <w:i/>
          <w:sz w:val="22"/>
          <w:szCs w:val="22"/>
          <w:lang w:val="en-GB"/>
        </w:rPr>
        <w:t xml:space="preserve">Methanococcus vanniellii, Sulfolobus solfataricus; </w:t>
      </w:r>
      <w:r w:rsidRPr="009918D0">
        <w:rPr>
          <w:rFonts w:asciiTheme="minorHAnsi" w:eastAsia="Cambria" w:hAnsiTheme="minorHAnsi" w:cstheme="minorHAnsi"/>
          <w:sz w:val="22"/>
          <w:szCs w:val="22"/>
          <w:lang w:val="en-GB"/>
        </w:rPr>
        <w:t xml:space="preserve">Fungi (purple): </w:t>
      </w:r>
      <w:r w:rsidRPr="009918D0">
        <w:rPr>
          <w:rFonts w:asciiTheme="minorHAnsi" w:eastAsia="Cambria" w:hAnsiTheme="minorHAnsi" w:cstheme="minorHAnsi"/>
          <w:i/>
          <w:sz w:val="22"/>
          <w:szCs w:val="22"/>
          <w:lang w:val="en-GB"/>
        </w:rPr>
        <w:t>Encephalitozoon intestinalis, S</w:t>
      </w:r>
      <w:r>
        <w:rPr>
          <w:rFonts w:asciiTheme="minorHAnsi" w:eastAsia="Cambria" w:hAnsiTheme="minorHAnsi" w:cstheme="minorHAnsi"/>
          <w:i/>
          <w:sz w:val="22"/>
          <w:szCs w:val="22"/>
          <w:lang w:val="en-GB"/>
        </w:rPr>
        <w:t>accharomyces</w:t>
      </w:r>
      <w:r w:rsidRPr="009918D0">
        <w:rPr>
          <w:rFonts w:asciiTheme="minorHAnsi" w:eastAsia="Cambria" w:hAnsiTheme="minorHAnsi" w:cstheme="minorHAnsi"/>
          <w:i/>
          <w:sz w:val="22"/>
          <w:szCs w:val="22"/>
          <w:lang w:val="en-GB"/>
        </w:rPr>
        <w:t xml:space="preserve"> cerevisiae; </w:t>
      </w:r>
      <w:r w:rsidRPr="009918D0">
        <w:rPr>
          <w:rFonts w:asciiTheme="minorHAnsi" w:eastAsia="Cambria" w:hAnsiTheme="minorHAnsi" w:cstheme="minorHAnsi"/>
          <w:sz w:val="22"/>
          <w:szCs w:val="22"/>
          <w:lang w:val="en-GB"/>
        </w:rPr>
        <w:t xml:space="preserve">Archaeplastida </w:t>
      </w:r>
      <w:r w:rsidRPr="009918D0">
        <w:rPr>
          <w:rFonts w:asciiTheme="minorHAnsi" w:eastAsia="Cambria" w:hAnsiTheme="minorHAnsi" w:cstheme="minorHAnsi"/>
          <w:i/>
          <w:sz w:val="22"/>
          <w:szCs w:val="22"/>
          <w:lang w:val="en-GB"/>
        </w:rPr>
        <w:t xml:space="preserve">Ostreococcus tauri; </w:t>
      </w:r>
      <w:r w:rsidRPr="009918D0">
        <w:rPr>
          <w:rFonts w:asciiTheme="minorHAnsi" w:eastAsia="Cambria" w:hAnsiTheme="minorHAnsi" w:cstheme="minorHAnsi"/>
          <w:sz w:val="22"/>
          <w:szCs w:val="22"/>
          <w:lang w:val="en-GB"/>
        </w:rPr>
        <w:t xml:space="preserve">Protist (red): </w:t>
      </w:r>
      <w:r w:rsidRPr="009918D0">
        <w:rPr>
          <w:rFonts w:asciiTheme="minorHAnsi" w:eastAsia="Cambria" w:hAnsiTheme="minorHAnsi" w:cstheme="minorHAnsi"/>
          <w:i/>
          <w:sz w:val="22"/>
          <w:szCs w:val="22"/>
          <w:lang w:val="en-GB"/>
        </w:rPr>
        <w:t>Cryptosporidium hominis</w:t>
      </w:r>
      <w:r w:rsidRPr="009918D0">
        <w:rPr>
          <w:rFonts w:asciiTheme="minorHAnsi" w:eastAsia="Cambria" w:hAnsiTheme="minorHAnsi" w:cstheme="minorHAnsi"/>
          <w:sz w:val="22"/>
          <w:szCs w:val="22"/>
          <w:lang w:val="en-GB"/>
        </w:rPr>
        <w:t xml:space="preserve">). The maps produced in </w:t>
      </w:r>
      <w:r w:rsidRPr="009918D0">
        <w:rPr>
          <w:rFonts w:asciiTheme="minorHAnsi" w:eastAsia="Cambria" w:hAnsiTheme="minorHAnsi" w:cstheme="minorHAnsi"/>
          <w:sz w:val="22"/>
          <w:szCs w:val="22"/>
          <w:highlight w:val="green"/>
          <w:lang w:val="en-GB"/>
        </w:rPr>
        <w:t xml:space="preserve">Fig. S3 </w:t>
      </w:r>
      <w:r w:rsidRPr="009918D0">
        <w:rPr>
          <w:rFonts w:asciiTheme="minorHAnsi" w:eastAsia="Cambria" w:hAnsiTheme="minorHAnsi" w:cstheme="minorHAnsi"/>
          <w:sz w:val="22"/>
          <w:szCs w:val="22"/>
          <w:lang w:val="en-GB"/>
        </w:rPr>
        <w:t>show no indication of overlap or features indicative of contamination.</w:t>
      </w:r>
    </w:p>
    <w:p w14:paraId="5C9BA3E2" w14:textId="77777777" w:rsidR="00493345" w:rsidRPr="009918D0" w:rsidRDefault="00493345" w:rsidP="00493345">
      <w:pPr>
        <w:spacing w:after="120" w:line="480" w:lineRule="auto"/>
        <w:jc w:val="both"/>
        <w:rPr>
          <w:rFonts w:asciiTheme="minorHAnsi" w:hAnsiTheme="minorHAnsi" w:cstheme="minorHAnsi"/>
          <w:sz w:val="22"/>
          <w:szCs w:val="22"/>
          <w:lang w:val="en-GB"/>
        </w:rPr>
      </w:pPr>
    </w:p>
    <w:p w14:paraId="7C011022" w14:textId="6947A84C" w:rsidR="00352918"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i/>
          <w:sz w:val="22"/>
          <w:szCs w:val="22"/>
          <w:lang w:val="en-GB"/>
        </w:rPr>
        <w:t>H. catenoides</w:t>
      </w:r>
      <w:r w:rsidRPr="009918D0">
        <w:rPr>
          <w:rFonts w:asciiTheme="minorHAnsi" w:eastAsia="Cambria" w:hAnsiTheme="minorHAnsi" w:cstheme="minorHAnsi"/>
          <w:b/>
          <w:sz w:val="22"/>
          <w:szCs w:val="22"/>
          <w:lang w:val="en-GB"/>
        </w:rPr>
        <w:t xml:space="preserve"> genome </w:t>
      </w:r>
      <w:r w:rsidR="00242F88" w:rsidRPr="009918D0">
        <w:rPr>
          <w:rFonts w:asciiTheme="minorHAnsi" w:eastAsia="Cambria" w:hAnsiTheme="minorHAnsi" w:cstheme="minorHAnsi"/>
          <w:b/>
          <w:sz w:val="22"/>
          <w:szCs w:val="22"/>
          <w:lang w:val="en-GB"/>
        </w:rPr>
        <w:t xml:space="preserve">qPCR </w:t>
      </w:r>
      <w:r w:rsidRPr="009918D0">
        <w:rPr>
          <w:rFonts w:asciiTheme="minorHAnsi" w:eastAsia="Cambria" w:hAnsiTheme="minorHAnsi" w:cstheme="minorHAnsi"/>
          <w:b/>
          <w:sz w:val="22"/>
          <w:szCs w:val="22"/>
          <w:lang w:val="en-GB"/>
        </w:rPr>
        <w:t>size estimation</w:t>
      </w:r>
    </w:p>
    <w:p w14:paraId="29407F2E" w14:textId="624D9C68"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50 ml of a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culture, grown in YpSs for 7 days at 25°C, was centrifuged for 3 mins at 3200 x </w:t>
      </w:r>
      <w:r w:rsidRPr="009918D0">
        <w:rPr>
          <w:rFonts w:asciiTheme="minorHAnsi" w:eastAsia="Cambria" w:hAnsiTheme="minorHAnsi" w:cstheme="minorHAnsi"/>
          <w:i/>
          <w:sz w:val="22"/>
          <w:szCs w:val="22"/>
          <w:lang w:val="en-GB"/>
        </w:rPr>
        <w:t>g</w:t>
      </w:r>
      <w:r w:rsidRPr="009918D0">
        <w:rPr>
          <w:rFonts w:asciiTheme="minorHAnsi" w:eastAsia="Cambria" w:hAnsiTheme="minorHAnsi" w:cstheme="minorHAnsi"/>
          <w:sz w:val="22"/>
          <w:szCs w:val="22"/>
          <w:lang w:val="en-GB"/>
        </w:rPr>
        <w:t xml:space="preserve">. The supernatant was removed and genomic DNA was extracted from the remaining cells using a PowerSoil DNA isolation kit (MO BIO Laboratories). The genome size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was estimated using a qPCR based method to quantify the haploid genome size</w:t>
      </w:r>
      <w:r w:rsidR="00907A31" w:rsidRPr="009918D0">
        <w:rPr>
          <w:rFonts w:asciiTheme="minorHAnsi" w:eastAsia="Cambria" w:hAnsiTheme="minorHAnsi" w:cstheme="minorHAnsi"/>
          <w:sz w:val="22"/>
          <w:szCs w:val="22"/>
          <w:lang w:val="en-GB"/>
        </w:rPr>
        <w:t xml:space="preserve">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&lt;EndNote&gt;&lt;Cite&gt;&lt;Author&gt;Wilhelm&lt;/Author&gt;&lt;Year&gt;2003&lt;/Year&gt;&lt;RecNum&gt;6637&lt;/RecNum&gt;&lt;DisplayText&gt;(30)&lt;/DisplayText&gt;&lt;record&gt;&lt;rec-number&gt;6637&lt;/rec-number&gt;&lt;foreign-keys&gt;&lt;key app="EN" db-id="aa0wwef99asf0aeesds5pf0ft29wa99fvf0s" timestamp="1478087890"&gt;6637&lt;/key&gt;&lt;/foreign-keys&gt;&lt;ref-type name="Journal Article"&gt;17&lt;/ref-type&gt;&lt;contributors&gt;&lt;authors&gt;&lt;author&gt;Wilhelm, Jochen&lt;/author&gt;&lt;author&gt;Pingoud, Alfred&lt;/author&gt;&lt;author&gt;Hahn, Meinhard&lt;/author&gt;&lt;/authors&gt;&lt;/contributors&gt;&lt;titles&gt;&lt;title&gt;Real-time PCR-based method for the estimation of genome sizes&lt;/title&gt;&lt;secondary-title&gt;Nucleic Acids Research&lt;/secondary-title&gt;&lt;/titles&gt;&lt;periodical&gt;&lt;full-title&gt;Nucleic Acids Research&lt;/full-title&gt;&lt;/periodical&gt;&lt;pages&gt;e56-e56&lt;/pages&gt;&lt;volume&gt;31&lt;/volume&gt;&lt;number&gt;10&lt;/number&gt;&lt;dates&gt;&lt;year&gt;2003&lt;/year&gt;&lt;pub-dates&gt;&lt;date&gt;12/24/received&amp;#xD;01/31/revised&amp;#xD;03/18/accepted&lt;/date&gt;&lt;/pub-dates&gt;&lt;/dates&gt;&lt;pub-location&gt;Oxford, UK&lt;/pub-location&gt;&lt;publisher&gt;Oxford University Press&lt;/publisher&gt;&lt;isbn&gt;0305-1048&amp;#xD;1362-4962&lt;/isbn&gt;&lt;accession-num&gt;PMC156059&lt;/accession-num&gt;&lt;urls&gt;&lt;related-urls&gt;&lt;url&gt;http://www.ncbi.nlm.nih.gov/pmc/articles/PMC156059/&lt;/url&gt;&lt;/related-urls&gt;&lt;/urls&gt;&lt;remote-database-name&gt;PMC&lt;/remote-database-name&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(30)</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An </w:t>
      </w:r>
      <w:r w:rsidRPr="009918D0">
        <w:rPr>
          <w:rFonts w:asciiTheme="minorHAnsi" w:eastAsia="Cambria" w:hAnsiTheme="minorHAnsi" w:cstheme="minorHAnsi"/>
          <w:i/>
          <w:sz w:val="22"/>
          <w:szCs w:val="22"/>
          <w:lang w:val="en-GB"/>
        </w:rPr>
        <w:t>rps3</w:t>
      </w:r>
      <w:r w:rsidRPr="009918D0">
        <w:rPr>
          <w:rFonts w:asciiTheme="minorHAnsi" w:eastAsia="Cambria" w:hAnsiTheme="minorHAnsi" w:cstheme="minorHAnsi"/>
          <w:sz w:val="22"/>
          <w:szCs w:val="22"/>
          <w:lang w:val="en-GB"/>
        </w:rPr>
        <w:t xml:space="preserve"> PCR standard was amplified using primers Hcat_rps3_F (5’-GAGGGCTACATGGTCAAGA-3’) and Hcat_rps3_R (5’-CCTTTGGCTCGATGATGGTG-3’). Each 25 μl reaction consisted of 0.5 U Phusion polymerase (New England Biolabs), 1x HF buffer, 400 μM dNTPs, 2 μM each primer and 1 μl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genomic DNA (11.6 ng μl</w:t>
      </w: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Cycling conditions consisted of an initial denaturation of 5 mins at 98°C, followed by 30 cycles of 10 s at 98°C, 30 s at 61.0°C and 30 s at 72°C, then a final extension of 5 mins at 72°C. The 185 bp PCR product was purified by gel extraction (Thermo Scientific GeneJET Gel Extraction kit) and eluted using elution buffer. Concentration of the purified product was determined using a Qubit dsDNA HS assay kit (Thermo Fisher Scientific).</w:t>
      </w:r>
      <w:r w:rsidR="00907A31"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Real-time PCR was used to quantify the number of copies of </w:t>
      </w:r>
      <w:r w:rsidRPr="009918D0">
        <w:rPr>
          <w:rFonts w:asciiTheme="minorHAnsi" w:eastAsia="Cambria" w:hAnsiTheme="minorHAnsi" w:cstheme="minorHAnsi"/>
          <w:i/>
          <w:sz w:val="22"/>
          <w:szCs w:val="22"/>
          <w:lang w:val="en-GB"/>
        </w:rPr>
        <w:t>rps3</w:t>
      </w:r>
      <w:r w:rsidRPr="009918D0">
        <w:rPr>
          <w:rFonts w:asciiTheme="minorHAnsi" w:eastAsia="Cambria" w:hAnsiTheme="minorHAnsi" w:cstheme="minorHAnsi"/>
          <w:sz w:val="22"/>
          <w:szCs w:val="22"/>
          <w:lang w:val="en-GB"/>
        </w:rPr>
        <w:t xml:space="preserve"> present in each genomic DNA sample. Quantitative PCR was performed in a StepOnePlus Real-Time PCR system (Thermo Fisher Scientific). Reaction conditions were optimised using a gradient PCR and a standard curve was determined using dilutions of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genomic DNA and analysed using StepOne Software v2.3 (slope: -3.367; y-intercept: 33.841; efficiency: 98.15%). Each 20 μl PCR contained 10 μl PowerUp SYBR Green Master Mix (Thermo Fisher Scientific), 500 nM each primer (Hcat_rps3_F and Hcat_rps3_R, sequences as above) and 1 μl template DNA. Template was </w:t>
      </w:r>
      <w:r w:rsidRPr="009918D0">
        <w:rPr>
          <w:rFonts w:asciiTheme="minorHAnsi" w:eastAsia="Cambria" w:hAnsiTheme="minorHAnsi" w:cstheme="minorHAnsi"/>
          <w:sz w:val="22"/>
          <w:szCs w:val="22"/>
          <w:lang w:val="en-GB"/>
        </w:rPr>
        <w:lastRenderedPageBreak/>
        <w:t xml:space="preserve">either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genomic DNA or the PCR standard. Standards were diluted (10</w:t>
      </w: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xml:space="preserve"> to 10</w:t>
      </w:r>
      <w:r w:rsidRPr="009918D0">
        <w:rPr>
          <w:rFonts w:asciiTheme="minorHAnsi" w:eastAsia="Cambria" w:hAnsiTheme="minorHAnsi" w:cstheme="minorHAnsi"/>
          <w:sz w:val="22"/>
          <w:szCs w:val="22"/>
          <w:vertAlign w:val="superscript"/>
          <w:lang w:val="en-GB"/>
        </w:rPr>
        <w:t>-7</w:t>
      </w:r>
      <w:r w:rsidRPr="009918D0">
        <w:rPr>
          <w:rFonts w:asciiTheme="minorHAnsi" w:eastAsia="Cambria" w:hAnsiTheme="minorHAnsi" w:cstheme="minorHAnsi"/>
          <w:sz w:val="22"/>
          <w:szCs w:val="22"/>
          <w:lang w:val="en-GB"/>
        </w:rPr>
        <w:t>) from an initial concentration of 24.7 ng μl</w:t>
      </w: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xml:space="preserve"> and performed in triplicate, while three independent genomic DNA samples were run in quintuplicate. Cycling conditions were as follows: UDG activation for 2 mins at 50°C and DNA polymerase activation for 2 mins at 95°C, followed by 40 cycles of 15 secs at 95°C and 1 min at 60°C. ROX was used as a reference dye for analysis of C</w:t>
      </w:r>
      <w:r w:rsidRPr="009918D0">
        <w:rPr>
          <w:rFonts w:asciiTheme="minorHAnsi" w:eastAsia="Cambria" w:hAnsiTheme="minorHAnsi" w:cstheme="minorHAnsi"/>
          <w:sz w:val="22"/>
          <w:szCs w:val="22"/>
          <w:vertAlign w:val="subscript"/>
          <w:lang w:val="en-GB"/>
        </w:rPr>
        <w:t>T</w:t>
      </w:r>
      <w:r w:rsidRPr="009918D0">
        <w:rPr>
          <w:rFonts w:asciiTheme="minorHAnsi" w:eastAsia="Cambria" w:hAnsiTheme="minorHAnsi" w:cstheme="minorHAnsi"/>
          <w:sz w:val="22"/>
          <w:szCs w:val="22"/>
          <w:lang w:val="en-GB"/>
        </w:rPr>
        <w:t xml:space="preserve"> values. Each reaction was followed by melt-curve analysis, with a temperature gradient of 60°C to 95°C at 0.3°C s</w:t>
      </w: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to ensure presence of only a single amplicon.</w:t>
      </w:r>
      <w:r w:rsidR="00907A31" w:rsidRPr="009918D0">
        <w:rPr>
          <w:rFonts w:asciiTheme="minorHAnsi" w:hAnsiTheme="minorHAnsi" w:cstheme="minorHAnsi"/>
          <w:sz w:val="22"/>
          <w:szCs w:val="22"/>
          <w:lang w:val="en-GB"/>
        </w:rPr>
        <w:t xml:space="preserve"> </w:t>
      </w:r>
      <w:r w:rsidRPr="009918D0">
        <w:rPr>
          <w:rFonts w:asciiTheme="minorHAnsi" w:eastAsia="Cambria" w:hAnsiTheme="minorHAnsi" w:cstheme="minorHAnsi"/>
          <w:sz w:val="22"/>
          <w:szCs w:val="22"/>
          <w:lang w:val="en-GB"/>
        </w:rPr>
        <w:t>The PCR standards were used to create a calibration curve (</w:t>
      </w:r>
      <w:r w:rsidRPr="009918D0">
        <w:rPr>
          <w:rFonts w:asciiTheme="minorHAnsi" w:eastAsia="Cambria" w:hAnsiTheme="minorHAnsi" w:cstheme="minorHAnsi"/>
          <w:i/>
          <w:sz w:val="22"/>
          <w:szCs w:val="22"/>
          <w:lang w:val="en-GB"/>
        </w:rPr>
        <w:t>y = 8x10</w:t>
      </w:r>
      <w:r w:rsidRPr="009918D0">
        <w:rPr>
          <w:rFonts w:asciiTheme="minorHAnsi" w:eastAsia="Cambria" w:hAnsiTheme="minorHAnsi" w:cstheme="minorHAnsi"/>
          <w:i/>
          <w:sz w:val="22"/>
          <w:szCs w:val="22"/>
          <w:vertAlign w:val="superscript"/>
          <w:lang w:val="en-GB"/>
        </w:rPr>
        <w:t>10</w:t>
      </w:r>
      <w:r w:rsidRPr="009918D0">
        <w:rPr>
          <w:rFonts w:asciiTheme="minorHAnsi" w:eastAsia="Cambria" w:hAnsiTheme="minorHAnsi" w:cstheme="minorHAnsi"/>
          <w:i/>
          <w:sz w:val="22"/>
          <w:szCs w:val="22"/>
          <w:lang w:val="en-GB"/>
        </w:rPr>
        <w:t xml:space="preserve"> x e</w:t>
      </w:r>
      <w:r w:rsidRPr="009918D0">
        <w:rPr>
          <w:rFonts w:asciiTheme="minorHAnsi" w:eastAsia="Cambria" w:hAnsiTheme="minorHAnsi" w:cstheme="minorHAnsi"/>
          <w:i/>
          <w:sz w:val="22"/>
          <w:szCs w:val="22"/>
          <w:vertAlign w:val="superscript"/>
          <w:lang w:val="en-GB"/>
        </w:rPr>
        <w:t>-0.67x</w:t>
      </w:r>
      <w:r w:rsidRPr="009918D0">
        <w:rPr>
          <w:rFonts w:asciiTheme="minorHAnsi" w:eastAsia="Cambria" w:hAnsiTheme="minorHAnsi" w:cstheme="minorHAnsi"/>
          <w:i/>
          <w:sz w:val="22"/>
          <w:szCs w:val="22"/>
          <w:lang w:val="en-GB"/>
        </w:rPr>
        <w:t>;</w:t>
      </w:r>
      <w:r w:rsidRPr="009918D0">
        <w:rPr>
          <w:rFonts w:asciiTheme="minorHAnsi" w:eastAsia="Cambria" w:hAnsiTheme="minorHAnsi" w:cstheme="minorHAnsi"/>
          <w:sz w:val="22"/>
          <w:szCs w:val="22"/>
          <w:lang w:val="en-GB"/>
        </w:rPr>
        <w:t xml:space="preserve"> R</w:t>
      </w:r>
      <w:r w:rsidRPr="009918D0">
        <w:rPr>
          <w:rFonts w:asciiTheme="minorHAnsi" w:eastAsia="Cambria" w:hAnsiTheme="minorHAnsi" w:cstheme="minorHAnsi"/>
          <w:sz w:val="22"/>
          <w:szCs w:val="22"/>
          <w:vertAlign w:val="superscript"/>
          <w:lang w:val="en-GB"/>
        </w:rPr>
        <w:t>2</w:t>
      </w:r>
      <w:r w:rsidRPr="009918D0">
        <w:rPr>
          <w:rFonts w:asciiTheme="minorHAnsi" w:eastAsia="Cambria" w:hAnsiTheme="minorHAnsi" w:cstheme="minorHAnsi"/>
          <w:sz w:val="22"/>
          <w:szCs w:val="22"/>
          <w:lang w:val="en-GB"/>
        </w:rPr>
        <w:t xml:space="preserve"> = 0.99992); C</w:t>
      </w:r>
      <w:r w:rsidRPr="009918D0">
        <w:rPr>
          <w:rFonts w:asciiTheme="minorHAnsi" w:eastAsia="Cambria" w:hAnsiTheme="minorHAnsi" w:cstheme="minorHAnsi"/>
          <w:sz w:val="22"/>
          <w:szCs w:val="22"/>
          <w:vertAlign w:val="subscript"/>
          <w:lang w:val="en-GB"/>
        </w:rPr>
        <w:t>T</w:t>
      </w:r>
      <w:r w:rsidRPr="009918D0">
        <w:rPr>
          <w:rFonts w:asciiTheme="minorHAnsi" w:eastAsia="Cambria" w:hAnsiTheme="minorHAnsi" w:cstheme="minorHAnsi"/>
          <w:sz w:val="22"/>
          <w:szCs w:val="22"/>
          <w:lang w:val="en-GB"/>
        </w:rPr>
        <w:t xml:space="preserve"> values from amplifications of genomic DNA templates were then applied to this curve and the </w:t>
      </w:r>
      <w:r w:rsidR="00907A31"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mass</w:t>
      </w:r>
      <w:r w:rsidR="00907A31"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of a haploid genome was calculated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&lt;EndNote&gt;&lt;Cite&gt;&lt;Author&gt;Wilhelm&lt;/Author&gt;&lt;Year&gt;2003&lt;/Year&gt;&lt;RecNum&gt;6122&lt;/RecNum&gt;&lt;DisplayText&gt;(30)&lt;/DisplayText&gt;&lt;record&gt;&lt;rec-number&gt;6122&lt;/rec-number&gt;&lt;foreign-keys&gt;&lt;key app="EN" db-id="aa0wwef99asf0aeesds5pf0ft29wa99fvf0s" timestamp="1458135809"&gt;6122&lt;/key&gt;&lt;/foreign-keys&gt;&lt;ref-type name="Journal Article"&gt;17&lt;/ref-type&gt;&lt;contributors&gt;&lt;authors&gt;&lt;author&gt;Wilhelm, Jochen&lt;/author&gt;&lt;author&gt;Pingoud, Alfred&lt;/author&gt;&lt;author&gt;Hahn, Meinhard&lt;/author&gt;&lt;/authors&gt;&lt;/contributors&gt;&lt;titles&gt;&lt;title&gt;Real-time PCR-based method for the estimation of genome sizes&lt;/title&gt;&lt;secondary-title&gt;Nucleic Acids Research&lt;/secondary-title&gt;&lt;/titles&gt;&lt;periodical&gt;&lt;full-title&gt;Nucleic Acids Research&lt;/full-title&gt;&lt;/periodical&gt;&lt;pages&gt;e56-e56&lt;/pages&gt;&lt;volume&gt;31&lt;/volume&gt;&lt;number&gt;10&lt;/number&gt;&lt;dates&gt;&lt;year&gt;2003&lt;/year&gt;&lt;pub-dates&gt;&lt;date&gt;12/24/received&amp;#xD;01/31/revised&amp;#xD;03/18/accepted&lt;/date&gt;&lt;/pub-dates&gt;&lt;/dates&gt;&lt;pub-location&gt;Oxford, UK&lt;/pub-location&gt;&lt;publisher&gt;Oxford University Press&lt;/publisher&gt;&lt;isbn&gt;0305-1048&amp;#xD;1362-4962&lt;/isbn&gt;&lt;accession-num&gt;PMC156059&lt;/accession-num&gt;&lt;urls&gt;&lt;related-urls&gt;&lt;url&gt;http://www.ncbi.nlm.nih.gov/pmc/articles/PMC156059/&lt;/url&gt;&lt;/related-urls&gt;&lt;/urls&gt;&lt;remote-database-name&gt;PMC&lt;/remote-database-name&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(30)</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This value was then used to calculate the haploid genome size, using 660 g mol</w:t>
      </w: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xml:space="preserve"> as the mean molar mass of a base pair</w:t>
      </w:r>
      <w:r w:rsidR="00182B08" w:rsidRPr="009918D0">
        <w:rPr>
          <w:rFonts w:asciiTheme="minorHAnsi" w:eastAsia="Cambria" w:hAnsiTheme="minorHAnsi" w:cstheme="minorHAnsi"/>
          <w:sz w:val="22"/>
          <w:szCs w:val="22"/>
          <w:lang w:val="en-GB"/>
        </w:rPr>
        <w:t>.</w:t>
      </w:r>
    </w:p>
    <w:p w14:paraId="21C63173" w14:textId="77777777" w:rsidR="00352918"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 xml:space="preserve">Mitochondrial genome assembly </w:t>
      </w:r>
    </w:p>
    <w:p w14:paraId="4DD208EC" w14:textId="46C44479" w:rsidR="00352918" w:rsidRPr="009918D0" w:rsidRDefault="000F54FC" w:rsidP="00FB7FD4">
      <w:pPr>
        <w:widowControl w:val="0"/>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As indicated above the genome of </w:t>
      </w:r>
      <w:r w:rsidRPr="009918D0">
        <w:rPr>
          <w:rFonts w:asciiTheme="minorHAnsi" w:eastAsia="Cambria" w:hAnsiTheme="minorHAnsi" w:cstheme="minorHAnsi"/>
          <w:i/>
          <w:sz w:val="22"/>
          <w:szCs w:val="22"/>
          <w:lang w:val="en-GB"/>
        </w:rPr>
        <w:t>Hyphochytrium catenoides</w:t>
      </w:r>
      <w:r w:rsidRPr="009918D0">
        <w:rPr>
          <w:rFonts w:asciiTheme="minorHAnsi" w:eastAsia="Cambria" w:hAnsiTheme="minorHAnsi" w:cstheme="minorHAnsi"/>
          <w:sz w:val="22"/>
          <w:szCs w:val="22"/>
          <w:lang w:val="en-GB"/>
        </w:rPr>
        <w:t xml:space="preserve"> was sequenced using Illumina HiSeq with Illumina GAiix and assembled using both Ray and Platanus. Contigs of putative mitochondrial origin, from both assemblies, were identified by BLAST searches against the mitochondrial genome of </w:t>
      </w:r>
      <w:r w:rsidRPr="009918D0">
        <w:rPr>
          <w:rFonts w:asciiTheme="minorHAnsi" w:eastAsia="Cambria" w:hAnsiTheme="minorHAnsi" w:cstheme="minorHAnsi"/>
          <w:i/>
          <w:sz w:val="22"/>
          <w:szCs w:val="22"/>
          <w:lang w:val="en-GB"/>
        </w:rPr>
        <w:t>Phytophthora infestans</w:t>
      </w:r>
      <w:r w:rsidRPr="009918D0">
        <w:rPr>
          <w:rFonts w:asciiTheme="minorHAnsi" w:eastAsia="Cambria" w:hAnsiTheme="minorHAnsi" w:cstheme="minorHAnsi"/>
          <w:sz w:val="22"/>
          <w:szCs w:val="22"/>
          <w:lang w:val="en-GB"/>
        </w:rPr>
        <w:t xml:space="preserve"> (NC_002387.1). The contigs from the genome assemblies were visualized, linked and edited using the program SEQUENCHER (</w:t>
      </w:r>
      <w:hyperlink r:id="rId12">
        <w:r w:rsidRPr="009918D0">
          <w:rPr>
            <w:rFonts w:asciiTheme="minorHAnsi" w:eastAsia="Cambria" w:hAnsiTheme="minorHAnsi" w:cstheme="minorHAnsi"/>
            <w:color w:val="1155CC"/>
            <w:sz w:val="22"/>
            <w:szCs w:val="22"/>
            <w:u w:val="single"/>
            <w:lang w:val="en-GB"/>
          </w:rPr>
          <w:t>https://www.genecodes.com</w:t>
        </w:r>
      </w:hyperlink>
      <w:r w:rsidRPr="009918D0">
        <w:rPr>
          <w:rFonts w:asciiTheme="minorHAnsi" w:eastAsia="Cambria" w:hAnsiTheme="minorHAnsi" w:cstheme="minorHAnsi"/>
          <w:sz w:val="22"/>
          <w:szCs w:val="22"/>
          <w:lang w:val="en-GB"/>
        </w:rPr>
        <w:t xml:space="preserve">) resulting in two contigs. However, we were unable to circularise the genome using these two fragments, </w:t>
      </w:r>
      <w:r w:rsidR="00907A31" w:rsidRPr="009918D0">
        <w:rPr>
          <w:rFonts w:asciiTheme="minorHAnsi" w:eastAsia="Cambria" w:hAnsiTheme="minorHAnsi" w:cstheme="minorHAnsi"/>
          <w:sz w:val="22"/>
          <w:szCs w:val="22"/>
          <w:lang w:val="en-GB"/>
        </w:rPr>
        <w:t>possibly</w:t>
      </w:r>
      <w:r w:rsidR="00FE7E82" w:rsidRPr="009918D0">
        <w:rPr>
          <w:rFonts w:asciiTheme="minorHAnsi" w:eastAsia="Cambria" w:hAnsiTheme="minorHAnsi" w:cstheme="minorHAnsi"/>
          <w:sz w:val="22"/>
          <w:szCs w:val="22"/>
          <w:lang w:val="en-GB"/>
        </w:rPr>
        <w:t xml:space="preserve"> because</w:t>
      </w:r>
      <w:r w:rsidR="00907A31" w:rsidRPr="009918D0">
        <w:rPr>
          <w:rFonts w:asciiTheme="minorHAnsi" w:eastAsia="Cambria" w:hAnsiTheme="minorHAnsi" w:cstheme="minorHAnsi"/>
          <w:sz w:val="22"/>
          <w:szCs w:val="22"/>
          <w:lang w:val="en-GB"/>
        </w:rPr>
        <w:t xml:space="preserve"> of the</w:t>
      </w:r>
      <w:r w:rsidRPr="009918D0">
        <w:rPr>
          <w:rFonts w:asciiTheme="minorHAnsi" w:eastAsia="Cambria" w:hAnsiTheme="minorHAnsi" w:cstheme="minorHAnsi"/>
          <w:sz w:val="22"/>
          <w:szCs w:val="22"/>
          <w:lang w:val="en-GB"/>
        </w:rPr>
        <w:t xml:space="preserve"> two repeat regi</w:t>
      </w:r>
      <w:r w:rsidR="00907A31" w:rsidRPr="009918D0">
        <w:rPr>
          <w:rFonts w:asciiTheme="minorHAnsi" w:eastAsia="Cambria" w:hAnsiTheme="minorHAnsi" w:cstheme="minorHAnsi"/>
          <w:sz w:val="22"/>
          <w:szCs w:val="22"/>
          <w:lang w:val="en-GB"/>
        </w:rPr>
        <w:t xml:space="preserve">ons </w:t>
      </w:r>
      <w:r w:rsidR="001A6DE9" w:rsidRPr="009918D0">
        <w:rPr>
          <w:rFonts w:asciiTheme="minorHAnsi" w:eastAsia="Cambria" w:hAnsiTheme="minorHAnsi" w:cstheme="minorHAnsi"/>
          <w:sz w:val="22"/>
          <w:szCs w:val="22"/>
          <w:lang w:val="en-GB"/>
        </w:rPr>
        <w:fldChar w:fldCharType="begin"/>
      </w:r>
      <w:r w:rsidR="001A6DE9" w:rsidRPr="009918D0">
        <w:rPr>
          <w:rFonts w:asciiTheme="minorHAnsi" w:eastAsia="Cambria" w:hAnsiTheme="minorHAnsi" w:cstheme="minorHAnsi"/>
          <w:sz w:val="22"/>
          <w:szCs w:val="22"/>
          <w:lang w:val="en-GB"/>
        </w:rPr>
        <w:instrText xml:space="preserve"> ADDIN EN.CITE &lt;EndNote&gt;&lt;Cite&gt;&lt;Author&gt;McNabb&lt;/Author&gt;&lt;Year&gt;1988&lt;/Year&gt;&lt;RecNum&gt;5876&lt;/RecNum&gt;&lt;DisplayText&gt;(73)&lt;/DisplayText&gt;&lt;record&gt;&lt;rec-number&gt;5876&lt;/rec-number&gt;&lt;foreign-keys&gt;&lt;key app="EN" db-id="aa0wwef99asf0aeesds5pf0ft29wa99fvf0s" timestamp="1443085224"&gt;5876&lt;/key&gt;&lt;/foreign-keys&gt;&lt;ref-type name="Journal Article"&gt;17&lt;/ref-type&gt;&lt;contributors&gt;&lt;authors&gt;&lt;author&gt;McNabb, Sally A.&lt;/author&gt;&lt;author&gt;Eros, Ronald W.&lt;/author&gt;&lt;author&gt;Klassen, Glen R.&lt;/author&gt;&lt;/authors&gt;&lt;/contributors&gt;&lt;titles&gt;&lt;title&gt;Presence and absence of large inverted repeats in the mitochondrial DNA of Hyphochytriomycetes&lt;/title&gt;&lt;secondary-title&gt;Canadian Journal of Botany&lt;/secondary-title&gt;&lt;/titles&gt;&lt;periodical&gt;&lt;full-title&gt;Canadian Journal of Botany&lt;/full-title&gt;&lt;/periodical&gt;&lt;pages&gt;2377-2379&lt;/pages&gt;&lt;volume&gt;66&lt;/volume&gt;&lt;number&gt;12&lt;/number&gt;&lt;dates&gt;&lt;year&gt;1988&lt;/year&gt;&lt;pub-dates&gt;&lt;date&gt;1988/12/01&lt;/date&gt;&lt;/pub-dates&gt;&lt;/dates&gt;&lt;publisher&gt;NRC Research Press&lt;/publisher&gt;&lt;isbn&gt;0008-4026&lt;/isbn&gt;&lt;urls&gt;&lt;related-urls&gt;&lt;url&gt;http://dx.doi.org/10.1139/b88-322&lt;/url&gt;&lt;/related-urls&gt;&lt;/urls&gt;&lt;electronic-resource-num&gt;10.1139/b88-322&lt;/electronic-resource-num&gt;&lt;access-date&gt;2015/09/24&lt;/access-date&gt;&lt;/record&gt;&lt;/Cite&gt;&lt;/EndNote&gt;</w:instrText>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(73)</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Therefore, regions spanning the gaps in the mtDNA super-contigs were amplified by polymerase chain reaction (PCR) with primers specific to the flanking sequences. Purified PCR products were sequenced using Sanger chemistry</w:t>
      </w:r>
      <w:r w:rsidR="00907A31" w:rsidRPr="009918D0">
        <w:rPr>
          <w:rFonts w:asciiTheme="minorHAnsi" w:eastAsia="Cambria" w:hAnsiTheme="minorHAnsi" w:cstheme="minorHAnsi"/>
          <w:sz w:val="22"/>
          <w:szCs w:val="22"/>
          <w:lang w:val="en-GB"/>
        </w:rPr>
        <w:t xml:space="preserve"> (externally at</w:t>
      </w:r>
      <w:r w:rsidR="002214B7" w:rsidRPr="009918D0">
        <w:rPr>
          <w:rFonts w:asciiTheme="minorHAnsi" w:eastAsia="Cambria" w:hAnsiTheme="minorHAnsi" w:cstheme="minorHAnsi"/>
          <w:sz w:val="22"/>
          <w:szCs w:val="22"/>
          <w:lang w:val="en-GB"/>
        </w:rPr>
        <w:t xml:space="preserve"> Eurofins Genomics, Ebersberg</w:t>
      </w:r>
      <w:r w:rsidR="00907A31"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This allowed the two contigs to be joined, however it still did not result in </w:t>
      </w:r>
      <w:r w:rsidR="00907A31" w:rsidRPr="009918D0">
        <w:rPr>
          <w:rFonts w:asciiTheme="minorHAnsi" w:eastAsia="Cambria" w:hAnsiTheme="minorHAnsi" w:cstheme="minorHAnsi"/>
          <w:sz w:val="22"/>
          <w:szCs w:val="22"/>
          <w:lang w:val="en-GB"/>
        </w:rPr>
        <w:t>a circular genome</w:t>
      </w:r>
      <w:r w:rsidRPr="009918D0">
        <w:rPr>
          <w:rFonts w:asciiTheme="minorHAnsi" w:eastAsia="Cambria" w:hAnsiTheme="minorHAnsi" w:cstheme="minorHAnsi"/>
          <w:sz w:val="22"/>
          <w:szCs w:val="22"/>
          <w:lang w:val="en-GB"/>
        </w:rPr>
        <w:t xml:space="preserve">. Genes were identified on the final assembly using a number of bioinformatics tools: ORFs were located using the GETORF tool from EMBOSS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&lt;EndNote&gt;&lt;Cite&gt;&lt;Author&gt;Li&lt;/Author&gt;&lt;Year&gt;2015&lt;/Year&gt;&lt;RecNum&gt;7150&lt;/RecNum&gt;&lt;DisplayText&gt;(128)&lt;/DisplayText&gt;&lt;record&gt;&lt;rec-number&gt;7150&lt;/rec-number&gt;&lt;foreign-keys&gt;&lt;key app="EN" db-id="aa0wwef99asf0aeesds5pf0ft29wa99fvf0s" timestamp="1480506261"&gt;7150&lt;/key&gt;&lt;/foreign-keys&gt;&lt;ref-type name="Journal Article"&gt;17&lt;/ref-type&gt;&lt;contributors&gt;&lt;authors&gt;&lt;author&gt;Li, Weizhong&lt;/author&gt;&lt;author&gt;Cowley, Andrew&lt;/author&gt;&lt;author&gt;Uludag, Mahmut&lt;/author&gt;&lt;author&gt;Gur, Tamer&lt;/author&gt;&lt;author&gt;McWilliam, Hamish&lt;/author&gt;&lt;author&gt;Squizzato, Silvano&lt;/author&gt;&lt;author&gt;Park, Young Mi&lt;/author&gt;&lt;author&gt;Buso, Nicola&lt;/author&gt;&lt;author&gt;Lopez, Rodrigo&lt;/author&gt;&lt;/authors&gt;&lt;/contributors&gt;&lt;auth-address&gt;European Bioinformatics Institute, EMBL Outstation, Wellcome Trust Genome Campus, Hinxton, CB10 1SD, Cambridge, UK.&lt;/auth-address&gt;&lt;titles&gt;&lt;title&gt;The EMBL-EBI bioinformatics web and programmatic tools framework&lt;/title&gt;&lt;secondary-title&gt;Nucleic acids research&lt;/secondary-title&gt;&lt;alt-title&gt;Nucleic Acids Res&lt;/alt-title&gt;&lt;/titles&gt;&lt;periodical&gt;&lt;full-title&gt;Nucleic Acids Research&lt;/full-title&gt;&lt;/periodical&gt;&lt;alt-periodical&gt;&lt;full-title&gt;Nucleic Acids Res&lt;/full-title&gt;&lt;/alt-periodical&gt;&lt;pages&gt;W580-4&lt;/pages&gt;&lt;volume&gt;43&lt;/volume&gt;&lt;number&gt;W1&lt;/number&gt;&lt;keywords&gt;&lt;keyword&gt;Sequence Analysis&lt;/keyword&gt;&lt;keyword&gt;Software&lt;/keyword&gt;&lt;/keywords&gt;&lt;dates&gt;&lt;year&gt;2015&lt;/year&gt;&lt;pub-dates&gt;&lt;date&gt;2015/07//&lt;/date&gt;&lt;/pub-dates&gt;&lt;/dates&gt;&lt;isbn&gt;0305-1048&lt;/isbn&gt;&lt;accession-num&gt;25845596&lt;/accession-num&gt;&lt;urls&gt;&lt;related-urls&gt;&lt;url&gt;http://europepmc.org/abstract/MED/25845596&lt;/url&gt;&lt;url&gt;http://europepmc.org/articles/PMC4489272?pdf=render&lt;/url&gt;&lt;url&gt;http://europepmc.org/articles/PMC4489272&lt;/url&gt;&lt;url&gt;http://dx.doi.org/10.1093/nar/gkv279&lt;/url&gt;&lt;/related-urls&gt;&lt;/urls&gt;&lt;electronic-resource-num&gt;10.1093/nar/gkv279&lt;/electronic-resource-num&gt;&lt;remote-database-name&gt;PubMed&lt;/remote-database-name&gt;&lt;language&gt;eng&lt;/language&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(128)</w:t>
      </w:r>
      <w:r w:rsidR="001A6DE9" w:rsidRPr="009918D0">
        <w:rPr>
          <w:rFonts w:asciiTheme="minorHAnsi" w:eastAsia="Cambria" w:hAnsiTheme="minorHAnsi" w:cstheme="minorHAnsi"/>
          <w:sz w:val="22"/>
          <w:szCs w:val="22"/>
          <w:lang w:val="en-GB"/>
        </w:rPr>
        <w:fldChar w:fldCharType="end"/>
      </w:r>
      <w:r w:rsidR="00DE333F"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and the MITOS program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&lt;EndNote&gt;&lt;Cite&gt;&lt;Author&gt;Bernt&lt;/Author&gt;&lt;Year&gt;2013&lt;/Year&gt;&lt;RecNum&gt;7151&lt;/RecNum&gt;&lt;DisplayText&gt;(129)&lt;/DisplayText&gt;&lt;record&gt;&lt;rec-number&gt;7151&lt;/rec-number&gt;&lt;foreign-keys&gt;&lt;key app="EN" db-id="aa0wwef99asf0aeesds5pf0ft29wa99fvf0s" timestamp="1480506394"&gt;7151&lt;/key&gt;&lt;/foreign-keys&gt;&lt;ref-type name="Journal Article"&gt;17&lt;/ref-type&gt;&lt;contributors&gt;&lt;authors&gt;&lt;author&gt;Bernt, Matthias&lt;/author&gt;&lt;author&gt;Donath, Alexander&lt;/author&gt;&lt;author&gt;Jühling, Frank&lt;/author&gt;&lt;author&gt;Externbrink, Fabian&lt;/author&gt;&lt;author&gt;Florentz, Catherine&lt;/author&gt;&lt;author&gt;Fritzsch, Guido&lt;/author&gt;&lt;author&gt;Pütz, Joern&lt;/author&gt;&lt;author&gt;Middendorf, Martin&lt;/author&gt;&lt;author&gt;Stadler, Peter F.&lt;/author&gt;&lt;/authors&gt;&lt;/contributors&gt;&lt;titles&gt;&lt;title&gt;MITOS: Improved de novo metazoan mitochondrial genome annotation&lt;/title&gt;&lt;secondary-title&gt;Molecular Phylogenetics and Evolution&lt;/secondary-title&gt;&lt;/titles&gt;&lt;periodical&gt;&lt;full-title&gt;Molecular Phylogenetics and Evolution&lt;/full-title&gt;&lt;/periodical&gt;&lt;pages&gt;313-319&lt;/pages&gt;&lt;volume&gt;69&lt;/volume&gt;&lt;number&gt;2&lt;/number&gt;&lt;keywords&gt;&lt;keyword&gt;Metazoa&lt;/keyword&gt;&lt;keyword&gt;Mitochondria&lt;/keyword&gt;&lt;keyword&gt;Genome&lt;/keyword&gt;&lt;keyword&gt;Annotation&lt;/keyword&gt;&lt;keyword&gt;Server&lt;/keyword&gt;&lt;/keywords&gt;&lt;dates&gt;&lt;year&gt;2013&lt;/year&gt;&lt;pub-dates&gt;&lt;date&gt;11//&lt;/date&gt;&lt;/pub-dates&gt;&lt;/dates&gt;&lt;isbn&gt;1055-7903&lt;/isbn&gt;&lt;urls&gt;&lt;related-urls&gt;&lt;url&gt;http://www.sciencedirect.com/science/article/pii/S1055790312003326&lt;/url&gt;&lt;/related-urls&gt;&lt;/urls&gt;&lt;electronic-resource-num&gt;http://dx.doi.org/10.1016/j.ympev.2012.08.023&lt;/electronic-resource-num&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(129)</w:t>
      </w:r>
      <w:r w:rsidR="001A6DE9" w:rsidRPr="009918D0">
        <w:rPr>
          <w:rFonts w:asciiTheme="minorHAnsi" w:eastAsia="Cambria" w:hAnsiTheme="minorHAnsi" w:cstheme="minorHAnsi"/>
          <w:sz w:val="22"/>
          <w:szCs w:val="22"/>
          <w:lang w:val="en-GB"/>
        </w:rPr>
        <w:fldChar w:fldCharType="end"/>
      </w:r>
      <w:r w:rsidR="00CF0033"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based on a BLASTX-based similarity search. The translated products were identified by BLASTp. Genes coding for rRNAs and tRNAs were </w:t>
      </w:r>
      <w:r w:rsidR="00FE7E82" w:rsidRPr="009918D0">
        <w:rPr>
          <w:rFonts w:asciiTheme="minorHAnsi" w:eastAsia="Cambria" w:hAnsiTheme="minorHAnsi" w:cstheme="minorHAnsi"/>
          <w:sz w:val="22"/>
          <w:szCs w:val="22"/>
          <w:lang w:val="en-GB"/>
        </w:rPr>
        <w:t xml:space="preserve">annotated </w:t>
      </w:r>
      <w:r w:rsidRPr="009918D0">
        <w:rPr>
          <w:rFonts w:asciiTheme="minorHAnsi" w:eastAsia="Cambria" w:hAnsiTheme="minorHAnsi" w:cstheme="minorHAnsi"/>
          <w:sz w:val="22"/>
          <w:szCs w:val="22"/>
          <w:lang w:val="en-GB"/>
        </w:rPr>
        <w:t>using tRNAscan-SE</w:t>
      </w:r>
      <w:r w:rsidR="00FC0895" w:rsidRPr="009918D0">
        <w:rPr>
          <w:rFonts w:asciiTheme="minorHAnsi" w:eastAsia="Cambria" w:hAnsiTheme="minorHAnsi" w:cstheme="minorHAnsi"/>
          <w:sz w:val="22"/>
          <w:szCs w:val="22"/>
          <w:lang w:val="en-GB"/>
        </w:rPr>
        <w:t xml:space="preserve">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&lt;EndNote&gt;&lt;Cite&gt;&lt;Author&gt;Lowe&lt;/Author&gt;&lt;Year&gt;1997&lt;/Year&gt;&lt;RecNum&gt;7152&lt;/RecNum&gt;&lt;DisplayText&gt;(130, 131)&lt;/DisplayText&gt;&lt;record&gt;&lt;rec-number&gt;7152&lt;/rec-number&gt;&lt;foreign-keys&gt;&lt;key app="EN" db-id="aa0wwef99asf0aeesds5pf0ft29wa99fvf0s" timestamp="1480506616"&gt;7152&lt;/key&gt;&lt;/foreign-keys&gt;&lt;ref-type name="Journal Article"&gt;17&lt;/ref-type&gt;&lt;contributors&gt;&lt;authors&gt;&lt;author&gt;Lowe, T. M.&lt;/author&gt;&lt;author&gt;Eddy, S. R.&lt;/author&gt;&lt;/authors&gt;&lt;/contributors&gt;&lt;titles&gt;&lt;title&gt;tRNAscan-SE: a program for improved detection of transfer RNA genes in genomic sequence&lt;/title&gt;&lt;secondary-title&gt;Nucleic Acids Research&lt;/secondary-title&gt;&lt;/titles&gt;&lt;periodical&gt;&lt;full-title&gt;Nucleic Acids Research&lt;/full-title&gt;&lt;/periodical&gt;&lt;pages&gt;955-964&lt;/pages&gt;&lt;volume&gt;25&lt;/volume&gt;&lt;number&gt;5&lt;/number&gt;&lt;dates&gt;&lt;year&gt;1997&lt;/year&gt;&lt;/dates&gt;&lt;isbn&gt;0305-1048&amp;#xD;1362-4962&lt;/isbn&gt;&lt;accession-num&gt;PMC146525&lt;/accession-num&gt;&lt;urls&gt;&lt;related-urls&gt;&lt;url&gt;http://www.ncbi.nlm.nih.gov/pmc/articles/PMC146525/&lt;/url&gt;&lt;/related-urls&gt;&lt;/urls&gt;&lt;remote-database-name&gt;PMC&lt;/remote-database-name&gt;&lt;/record&gt;&lt;/Cite&gt;&lt;Cite&gt;&lt;Author&gt;Stothard&lt;/Author&gt;&lt;Year&gt;2005&lt;/Year&gt;&lt;RecNum&gt;7153&lt;/RecNum&gt;&lt;record&gt;&lt;rec-number&gt;7153&lt;/rec-number&gt;&lt;foreign-keys&gt;&lt;key app="EN" db-id="aa0wwef99asf0aeesds5pf0ft29wa99fvf0s" timestamp="1480506845"&gt;7153&lt;/key&gt;&lt;/foreign-keys&gt;&lt;ref-type name="Journal Article"&gt;17&lt;/ref-type&gt;&lt;contributors&gt;&lt;authors&gt;&lt;author&gt;Stothard, Paul&lt;/author&gt;&lt;author&gt;Wishart, David S.&lt;/author&gt;&lt;/authors&gt;&lt;/contributors&gt;&lt;titles&gt;&lt;title&gt;Circular genome visualization and exploration using CGView&lt;/title&gt;&lt;secondary-title&gt;Bioinformatics&lt;/secondary-title&gt;&lt;/titles&gt;&lt;periodical&gt;&lt;full-title&gt;Bioinformatics&lt;/full-title&gt;&lt;/periodical&gt;&lt;pages&gt;537-539&lt;/pages&gt;&lt;volume&gt;21&lt;/volume&gt;&lt;number&gt;4&lt;/number&gt;&lt;dates&gt;&lt;year&gt;2005&lt;/year&gt;&lt;pub-dates&gt;&lt;date&gt;February 15, 2005&lt;/date&gt;&lt;/pub-dates&gt;&lt;/dates&gt;&lt;urls&gt;&lt;related-urls&gt;&lt;url&gt;http://bioinformatics.oxfordjournals.org/content/21/4/537.abstract&lt;/url&gt;&lt;/related-urls&gt;&lt;/urls&gt;&lt;electronic-resource-num&gt;10.1093/bioinformatics/bti054&lt;/electronic-resource-num&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(130, 131)</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All this information was then collated and used with the circular genome reconstruction package CGView</w:t>
      </w:r>
      <w:r w:rsidR="00A44610" w:rsidRPr="009918D0">
        <w:rPr>
          <w:rFonts w:asciiTheme="minorHAnsi" w:eastAsia="Cambria" w:hAnsiTheme="minorHAnsi" w:cstheme="minorHAnsi"/>
          <w:sz w:val="22"/>
          <w:szCs w:val="22"/>
          <w:lang w:val="en-GB"/>
        </w:rPr>
        <w:t xml:space="preserve">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&lt;EndNote&gt;&lt;Cite&gt;&lt;Author&gt;Stothard&lt;/Author&gt;&lt;Year&gt;2005&lt;/Year&gt;&lt;RecNum&gt;7153&lt;/RecNum&gt;&lt;DisplayText&gt;(131)&lt;/DisplayText&gt;&lt;record&gt;&lt;rec-number&gt;7153&lt;/rec-number&gt;&lt;foreign-keys&gt;&lt;key app="EN" db-id="aa0wwef99asf0aeesds5pf0ft29wa99fvf0s" timestamp="1480506845"&gt;7153&lt;/key&gt;&lt;/foreign-keys&gt;&lt;ref-type name="Journal Article"&gt;17&lt;/ref-type&gt;&lt;contributors&gt;&lt;authors&gt;&lt;author&gt;Stothard, Paul&lt;/author&gt;&lt;author&gt;Wishart, David S.&lt;/author&gt;&lt;/authors&gt;&lt;/contributors&gt;&lt;titles&gt;&lt;title&gt;Circular genome visualization and exploration using CGView&lt;/title&gt;&lt;secondary-title&gt;Bioinformatics&lt;/secondary-title&gt;&lt;/titles&gt;&lt;periodical&gt;&lt;full-title&gt;Bioinformatics&lt;/full-title&gt;&lt;/periodical&gt;&lt;pages&gt;537-539&lt;/pages&gt;&lt;volume&gt;21&lt;/volume&gt;&lt;number&gt;4&lt;/number&gt;&lt;dates&gt;&lt;year&gt;2005&lt;/year&gt;&lt;pub-dates&gt;&lt;date&gt;February 15, 2005&lt;/date&gt;&lt;/pub-dates&gt;&lt;/dates&gt;&lt;urls&gt;&lt;related-urls&gt;&lt;url&gt;http://bioinformatics.oxfordjournals.org/content/21/4/537.abstract&lt;/url&gt;&lt;/related-urls&gt;&lt;/urls&gt;&lt;electronic-resource-num&gt;10.1093/bioinformatics/bti054&lt;/electronic-resource-num&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(131)</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A </w:t>
      </w:r>
      <w:r w:rsidR="00F24A8D">
        <w:rPr>
          <w:rFonts w:asciiTheme="minorHAnsi" w:eastAsia="Cambria" w:hAnsiTheme="minorHAnsi" w:cstheme="minorHAnsi"/>
          <w:sz w:val="22"/>
          <w:szCs w:val="22"/>
          <w:lang w:val="en-GB"/>
        </w:rPr>
        <w:t>BLAST</w:t>
      </w:r>
      <w:r w:rsidRPr="009918D0">
        <w:rPr>
          <w:rFonts w:asciiTheme="minorHAnsi" w:eastAsia="Cambria" w:hAnsiTheme="minorHAnsi" w:cstheme="minorHAnsi"/>
          <w:sz w:val="22"/>
          <w:szCs w:val="22"/>
          <w:lang w:val="en-GB"/>
        </w:rPr>
        <w:t xml:space="preserve"> comparison allowed us to compare the </w:t>
      </w:r>
      <w:r w:rsidRPr="009918D0">
        <w:rPr>
          <w:rFonts w:asciiTheme="minorHAnsi" w:eastAsia="Cambria" w:hAnsiTheme="minorHAnsi" w:cstheme="minorHAnsi"/>
          <w:i/>
          <w:sz w:val="22"/>
          <w:szCs w:val="22"/>
          <w:lang w:val="en-GB"/>
        </w:rPr>
        <w:t>Hyphochytrium</w:t>
      </w:r>
      <w:r w:rsidRPr="009918D0">
        <w:rPr>
          <w:rFonts w:asciiTheme="minorHAnsi" w:eastAsia="Cambria" w:hAnsiTheme="minorHAnsi" w:cstheme="minorHAnsi"/>
          <w:sz w:val="22"/>
          <w:szCs w:val="22"/>
          <w:lang w:val="en-GB"/>
        </w:rPr>
        <w:t xml:space="preserve"> mitocho</w:t>
      </w:r>
      <w:r w:rsidR="00A44610" w:rsidRPr="009918D0">
        <w:rPr>
          <w:rFonts w:asciiTheme="minorHAnsi" w:eastAsia="Cambria" w:hAnsiTheme="minorHAnsi" w:cstheme="minorHAnsi"/>
          <w:sz w:val="22"/>
          <w:szCs w:val="22"/>
          <w:lang w:val="en-GB"/>
        </w:rPr>
        <w:t>ndrial genome with three other stramenopile</w:t>
      </w:r>
      <w:r w:rsidRPr="009918D0">
        <w:rPr>
          <w:rFonts w:asciiTheme="minorHAnsi" w:eastAsia="Cambria" w:hAnsiTheme="minorHAnsi" w:cstheme="minorHAnsi"/>
          <w:sz w:val="22"/>
          <w:szCs w:val="22"/>
          <w:lang w:val="en-GB"/>
        </w:rPr>
        <w:t xml:space="preserve"> species: </w:t>
      </w:r>
      <w:r w:rsidRPr="009918D0">
        <w:rPr>
          <w:rFonts w:asciiTheme="minorHAnsi" w:eastAsia="Cambria" w:hAnsiTheme="minorHAnsi" w:cstheme="minorHAnsi"/>
          <w:i/>
          <w:sz w:val="22"/>
          <w:szCs w:val="22"/>
          <w:lang w:val="en-GB"/>
        </w:rPr>
        <w:t>Phytophtora infestans</w:t>
      </w:r>
      <w:r w:rsidRPr="009918D0">
        <w:rPr>
          <w:rFonts w:asciiTheme="minorHAnsi" w:eastAsia="Cambria" w:hAnsiTheme="minorHAnsi" w:cstheme="minorHAnsi"/>
          <w:sz w:val="22"/>
          <w:szCs w:val="22"/>
          <w:lang w:val="en-GB"/>
        </w:rPr>
        <w:t xml:space="preserve"> [U17009], </w:t>
      </w:r>
      <w:r w:rsidRPr="009918D0">
        <w:rPr>
          <w:rFonts w:asciiTheme="minorHAnsi" w:eastAsia="Cambria" w:hAnsiTheme="minorHAnsi" w:cstheme="minorHAnsi"/>
          <w:i/>
          <w:sz w:val="22"/>
          <w:szCs w:val="22"/>
          <w:lang w:val="en-GB"/>
        </w:rPr>
        <w:t>Ectocarpus</w:t>
      </w:r>
      <w:r w:rsidR="00DE333F" w:rsidRPr="009918D0">
        <w:rPr>
          <w:rFonts w:asciiTheme="minorHAnsi" w:eastAsia="Cambria" w:hAnsiTheme="minorHAnsi" w:cstheme="minorHAnsi"/>
          <w:i/>
          <w:sz w:val="22"/>
          <w:szCs w:val="22"/>
          <w:lang w:val="en-GB"/>
        </w:rPr>
        <w:t xml:space="preserve"> </w:t>
      </w:r>
      <w:r w:rsidR="00070CD0">
        <w:rPr>
          <w:rFonts w:asciiTheme="minorHAnsi" w:eastAsia="Cambria" w:hAnsiTheme="minorHAnsi" w:cstheme="minorHAnsi"/>
          <w:i/>
          <w:sz w:val="22"/>
          <w:szCs w:val="22"/>
          <w:lang w:val="en-GB"/>
        </w:rPr>
        <w:t>siliculosus</w:t>
      </w:r>
      <w:r w:rsidRPr="009918D0">
        <w:rPr>
          <w:rFonts w:asciiTheme="minorHAnsi" w:eastAsia="Cambria" w:hAnsiTheme="minorHAnsi" w:cstheme="minorHAnsi"/>
          <w:sz w:val="22"/>
          <w:szCs w:val="22"/>
          <w:lang w:val="en-GB"/>
        </w:rPr>
        <w:t xml:space="preserve"> [</w:t>
      </w:r>
      <w:r w:rsidR="00070CD0">
        <w:rPr>
          <w:rFonts w:asciiTheme="minorHAnsi" w:eastAsia="Cambria" w:hAnsiTheme="minorHAnsi" w:cstheme="minorHAnsi"/>
          <w:sz w:val="22"/>
          <w:szCs w:val="22"/>
          <w:lang w:val="en-GB"/>
        </w:rPr>
        <w:t>FP885846.1</w:t>
      </w:r>
      <w:r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i/>
          <w:sz w:val="22"/>
          <w:szCs w:val="22"/>
          <w:lang w:val="en-GB"/>
        </w:rPr>
        <w:t xml:space="preserve">Saprolegnia </w:t>
      </w:r>
      <w:r w:rsidRPr="009918D0">
        <w:rPr>
          <w:rFonts w:asciiTheme="minorHAnsi" w:eastAsia="Cambria" w:hAnsiTheme="minorHAnsi" w:cstheme="minorHAnsi"/>
          <w:i/>
          <w:sz w:val="22"/>
          <w:szCs w:val="22"/>
          <w:lang w:val="en-GB"/>
        </w:rPr>
        <w:lastRenderedPageBreak/>
        <w:t>ferax</w:t>
      </w:r>
      <w:r w:rsidRPr="009918D0">
        <w:rPr>
          <w:rFonts w:asciiTheme="minorHAnsi" w:eastAsia="Cambria" w:hAnsiTheme="minorHAnsi" w:cstheme="minorHAnsi"/>
          <w:sz w:val="22"/>
          <w:szCs w:val="22"/>
          <w:lang w:val="en-GB"/>
        </w:rPr>
        <w:t xml:space="preserve"> [NC_005984], see </w:t>
      </w:r>
      <w:r w:rsidRPr="00880E32">
        <w:rPr>
          <w:rFonts w:asciiTheme="minorHAnsi" w:eastAsia="Cambria" w:hAnsiTheme="minorHAnsi" w:cstheme="minorHAnsi"/>
          <w:sz w:val="22"/>
          <w:szCs w:val="22"/>
          <w:highlight w:val="green"/>
          <w:lang w:val="en-GB"/>
        </w:rPr>
        <w:t>Figure S</w:t>
      </w:r>
      <w:r w:rsidR="00880E32">
        <w:rPr>
          <w:rFonts w:asciiTheme="minorHAnsi" w:eastAsia="Cambria" w:hAnsiTheme="minorHAnsi" w:cstheme="minorHAnsi"/>
          <w:sz w:val="22"/>
          <w:szCs w:val="22"/>
          <w:highlight w:val="green"/>
          <w:lang w:val="en-GB"/>
        </w:rPr>
        <w:t>8</w:t>
      </w:r>
      <w:r w:rsidRPr="00880E32">
        <w:rPr>
          <w:rFonts w:asciiTheme="minorHAnsi" w:eastAsia="Cambria" w:hAnsiTheme="minorHAnsi" w:cstheme="minorHAnsi"/>
          <w:sz w:val="22"/>
          <w:szCs w:val="22"/>
          <w:highlight w:val="green"/>
          <w:lang w:val="en-GB"/>
        </w:rPr>
        <w:t>.</w:t>
      </w:r>
    </w:p>
    <w:p w14:paraId="0DAD1563" w14:textId="3C62A771" w:rsidR="00352918"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 xml:space="preserve">Search for </w:t>
      </w:r>
      <w:r w:rsidRPr="009918D0">
        <w:rPr>
          <w:rFonts w:asciiTheme="minorHAnsi" w:eastAsia="Cambria" w:hAnsiTheme="minorHAnsi" w:cstheme="minorHAnsi"/>
          <w:b/>
          <w:i/>
          <w:sz w:val="22"/>
          <w:szCs w:val="22"/>
          <w:lang w:val="en-GB"/>
        </w:rPr>
        <w:t>H. catenoides</w:t>
      </w:r>
      <w:r w:rsidR="00880E32">
        <w:rPr>
          <w:rFonts w:asciiTheme="minorHAnsi" w:eastAsia="Cambria" w:hAnsiTheme="minorHAnsi" w:cstheme="minorHAnsi"/>
          <w:b/>
          <w:sz w:val="22"/>
          <w:szCs w:val="22"/>
          <w:lang w:val="en-GB"/>
        </w:rPr>
        <w:t xml:space="preserve"> representatives of key o</w:t>
      </w:r>
      <w:r w:rsidRPr="009918D0">
        <w:rPr>
          <w:rFonts w:asciiTheme="minorHAnsi" w:eastAsia="Cambria" w:hAnsiTheme="minorHAnsi" w:cstheme="minorHAnsi"/>
          <w:b/>
          <w:sz w:val="22"/>
          <w:szCs w:val="22"/>
          <w:lang w:val="en-GB"/>
        </w:rPr>
        <w:t xml:space="preserve">omycete gene families </w:t>
      </w:r>
    </w:p>
    <w:p w14:paraId="3B569D2A" w14:textId="26DC5253"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Using Pfam searches (Pfam release 29.0) with default defined e-value cut-offs we searched the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predicted proteome for: NPP1-like proteins (Pfam domain: PF05630), elicitin (PF00964), cutinase (PF01083), pectin methyl esterases (PF01095), pectate lyase (PF03211), polygalacturonase (PF00295) PAN lectin (PF00024), Ricin lectin (PF00652), Jacalin lectin (PF01419) Galactose binding lectin (PF00337), Legume lectin (PF00139), Legume-like lectin (PF03388), ABC transporters (PF00005), Protein kinase (PF00069 &amp; PF07714), Notch protein (PF00066) and Haemolysin E (PF06109). In addition, the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predicted proteome was searched against the MEROPS database </w:t>
      </w:r>
      <w:hyperlink r:id="rId13">
        <w:r w:rsidRPr="009918D0">
          <w:rPr>
            <w:rFonts w:asciiTheme="minorHAnsi" w:eastAsia="Cambria" w:hAnsiTheme="minorHAnsi" w:cstheme="minorHAnsi"/>
            <w:color w:val="0000FF"/>
            <w:sz w:val="22"/>
            <w:szCs w:val="22"/>
            <w:u w:val="single"/>
            <w:lang w:val="en-GB"/>
          </w:rPr>
          <w:t>https://merops.sanger.ac.uk/</w:t>
        </w:r>
      </w:hyperlink>
      <w:r w:rsidRPr="009918D0">
        <w:rPr>
          <w:rFonts w:asciiTheme="minorHAnsi" w:eastAsia="Cambria" w:hAnsiTheme="minorHAnsi" w:cstheme="minorHAnsi"/>
          <w:sz w:val="22"/>
          <w:szCs w:val="22"/>
          <w:lang w:val="en-GB"/>
        </w:rPr>
        <w:t xml:space="preserve"> to identify putative protease inhibitors and proteases and the CAZymes analysis</w:t>
      </w:r>
      <w:r w:rsidR="00803679" w:rsidRPr="009918D0">
        <w:rPr>
          <w:rFonts w:asciiTheme="minorHAnsi" w:eastAsia="Cambria" w:hAnsiTheme="minorHAnsi" w:cstheme="minorHAnsi"/>
          <w:sz w:val="22"/>
          <w:szCs w:val="22"/>
          <w:lang w:val="en-GB"/>
        </w:rPr>
        <w:t xml:space="preserve"> </w:t>
      </w:r>
      <w:r w:rsidR="001D2BB7"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&lt;EndNote&gt;&lt;Cite&gt;&lt;Author&gt;Park&lt;/Author&gt;&lt;Year&gt;2010&lt;/Year&gt;&lt;RecNum&gt;5997&lt;/RecNum&gt;&lt;DisplayText&gt;(132)&lt;/DisplayText&gt;&lt;record&gt;&lt;rec-number&gt;5997&lt;/rec-number&gt;&lt;foreign-keys&gt;&lt;key app="EN" db-id="aa0wwef99asf0aeesds5pf0ft29wa99fvf0s" timestamp="1458039538"&gt;5997&lt;/key&gt;&lt;/foreign-keys&gt;&lt;ref-type name="Journal Article"&gt;17&lt;/ref-type&gt;&lt;contributors&gt;&lt;authors&gt;&lt;author&gt;Park, B. H.&lt;/author&gt;&lt;author&gt;Karpinets, T. V.&lt;/author&gt;&lt;author&gt;Syed, M. H.&lt;/author&gt;&lt;author&gt;Leuze, M. R.&lt;/author&gt;&lt;author&gt;Uberbacher, E. C.&lt;/author&gt;&lt;/authors&gt;&lt;/contributors&gt;&lt;titles&gt;&lt;title&gt;CAZymes Analysis Toolkit (CAT): Web service for searching and analyzing carbohydrate-active enzymes in a newly sequenced organism using CAZy database&lt;/title&gt;&lt;secondary-title&gt;Glycobiology&lt;/secondary-title&gt;&lt;/titles&gt;&lt;periodical&gt;&lt;full-title&gt;Glycobiology&lt;/full-title&gt;&lt;/periodical&gt;&lt;volume&gt;20&lt;/volume&gt;&lt;dates&gt;&lt;year&gt;2010&lt;/year&gt;&lt;/dates&gt;&lt;label&gt;Park2010&lt;/label&gt;&lt;urls&gt;&lt;/urls&gt;&lt;/record&gt;&lt;/Cite&gt;&lt;/EndNote&gt;</w:instrText>
      </w:r>
      <w:r w:rsidR="001D2BB7"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(132)</w:t>
      </w:r>
      <w:r w:rsidR="001D2BB7"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toolkit (using Pfam) at </w:t>
      </w:r>
      <w:hyperlink r:id="rId14">
        <w:r w:rsidRPr="009918D0">
          <w:rPr>
            <w:rFonts w:asciiTheme="minorHAnsi" w:eastAsia="Cambria" w:hAnsiTheme="minorHAnsi" w:cstheme="minorHAnsi"/>
            <w:color w:val="0000FF"/>
            <w:sz w:val="22"/>
            <w:szCs w:val="22"/>
            <w:u w:val="single"/>
            <w:lang w:val="en-GB"/>
          </w:rPr>
          <w:t>http://mothra.ornl.gov/cgi-bin/cat/cat.cgi?tab=PFAM1</w:t>
        </w:r>
      </w:hyperlink>
      <w:r w:rsidRPr="009918D0">
        <w:rPr>
          <w:rFonts w:asciiTheme="minorHAnsi" w:eastAsia="Cambria" w:hAnsiTheme="minorHAnsi" w:cstheme="minorHAnsi"/>
          <w:sz w:val="22"/>
          <w:szCs w:val="22"/>
          <w:lang w:val="en-GB"/>
        </w:rPr>
        <w:t xml:space="preserve"> to identify putative carbohydrate interacting proteins</w:t>
      </w:r>
      <w:r w:rsidRPr="009918D0">
        <w:rPr>
          <w:rFonts w:asciiTheme="minorHAnsi" w:eastAsia="Cambria" w:hAnsiTheme="minorHAnsi" w:cstheme="minorHAnsi"/>
          <w:b/>
          <w:sz w:val="22"/>
          <w:szCs w:val="22"/>
          <w:lang w:val="en-GB"/>
        </w:rPr>
        <w:t>.</w:t>
      </w:r>
      <w:r w:rsidR="00FE7E82" w:rsidRPr="009918D0">
        <w:rPr>
          <w:rFonts w:asciiTheme="minorHAnsi" w:eastAsia="Cambria" w:hAnsiTheme="minorHAnsi" w:cstheme="minorHAnsi"/>
          <w:b/>
          <w:sz w:val="22"/>
          <w:szCs w:val="22"/>
          <w:lang w:val="en-GB"/>
        </w:rPr>
        <w:t xml:space="preserve"> </w:t>
      </w:r>
      <w:r w:rsidR="0077264D" w:rsidRPr="009918D0">
        <w:rPr>
          <w:rFonts w:asciiTheme="minorHAnsi" w:eastAsia="Cambria" w:hAnsiTheme="minorHAnsi" w:cstheme="minorHAnsi"/>
          <w:sz w:val="22"/>
          <w:szCs w:val="22"/>
          <w:lang w:val="en-GB"/>
        </w:rPr>
        <w:t>Predicted proteins containing p</w:t>
      </w:r>
      <w:r w:rsidR="00FE7E82" w:rsidRPr="009918D0">
        <w:rPr>
          <w:rFonts w:asciiTheme="minorHAnsi" w:eastAsia="Cambria" w:hAnsiTheme="minorHAnsi" w:cstheme="minorHAnsi"/>
          <w:sz w:val="22"/>
          <w:szCs w:val="22"/>
          <w:lang w:val="en-GB"/>
        </w:rPr>
        <w:t xml:space="preserve">utative RxLR </w:t>
      </w:r>
      <w:r w:rsidR="00803679" w:rsidRPr="009918D0">
        <w:rPr>
          <w:rFonts w:asciiTheme="minorHAnsi" w:eastAsia="Cambria" w:hAnsiTheme="minorHAnsi" w:cstheme="minorHAnsi"/>
          <w:sz w:val="22"/>
          <w:szCs w:val="22"/>
          <w:lang w:val="en-GB"/>
        </w:rPr>
        <w:t>motifs and Crin</w:t>
      </w:r>
      <w:r w:rsidR="0077264D" w:rsidRPr="009918D0">
        <w:rPr>
          <w:rFonts w:asciiTheme="minorHAnsi" w:eastAsia="Cambria" w:hAnsiTheme="minorHAnsi" w:cstheme="minorHAnsi"/>
          <w:sz w:val="22"/>
          <w:szCs w:val="22"/>
          <w:lang w:val="en-GB"/>
        </w:rPr>
        <w:t xml:space="preserve">kler </w:t>
      </w:r>
      <w:r w:rsidR="003C3FC0" w:rsidRPr="009918D0">
        <w:rPr>
          <w:rFonts w:asciiTheme="minorHAnsi" w:eastAsia="Cambria" w:hAnsiTheme="minorHAnsi" w:cstheme="minorHAnsi"/>
          <w:sz w:val="22"/>
          <w:szCs w:val="22"/>
          <w:lang w:val="en-GB"/>
        </w:rPr>
        <w:t>domains</w:t>
      </w:r>
      <w:r w:rsidR="0077264D" w:rsidRPr="009918D0">
        <w:rPr>
          <w:rFonts w:asciiTheme="minorHAnsi" w:eastAsia="Cambria" w:hAnsiTheme="minorHAnsi" w:cstheme="minorHAnsi"/>
          <w:sz w:val="22"/>
          <w:szCs w:val="22"/>
          <w:lang w:val="en-GB"/>
        </w:rPr>
        <w:t xml:space="preserve"> were identified using the pipelines described in </w:t>
      </w:r>
      <w:r w:rsidR="00CA190B" w:rsidRPr="009918D0">
        <w:rPr>
          <w:rFonts w:asciiTheme="minorHAnsi" w:eastAsia="Cambria" w:hAnsiTheme="minorHAnsi" w:cstheme="minorHAnsi"/>
          <w:sz w:val="22"/>
          <w:szCs w:val="22"/>
          <w:lang w:val="en-GB"/>
        </w:rPr>
        <w:t xml:space="preserve">the following publications </w:t>
      </w:r>
      <w:r w:rsidR="001A6DE9" w:rsidRPr="009918D0">
        <w:rPr>
          <w:rFonts w:asciiTheme="minorHAnsi" w:eastAsia="Cambria" w:hAnsiTheme="minorHAnsi" w:cstheme="minorHAnsi"/>
          <w:sz w:val="22"/>
          <w:szCs w:val="22"/>
          <w:lang w:val="en-GB"/>
        </w:rPr>
        <w:fldChar w:fldCharType="begin">
          <w:fldData xml:space="preserve">PEVuZE5vdGU+PENpdGU+PEF1dGhvcj5XaGlzc29uPC9BdXRob3I+PFllYXI+MjAwNzwvWWVhcj48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</w:fldData>
        </w:fldChar>
      </w:r>
      <w:r w:rsidR="005C02A1">
        <w:rPr>
          <w:rFonts w:asciiTheme="minorHAnsi" w:eastAsia="Cambria" w:hAnsiTheme="minorHAnsi" w:cstheme="minorHAnsi"/>
          <w:sz w:val="22"/>
          <w:szCs w:val="22"/>
          <w:lang w:val="en-GB"/>
        </w:rPr>
        <w:instrText xml:space="preserve"> ADDIN EN.CITE </w:instrText>
      </w:r>
      <w:r w:rsidR="005C02A1">
        <w:rPr>
          <w:rFonts w:asciiTheme="minorHAnsi" w:eastAsia="Cambria" w:hAnsiTheme="minorHAnsi" w:cstheme="minorHAnsi"/>
          <w:sz w:val="22"/>
          <w:szCs w:val="22"/>
          <w:lang w:val="en-GB"/>
        </w:rPr>
        <w:fldChar w:fldCharType="begin">
          <w:fldData xml:space="preserve">PEVuZE5vdGU+PENpdGU+PEF1dGhvcj5XaGlzc29uPC9BdXRob3I+PFllYXI+MjAwNzwvWWVhcj48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</w:fldData>
        </w:fldChar>
      </w:r>
      <w:r w:rsidR="005C02A1">
        <w:rPr>
          <w:rFonts w:asciiTheme="minorHAnsi" w:eastAsia="Cambria" w:hAnsiTheme="minorHAnsi" w:cstheme="minorHAnsi"/>
          <w:sz w:val="22"/>
          <w:szCs w:val="22"/>
          <w:lang w:val="en-GB"/>
        </w:rPr>
        <w:instrText xml:space="preserve"> ADDIN EN.CITE.DATA </w:instrText>
      </w:r>
      <w:r w:rsidR="005C02A1">
        <w:rPr>
          <w:rFonts w:asciiTheme="minorHAnsi" w:eastAsia="Cambria" w:hAnsiTheme="minorHAnsi" w:cstheme="minorHAnsi"/>
          <w:sz w:val="22"/>
          <w:szCs w:val="22"/>
          <w:lang w:val="en-GB"/>
        </w:rPr>
      </w:r>
      <w:r w:rsidR="005C02A1">
        <w:rPr>
          <w:rFonts w:asciiTheme="minorHAnsi" w:eastAsia="Cambria" w:hAnsiTheme="minorHAnsi" w:cstheme="minorHAnsi"/>
          <w:sz w:val="22"/>
          <w:szCs w:val="22"/>
          <w:lang w:val="en-GB"/>
        </w:rPr>
        <w:fldChar w:fldCharType="end"/>
      </w:r>
      <w:r w:rsidR="001A6DE9" w:rsidRPr="009918D0">
        <w:rPr>
          <w:rFonts w:asciiTheme="minorHAnsi" w:eastAsia="Cambria" w:hAnsiTheme="minorHAnsi" w:cstheme="minorHAnsi"/>
          <w:sz w:val="22"/>
          <w:szCs w:val="22"/>
          <w:lang w:val="en-GB"/>
        </w:rPr>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(133, 134)</w:t>
      </w:r>
      <w:r w:rsidR="001A6DE9" w:rsidRPr="009918D0">
        <w:rPr>
          <w:rFonts w:asciiTheme="minorHAnsi" w:eastAsia="Cambria" w:hAnsiTheme="minorHAnsi" w:cstheme="minorHAnsi"/>
          <w:sz w:val="22"/>
          <w:szCs w:val="22"/>
          <w:lang w:val="en-GB"/>
        </w:rPr>
        <w:fldChar w:fldCharType="end"/>
      </w:r>
      <w:r w:rsidR="003C3FC0" w:rsidRPr="009918D0">
        <w:rPr>
          <w:rFonts w:asciiTheme="minorHAnsi" w:hAnsiTheme="minorHAnsi" w:cstheme="minorHAnsi"/>
          <w:sz w:val="22"/>
          <w:szCs w:val="22"/>
          <w:lang w:val="en-GB"/>
        </w:rPr>
        <w:t>.</w:t>
      </w:r>
    </w:p>
    <w:p w14:paraId="04D815E6" w14:textId="77777777" w:rsidR="00352918"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 xml:space="preserve">Secretome analysis </w:t>
      </w:r>
    </w:p>
    <w:p w14:paraId="53BB78BE" w14:textId="445301AA"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Putatively secreted proteins were predicted using a custom pipeline (</w:t>
      </w:r>
      <w:hyperlink r:id="rId15">
        <w:r w:rsidRPr="009918D0">
          <w:rPr>
            <w:rFonts w:asciiTheme="minorHAnsi" w:eastAsia="Cambria" w:hAnsiTheme="minorHAnsi" w:cstheme="minorHAnsi"/>
            <w:color w:val="386EFF"/>
            <w:sz w:val="22"/>
            <w:szCs w:val="22"/>
            <w:u w:val="single"/>
            <w:lang w:val="en-GB"/>
          </w:rPr>
          <w:t>https://github.com/fmaguire/predict_secretome/tree/refactor</w:t>
        </w:r>
      </w:hyperlink>
      <w:r w:rsidRPr="009918D0">
        <w:rPr>
          <w:rFonts w:asciiTheme="minorHAnsi" w:eastAsia="Cambria" w:hAnsiTheme="minorHAnsi" w:cstheme="minorHAnsi"/>
          <w:sz w:val="22"/>
          <w:szCs w:val="22"/>
          <w:lang w:val="en-GB"/>
        </w:rPr>
        <w:t xml:space="preserve">) which predicts sequences as secreted by taking the intersection of those sequences predicted to have a signal peptide (via SignalP 4.1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&lt;EndNote&gt;&lt;Cite&gt;&lt;Author&gt;Petersen&lt;/Author&gt;&lt;Year&gt;2011&lt;/Year&gt;&lt;RecNum&gt;5330&lt;/RecNum&gt;&lt;DisplayText&gt;(135)&lt;/DisplayText&gt;&lt;record&gt;&lt;rec-number&gt;5330&lt;/rec-number&gt;&lt;foreign-keys&gt;&lt;key app="EN" db-id="aa0wwef99asf0aeesds5pf0ft29wa99fvf0s" timestamp="0"&gt;5330&lt;/key&gt;&lt;/foreign-keys&gt;&lt;ref-type name="Journal Article"&gt;17&lt;/ref-type&gt;&lt;contributors&gt;&lt;authors&gt;&lt;author&gt;Petersen, T. N.&lt;/author&gt;&lt;author&gt;Brunak, S.&lt;/author&gt;&lt;author&gt;von Heijne, G.&lt;/author&gt;&lt;author&gt;Nielsen, H.&lt;/author&gt;&lt;/authors&gt;&lt;/contributors&gt;&lt;titles&gt;&lt;title&gt;SignalP 4.0: discriminating signal peptides from transmembrane regions&lt;/title&gt;&lt;secondary-title&gt;Nat. Methods&lt;/secondary-title&gt;&lt;/titles&gt;&lt;pages&gt;785-786&lt;/pages&gt;&lt;volume&gt;8&lt;/volume&gt;&lt;number&gt;10&lt;/number&gt;&lt;edition&gt;2011/10/01&lt;/edition&gt;&lt;keywords&gt;&lt;keyword&gt;Algorithms&lt;/keyword&gt;&lt;keyword&gt;Cell Membrane/*metabolism&lt;/keyword&gt;&lt;keyword&gt;*Computational Biology&lt;/keyword&gt;&lt;keyword&gt;*Protein Sorting Signals&lt;/keyword&gt;&lt;keyword&gt;*Software&lt;/keyword&gt;&lt;/keywords&gt;&lt;dates&gt;&lt;year&gt;2011&lt;/year&gt;&lt;/dates&gt;&lt;isbn&gt;1548-7105 (Electronic)&amp;#xD;1548-7091 (Linking)&lt;/isbn&gt;&lt;accession-num&gt;21959131&lt;/accession-num&gt;&lt;urls&gt;&lt;related-urls&gt;&lt;url&gt;http://www.ncbi.nlm.nih.gov/entrez/query.fcgi?cmd=Retrieve&amp;amp;db=PubMed&amp;amp;dopt=Citation&amp;amp;list_uids=21959131&lt;/url&gt;&lt;/related-urls&gt;&lt;/urls&gt;&lt;electronic-resource-num&gt;nmeth.1701 [pii]&amp;#xD;10.1038/nmeth.1701&lt;/electronic-resource-num&gt;&lt;language&gt;eng&lt;/language&gt;&lt;/record&gt;&lt;/Cite&gt;&lt;/EndNote&gt;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(135)</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no TM domains in their mature peptide (via TMHMM 2.0c </w:t>
      </w:r>
      <w:r w:rsidR="001A6DE9" w:rsidRPr="009918D0">
        <w:rPr>
          <w:rFonts w:asciiTheme="minorHAnsi" w:eastAsia="Cambria" w:hAnsiTheme="minorHAnsi" w:cstheme="minorHAnsi"/>
          <w:sz w:val="22"/>
          <w:szCs w:val="22"/>
          <w:lang w:val="en-GB"/>
        </w:rPr>
        <w:fldChar w:fldCharType="begin">
          <w:fldData xml:space="preserve">PEVuZE5vdGU+PENpdGU+PEF1dGhvcj5Lcm9naDwvQXV0aG9yPjxZZWFyPjIwMDE8L1llYXI+PFJl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==
</w:fldData>
        </w:fldChar>
      </w:r>
      <w:r w:rsidR="005C02A1">
        <w:rPr>
          <w:rFonts w:asciiTheme="minorHAnsi" w:eastAsia="Cambria" w:hAnsiTheme="minorHAnsi" w:cstheme="minorHAnsi"/>
          <w:sz w:val="22"/>
          <w:szCs w:val="22"/>
          <w:lang w:val="en-GB"/>
        </w:rPr>
        <w:instrText xml:space="preserve"> ADDIN EN.CITE </w:instrText>
      </w:r>
      <w:r w:rsidR="005C02A1">
        <w:rPr>
          <w:rFonts w:asciiTheme="minorHAnsi" w:eastAsia="Cambria" w:hAnsiTheme="minorHAnsi" w:cstheme="minorHAnsi"/>
          <w:sz w:val="22"/>
          <w:szCs w:val="22"/>
          <w:lang w:val="en-GB"/>
        </w:rPr>
        <w:fldChar w:fldCharType="begin">
          <w:fldData xml:space="preserve">PEVuZE5vdGU+PENpdGU+PEF1dGhvcj5Lcm9naDwvQXV0aG9yPjxZZWFyPjIwMDE8L1llYXI+PFJl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==
</w:fldData>
        </w:fldChar>
      </w:r>
      <w:r w:rsidR="005C02A1">
        <w:rPr>
          <w:rFonts w:asciiTheme="minorHAnsi" w:eastAsia="Cambria" w:hAnsiTheme="minorHAnsi" w:cstheme="minorHAnsi"/>
          <w:sz w:val="22"/>
          <w:szCs w:val="22"/>
          <w:lang w:val="en-GB"/>
        </w:rPr>
        <w:instrText xml:space="preserve"> ADDIN EN.CITE.DATA </w:instrText>
      </w:r>
      <w:r w:rsidR="005C02A1">
        <w:rPr>
          <w:rFonts w:asciiTheme="minorHAnsi" w:eastAsia="Cambria" w:hAnsiTheme="minorHAnsi" w:cstheme="minorHAnsi"/>
          <w:sz w:val="22"/>
          <w:szCs w:val="22"/>
          <w:lang w:val="en-GB"/>
        </w:rPr>
      </w:r>
      <w:r w:rsidR="005C02A1">
        <w:rPr>
          <w:rFonts w:asciiTheme="minorHAnsi" w:eastAsia="Cambria" w:hAnsiTheme="minorHAnsi" w:cstheme="minorHAnsi"/>
          <w:sz w:val="22"/>
          <w:szCs w:val="22"/>
          <w:lang w:val="en-GB"/>
        </w:rPr>
        <w:fldChar w:fldCharType="end"/>
      </w:r>
      <w:r w:rsidR="001A6DE9" w:rsidRPr="009918D0">
        <w:rPr>
          <w:rFonts w:asciiTheme="minorHAnsi" w:eastAsia="Cambria" w:hAnsiTheme="minorHAnsi" w:cstheme="minorHAnsi"/>
          <w:sz w:val="22"/>
          <w:szCs w:val="22"/>
          <w:lang w:val="en-GB"/>
        </w:rPr>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(136, 137)</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a signal peptide that targets for secretion (via TargetP </w:t>
      </w:r>
      <w:r w:rsidR="001A6DE9" w:rsidRPr="009918D0">
        <w:rPr>
          <w:rFonts w:asciiTheme="minorHAnsi" w:eastAsia="Cambria" w:hAnsiTheme="minorHAnsi" w:cstheme="minorHAnsi"/>
          <w:sz w:val="22"/>
          <w:szCs w:val="22"/>
          <w:lang w:val="en-GB"/>
        </w:rPr>
        <w:fldChar w:fldCharType="begin">
          <w:fldData xml:space="preserve">PEVuZE5vdGU+PENpdGU+PEF1dGhvcj5FbWFudWVsc3NvbjwvQXV0aG9yPjxZZWFyPjIwMDA8L1ll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</w:fldData>
        </w:fldChar>
      </w:r>
      <w:r w:rsidR="001A6DE9" w:rsidRPr="009918D0">
        <w:rPr>
          <w:rFonts w:asciiTheme="minorHAnsi" w:eastAsia="Cambria" w:hAnsiTheme="minorHAnsi" w:cstheme="minorHAnsi"/>
          <w:sz w:val="22"/>
          <w:szCs w:val="22"/>
          <w:lang w:val="en-GB"/>
        </w:rPr>
        <w:instrText xml:space="preserve"> ADDIN EN.CITE </w:instrText>
      </w:r>
      <w:r w:rsidR="001A6DE9" w:rsidRPr="009918D0">
        <w:rPr>
          <w:rFonts w:asciiTheme="minorHAnsi" w:eastAsia="Cambria" w:hAnsiTheme="minorHAnsi" w:cstheme="minorHAnsi"/>
          <w:sz w:val="22"/>
          <w:szCs w:val="22"/>
          <w:lang w:val="en-GB"/>
        </w:rPr>
        <w:fldChar w:fldCharType="begin">
          <w:fldData xml:space="preserve">PEVuZE5vdGU+PENpdGU+PEF1dGhvcj5FbWFudWVsc3NvbjwvQXV0aG9yPjxZZWFyPjIwMDA8L1ll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</w:fldData>
        </w:fldChar>
      </w:r>
      <w:r w:rsidR="001A6DE9" w:rsidRPr="009918D0">
        <w:rPr>
          <w:rFonts w:asciiTheme="minorHAnsi" w:eastAsia="Cambria" w:hAnsiTheme="minorHAnsi" w:cstheme="minorHAnsi"/>
          <w:sz w:val="22"/>
          <w:szCs w:val="22"/>
          <w:lang w:val="en-GB"/>
        </w:rPr>
        <w:instrText xml:space="preserve"> ADDIN EN.CITE.DATA </w:instrText>
      </w:r>
      <w:r w:rsidR="001A6DE9" w:rsidRPr="009918D0">
        <w:rPr>
          <w:rFonts w:asciiTheme="minorHAnsi" w:eastAsia="Cambria" w:hAnsiTheme="minorHAnsi" w:cstheme="minorHAnsi"/>
          <w:sz w:val="22"/>
          <w:szCs w:val="22"/>
          <w:lang w:val="en-GB"/>
        </w:rPr>
      </w:r>
      <w:r w:rsidR="001A6DE9" w:rsidRPr="009918D0">
        <w:rPr>
          <w:rFonts w:asciiTheme="minorHAnsi" w:eastAsia="Cambria" w:hAnsiTheme="minorHAnsi" w:cstheme="minorHAnsi"/>
          <w:sz w:val="22"/>
          <w:szCs w:val="22"/>
          <w:lang w:val="en-GB"/>
        </w:rPr>
        <w:fldChar w:fldCharType="end"/>
      </w:r>
      <w:r w:rsidR="001A6DE9" w:rsidRPr="009918D0">
        <w:rPr>
          <w:rFonts w:asciiTheme="minorHAnsi" w:eastAsia="Cambria" w:hAnsiTheme="minorHAnsi" w:cstheme="minorHAnsi"/>
          <w:sz w:val="22"/>
          <w:szCs w:val="22"/>
          <w:lang w:val="en-GB"/>
        </w:rPr>
      </w:r>
      <w:r w:rsidR="001A6DE9" w:rsidRPr="009918D0">
        <w:rPr>
          <w:rFonts w:asciiTheme="minorHAnsi" w:eastAsia="Cambria" w:hAnsiTheme="minorHAnsi" w:cstheme="minorHAnsi"/>
          <w:sz w:val="22"/>
          <w:szCs w:val="22"/>
          <w:lang w:val="en-GB"/>
        </w:rPr>
        <w:fldChar w:fldCharType="separate"/>
      </w:r>
      <w:r w:rsidR="001A6DE9" w:rsidRPr="009918D0">
        <w:rPr>
          <w:rFonts w:asciiTheme="minorHAnsi" w:eastAsia="Cambria" w:hAnsiTheme="minorHAnsi" w:cstheme="minorHAnsi"/>
          <w:noProof/>
          <w:sz w:val="22"/>
          <w:szCs w:val="22"/>
          <w:lang w:val="en-GB"/>
        </w:rPr>
        <w:t>(83)</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and belonging to the extracellular </w:t>
      </w:r>
      <w:r w:rsidR="00A44610"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compartment</w:t>
      </w:r>
      <w:r w:rsidR="00A44610" w:rsidRPr="009918D0">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 xml:space="preserve"> (as predicted by WoLFPSort 0.2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&lt;EndNote&gt;&lt;Cite&gt;&lt;Author&gt;Horton&lt;/Author&gt;&lt;Year&gt;2007&lt;/Year&gt;&lt;RecNum&gt;3934&lt;/RecNum&gt;&lt;DisplayText&gt;(138)&lt;/DisplayText&gt;&lt;record&gt;&lt;rec-number&gt;3934&lt;/rec-number&gt;&lt;foreign-keys&gt;&lt;key app="EN" db-id="aa0wwef99asf0aeesds5pf0ft29wa99fvf0s" timestamp="0"&gt;3934&lt;/key&gt;&lt;/foreign-keys&gt;&lt;ref-type name="Journal Article"&gt;17&lt;/ref-type&gt;&lt;contributors&gt;&lt;authors&gt;&lt;author&gt;Horton, P.&lt;/author&gt;&lt;author&gt;Park, K. J.&lt;/author&gt;&lt;author&gt;Obayashi, T.&lt;/author&gt;&lt;author&gt;Fujita, N.&lt;/author&gt;&lt;author&gt;Harada, H.&lt;/author&gt;&lt;author&gt;Adams-Collier, C. J.&lt;/author&gt;&lt;author&gt;Nakai, K.&lt;/author&gt;&lt;/authors&gt;&lt;/contributors&gt;&lt;auth-address&gt;Computational Biology Research Center, AIST, Tokyo, Japan.&lt;/auth-address&gt;&lt;titles&gt;&lt;title&gt;WoLF PSORT: protein localization predictor&lt;/title&gt;&lt;secondary-title&gt;Nucleic Acids Res.&lt;/secondary-title&gt;&lt;/titles&gt;&lt;periodical&gt;&lt;full-title&gt;Nucleic Acids Res.&lt;/full-title&gt;&lt;/periodical&gt;&lt;pages&gt;W585-7&lt;/pages&gt;&lt;volume&gt;35&lt;/volume&gt;&lt;number&gt;Web Server issue&lt;/number&gt;&lt;edition&gt;2007/05/23&lt;/edition&gt;&lt;keywords&gt;&lt;keyword&gt;Arabidopsis&lt;/keyword&gt;&lt;keyword&gt;Computational Biology/*methods&lt;/keyword&gt;&lt;keyword&gt;Databases, Protein&lt;/keyword&gt;&lt;keyword&gt;Humans&lt;/keyword&gt;&lt;keyword&gt;Internet&lt;/keyword&gt;&lt;keyword&gt;Membrane Proteins/analysis/chemistry&lt;/keyword&gt;&lt;keyword&gt;Models, Statistical&lt;/keyword&gt;&lt;keyword&gt;Programming Languages&lt;/keyword&gt;&lt;keyword&gt;Protein Sorting Signals&lt;/keyword&gt;&lt;keyword&gt;Protein Structure, Secondary&lt;/keyword&gt;&lt;keyword&gt;Proteins/*analysis/*chemistry&lt;/keyword&gt;&lt;keyword&gt;Reproducibility of Results&lt;/keyword&gt;&lt;keyword&gt;Sequence Analysis, Protein/*methods&lt;/keyword&gt;&lt;keyword&gt;*Software&lt;/keyword&gt;&lt;/keywords&gt;&lt;dates&gt;&lt;year&gt;2007&lt;/year&gt;&lt;/dates&gt;&lt;isbn&gt;1362-4962 (Electronic)&amp;#xD;0305-1048 (Linking)&lt;/isbn&gt;&lt;accession-num&gt;17517783&lt;/accession-num&gt;&lt;urls&gt;&lt;related-urls&gt;&lt;url&gt;http://www.ncbi.nlm.nih.gov/entrez/query.fcgi?cmd=Retrieve&amp;amp;db=PubMed&amp;amp;dopt=Citation&amp;amp;list_uids=17517783&lt;/url&gt;&lt;/related-urls&gt;&lt;/urls&gt;&lt;custom2&gt;1933216&lt;/custom2&gt;&lt;electronic-resource-num&gt;gkm259 [pii]&amp;#xD;10.1093/nar/gkm259&lt;/electronic-resource-num&gt;&lt;language&gt;eng&lt;/language&gt;&lt;/record&gt;&lt;/Cite&gt;&lt;/EndNote&gt;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(138)</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The CAZY database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&lt;EndNote&gt;&lt;Cite&gt;&lt;Author&gt;Cantarel&lt;/Author&gt;&lt;Year&gt;2009&lt;/Year&gt;&lt;RecNum&gt;5618&lt;/RecNum&gt;&lt;DisplayText&gt;(139)&lt;/DisplayText&gt;&lt;record&gt;&lt;rec-number&gt;5618&lt;/rec-number&gt;&lt;foreign-keys&gt;&lt;key app="EN" db-id="aa0wwef99asf0aeesds5pf0ft29wa99fvf0s" timestamp="1421840310"&gt;5618&lt;/key&gt;&lt;/foreign-keys&gt;&lt;ref-type name="Journal Article"&gt;17&lt;/ref-type&gt;&lt;contributors&gt;&lt;authors&gt;&lt;author&gt;Cantarel, BL&lt;/author&gt;&lt;author&gt;Coutinho, PM&lt;/author&gt;&lt;author&gt;Rancurel, C&lt;/author&gt;&lt;author&gt;Bernard, T&lt;/author&gt;&lt;author&gt;Lombard, V&lt;/author&gt;&lt;author&gt;Henrissat, B&lt;/author&gt;&lt;/authors&gt;&lt;/contributors&gt;&lt;titles&gt;&lt;title&gt;The Carbohydrate-Active EnZymes database (CAZy): an expert resource for glycogenomics&lt;/title&gt;&lt;secondary-title&gt;Nucleic Acids Res&lt;/secondary-title&gt;&lt;/titles&gt;&lt;periodical&gt;&lt;full-title&gt;Nucleic Acids Res&lt;/full-title&gt;&lt;/periodical&gt;&lt;pages&gt;D233 - D238&lt;/pages&gt;&lt;volume&gt;37&lt;/volume&gt;&lt;dates&gt;&lt;year&gt;2009&lt;/year&gt;&lt;/dates&gt;&lt;accession-num&gt;doi:10.1093/nar/gkn663&lt;/accession-num&gt;&lt;urls&gt;&lt;/urls&gt;&lt;/record&gt;&lt;/Cite&gt;&lt;/EndNote&gt;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(139)</w:t>
      </w:r>
      <w:r w:rsidR="001A6DE9" w:rsidRPr="009918D0">
        <w:rPr>
          <w:rFonts w:asciiTheme="minorHAnsi" w:eastAsia="Cambria" w:hAnsiTheme="minorHAnsi" w:cstheme="minorHAnsi"/>
          <w:sz w:val="22"/>
          <w:szCs w:val="22"/>
          <w:lang w:val="en-GB"/>
        </w:rPr>
        <w:fldChar w:fldCharType="end"/>
      </w:r>
      <w:r w:rsidR="003C3FC0"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was downloaded, converted into a BLAST</w:t>
      </w:r>
      <w:r w:rsidR="00F24A8D">
        <w:rPr>
          <w:rFonts w:asciiTheme="minorHAnsi" w:eastAsia="Cambria" w:hAnsiTheme="minorHAnsi" w:cstheme="minorHAnsi"/>
          <w:sz w:val="22"/>
          <w:szCs w:val="22"/>
          <w:lang w:val="en-GB"/>
        </w:rPr>
        <w:t>-</w:t>
      </w:r>
      <w:r w:rsidRPr="009918D0">
        <w:rPr>
          <w:rFonts w:asciiTheme="minorHAnsi" w:eastAsia="Cambria" w:hAnsiTheme="minorHAnsi" w:cstheme="minorHAnsi"/>
          <w:sz w:val="22"/>
          <w:szCs w:val="22"/>
          <w:lang w:val="en-GB"/>
        </w:rPr>
        <w:t>DB and searched using the predicted pro</w:t>
      </w:r>
      <w:r w:rsidR="008C2209">
        <w:rPr>
          <w:rFonts w:asciiTheme="minorHAnsi" w:eastAsia="Cambria" w:hAnsiTheme="minorHAnsi" w:cstheme="minorHAnsi"/>
          <w:sz w:val="22"/>
          <w:szCs w:val="22"/>
          <w:lang w:val="en-GB"/>
        </w:rPr>
        <w:t>teome and secretomes using BLASTp</w:t>
      </w:r>
      <w:r w:rsidRPr="009918D0">
        <w:rPr>
          <w:rFonts w:asciiTheme="minorHAnsi" w:eastAsia="Cambria" w:hAnsiTheme="minorHAnsi" w:cstheme="minorHAnsi"/>
          <w:sz w:val="22"/>
          <w:szCs w:val="22"/>
          <w:lang w:val="en-GB"/>
        </w:rPr>
        <w:t xml:space="preserve"> with an expectation of 1e-5. Hit tallies were then summed, proportions calculated and data plotted in Python via the Pandas and Seaborn packages.</w:t>
      </w:r>
    </w:p>
    <w:p w14:paraId="5A1403BD" w14:textId="77777777" w:rsidR="00352918"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Phylogenetic analysis of individual gene families</w:t>
      </w:r>
    </w:p>
    <w:p w14:paraId="194776E3" w14:textId="1878099D" w:rsidR="004B5F8F" w:rsidRDefault="000F54FC" w:rsidP="00FB7FD4">
      <w:pPr>
        <w:spacing w:after="120" w:line="480" w:lineRule="auto"/>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t xml:space="preserve">Unless otherwise stated all phylogenetic analyses were conducted using the following protocols. Using BLASTp we used the seed sequence to identify putative homologues across a locally maintained database of eukaryotic and prokaryotic genome-derived protein datasets </w:t>
      </w:r>
      <w:r w:rsidRPr="00AC4DFA">
        <w:rPr>
          <w:rFonts w:asciiTheme="minorHAnsi" w:eastAsia="Cambria" w:hAnsiTheme="minorHAnsi" w:cstheme="minorHAnsi"/>
          <w:sz w:val="22"/>
          <w:szCs w:val="22"/>
          <w:highlight w:val="green"/>
          <w:lang w:val="en-GB"/>
        </w:rPr>
        <w:t xml:space="preserve">(Table. </w:t>
      </w:r>
      <w:r w:rsidR="00171359" w:rsidRPr="00AC4DFA">
        <w:rPr>
          <w:rFonts w:asciiTheme="minorHAnsi" w:eastAsia="Cambria" w:hAnsiTheme="minorHAnsi" w:cstheme="minorHAnsi"/>
          <w:sz w:val="22"/>
          <w:szCs w:val="22"/>
          <w:highlight w:val="green"/>
          <w:lang w:val="en-GB"/>
        </w:rPr>
        <w:t>S9</w:t>
      </w:r>
      <w:r w:rsidRPr="00AC4DFA">
        <w:rPr>
          <w:rFonts w:asciiTheme="minorHAnsi" w:eastAsia="Cambria" w:hAnsiTheme="minorHAnsi" w:cstheme="minorHAnsi"/>
          <w:sz w:val="22"/>
          <w:szCs w:val="22"/>
          <w:highlight w:val="green"/>
          <w:lang w:val="en-GB"/>
        </w:rPr>
        <w:t>)</w:t>
      </w:r>
      <w:r w:rsidRPr="009918D0">
        <w:rPr>
          <w:rFonts w:asciiTheme="minorHAnsi" w:eastAsia="Cambria" w:hAnsiTheme="minorHAnsi" w:cstheme="minorHAnsi"/>
          <w:sz w:val="22"/>
          <w:szCs w:val="22"/>
          <w:lang w:val="en-GB"/>
        </w:rPr>
        <w:t xml:space="preserve"> with a gather threshold of 1e-</w:t>
      </w:r>
      <w:r w:rsidRPr="009918D0">
        <w:rPr>
          <w:rFonts w:asciiTheme="minorHAnsi" w:eastAsia="Cambria" w:hAnsiTheme="minorHAnsi" w:cstheme="minorHAnsi"/>
          <w:sz w:val="22"/>
          <w:szCs w:val="22"/>
          <w:lang w:val="en-GB"/>
        </w:rPr>
        <w:lastRenderedPageBreak/>
        <w:t xml:space="preserve">10. The Multiple Sequence Comparison by Log-Expectation (MUSCLE) program (v3.8.31)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&lt;EndNote&gt;&lt;Cite&gt;&lt;Author&gt;Edgar&lt;/Author&gt;&lt;Year&gt;2004&lt;/Year&gt;&lt;RecNum&gt;5683&lt;/RecNum&gt;&lt;DisplayText&gt;(140)&lt;/DisplayText&gt;&lt;record&gt;&lt;rec-number&gt;5683&lt;/rec-number&gt;&lt;foreign-keys&gt;&lt;key app="EN" db-id="aa0wwef99asf0aeesds5pf0ft29wa99fvf0s" timestamp="1421840310"&gt;5683&lt;/key&gt;&lt;/foreign-keys&gt;&lt;ref-type name="Journal Article"&gt;17&lt;/ref-type&gt;&lt;contributors&gt;&lt;authors&gt;&lt;author&gt;Edgar, RC&lt;/author&gt;&lt;/authors&gt;&lt;/contributors&gt;&lt;titles&gt;&lt;title&gt;MUSCLE: multiple sequence alignment with high accuracy and high throughput&lt;/title&gt;&lt;secondary-title&gt;Nucleic Acids Res&lt;/secondary-title&gt;&lt;/titles&gt;&lt;periodical&gt;&lt;full-title&gt;Nucleic Acids Res&lt;/full-title&gt;&lt;/periodical&gt;&lt;pages&gt;1792 - 1797&lt;/pages&gt;&lt;volume&gt;32&lt;/volume&gt;&lt;dates&gt;&lt;year&gt;2004&lt;/year&gt;&lt;/dates&gt;&lt;accession-num&gt;doi:10.1093/nar/gkh340&lt;/accession-num&gt;&lt;urls&gt;&lt;/urls&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(140)</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was used to produce a multiple sequence alignment for each set of proteins. Alignments were then manually corrected and masked in SeaView (version 4.2.4)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&lt;EndNote&gt;&lt;Cite&gt;&lt;Author&gt;Galtier&lt;/Author&gt;&lt;Year&gt;1996&lt;/Year&gt;&lt;RecNum&gt;1309&lt;/RecNum&gt;&lt;DisplayText&gt;(141)&lt;/DisplayText&gt;&lt;record&gt;&lt;rec-number&gt;1309&lt;/rec-number&gt;&lt;foreign-keys&gt;&lt;key app="EN" db-id="aa0wwef99asf0aeesds5pf0ft29wa99fvf0s" timestamp="0"&gt;1309&lt;/key&gt;&lt;/foreign-keys&gt;&lt;ref-type name="Journal Article"&gt;17&lt;/ref-type&gt;&lt;contributors&gt;&lt;authors&gt;&lt;author&gt;Galtier, N.&lt;/author&gt;&lt;author&gt;Gouy, M.&lt;/author&gt;&lt;author&gt;Gautier, C.&lt;/author&gt;&lt;/authors&gt;&lt;/contributors&gt;&lt;auth-address&gt;CNRS UMR 5558, Biometrie, Genetique et Biologie des Populations, Universite Claude Bernard Lyon, Villeurbanne, France. galtier@biomserv.univ-lyon1.fr&lt;/auth-address&gt;&lt;titles&gt;&lt;title&gt;SEAVIEW and PHYLO_WIN: two graphic tools for sequence alignment and molecular phylogeny&lt;/title&gt;&lt;secondary-title&gt;Comput. Appl. Biosci.&lt;/secondary-title&gt;&lt;/titles&gt;&lt;pages&gt;543-548&lt;/pages&gt;&lt;volume&gt;12&lt;/volume&gt;&lt;number&gt;6&lt;/number&gt;&lt;keywords&gt;&lt;keyword&gt;Animals&lt;/keyword&gt;&lt;keyword&gt;Base Sequence&lt;/keyword&gt;&lt;keyword&gt;*Computer Graphics&lt;/keyword&gt;&lt;keyword&gt;DNA/genetics&lt;/keyword&gt;&lt;keyword&gt;Evolution, Molecular&lt;/keyword&gt;&lt;keyword&gt;Molecular Sequence Data&lt;/keyword&gt;&lt;keyword&gt;*Phylogeny&lt;/keyword&gt;&lt;keyword&gt;Proteins/genetics&lt;/keyword&gt;&lt;keyword&gt;RNA, Ribosomal/genetics&lt;/keyword&gt;&lt;keyword&gt;Sequence Alignment/*methods/statistics &amp;amp; numerical data&lt;/keyword&gt;&lt;keyword&gt;Software&lt;/keyword&gt;&lt;/keywords&gt;&lt;dates&gt;&lt;year&gt;1996&lt;/year&gt;&lt;/dates&gt;&lt;accession-num&gt;9021275&lt;/accession-num&gt;&lt;urls&gt;&lt;related-urls&gt;&lt;url&gt;http://www.ncbi.nlm.nih.gov/entrez/query.fcgi?cmd=Retrieve&amp;amp;db=PubMed&amp;amp;dopt=Citation&amp;amp;list_uids=9021275 &lt;/url&gt;&lt;/related-urls&gt;&lt;/urls&gt;&lt;/record&gt;&lt;/Cite&gt;&lt;/EndNote&gt;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(141)</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Sequences that required a high level of site exclusion (due to the sequence not aligning or not masking well) or where they formed long-branches in preliminary analysis were removed. </w:t>
      </w:r>
      <w:commentRangeStart w:id="102"/>
      <w:commentRangeStart w:id="103"/>
      <w:r w:rsidRPr="009918D0">
        <w:rPr>
          <w:rFonts w:asciiTheme="minorHAnsi" w:eastAsia="Cambria" w:hAnsiTheme="minorHAnsi" w:cstheme="minorHAnsi"/>
          <w:sz w:val="22"/>
          <w:szCs w:val="22"/>
          <w:lang w:val="en-GB"/>
        </w:rPr>
        <w:t xml:space="preserve">The phylogenies were calculated using parallelised-PTHREADS RAxML (version 7.7 -Pfeiffer and Stamatakis 2010) with 1,000 (non-rapid) bootstrap replicates and using the substitution matrix and gamma distribution identified using ProtTest3 (version 3.2.1). In some </w:t>
      </w:r>
      <w:r w:rsidR="001D2BB7" w:rsidRPr="009918D0">
        <w:rPr>
          <w:rFonts w:asciiTheme="minorHAnsi" w:eastAsia="Cambria" w:hAnsiTheme="minorHAnsi" w:cstheme="minorHAnsi"/>
          <w:sz w:val="22"/>
          <w:szCs w:val="22"/>
          <w:lang w:val="en-GB"/>
        </w:rPr>
        <w:t>cases,</w:t>
      </w:r>
      <w:r w:rsidRPr="009918D0">
        <w:rPr>
          <w:rFonts w:asciiTheme="minorHAnsi" w:eastAsia="Cambria" w:hAnsiTheme="minorHAnsi" w:cstheme="minorHAnsi"/>
          <w:sz w:val="22"/>
          <w:szCs w:val="22"/>
          <w:lang w:val="en-GB"/>
        </w:rPr>
        <w:t xml:space="preserve"> the invariant sites parameter was also included in the model (if indicated in the ProtTest3 analysis). Details of the alignment sampling and model parameters used are given in the accompanying figure legend. </w:t>
      </w:r>
      <w:commentRangeEnd w:id="102"/>
      <w:r w:rsidR="00A44610" w:rsidRPr="009918D0">
        <w:rPr>
          <w:rStyle w:val="CommentReference"/>
          <w:rFonts w:asciiTheme="minorHAnsi" w:hAnsiTheme="minorHAnsi" w:cstheme="minorHAnsi"/>
          <w:sz w:val="22"/>
          <w:szCs w:val="22"/>
        </w:rPr>
        <w:commentReference w:id="102"/>
      </w:r>
      <w:commentRangeEnd w:id="103"/>
      <w:r w:rsidR="009048F2">
        <w:rPr>
          <w:rStyle w:val="CommentReference"/>
        </w:rPr>
        <w:commentReference w:id="103"/>
      </w:r>
    </w:p>
    <w:p w14:paraId="53117118" w14:textId="4337417C" w:rsidR="00352918" w:rsidRPr="009918D0" w:rsidRDefault="00B90523" w:rsidP="00FB7FD4">
      <w:pPr>
        <w:spacing w:after="120" w:line="480" w:lineRule="auto"/>
        <w:jc w:val="both"/>
        <w:rPr>
          <w:rFonts w:asciiTheme="minorHAnsi" w:hAnsiTheme="minorHAnsi" w:cstheme="minorHAnsi"/>
          <w:sz w:val="22"/>
          <w:szCs w:val="22"/>
          <w:lang w:val="en-GB"/>
        </w:rPr>
      </w:pPr>
      <w:r>
        <w:rPr>
          <w:rFonts w:asciiTheme="minorHAnsi" w:eastAsia="Cambria" w:hAnsiTheme="minorHAnsi" w:cstheme="minorHAnsi"/>
          <w:sz w:val="22"/>
          <w:szCs w:val="22"/>
          <w:lang w:val="en-GB"/>
        </w:rPr>
        <w:tab/>
      </w:r>
      <w:r w:rsidR="002C2AE9">
        <w:rPr>
          <w:rFonts w:asciiTheme="minorHAnsi" w:eastAsia="Cambria" w:hAnsiTheme="minorHAnsi" w:cstheme="minorHAnsi"/>
          <w:sz w:val="22"/>
          <w:szCs w:val="22"/>
          <w:lang w:val="en-GB"/>
        </w:rPr>
        <w:t>To identify p</w:t>
      </w:r>
      <w:r w:rsidR="00223A4E">
        <w:rPr>
          <w:rFonts w:asciiTheme="minorHAnsi" w:eastAsia="Cambria" w:hAnsiTheme="minorHAnsi" w:cstheme="minorHAnsi"/>
          <w:sz w:val="22"/>
          <w:szCs w:val="22"/>
          <w:lang w:val="en-GB"/>
        </w:rPr>
        <w:t>utative ortholog</w:t>
      </w:r>
      <w:r>
        <w:rPr>
          <w:rFonts w:asciiTheme="minorHAnsi" w:eastAsia="Cambria" w:hAnsiTheme="minorHAnsi" w:cstheme="minorHAnsi"/>
          <w:sz w:val="22"/>
          <w:szCs w:val="22"/>
          <w:lang w:val="en-GB"/>
        </w:rPr>
        <w:t>u</w:t>
      </w:r>
      <w:r w:rsidR="00223A4E">
        <w:rPr>
          <w:rFonts w:asciiTheme="minorHAnsi" w:eastAsia="Cambria" w:hAnsiTheme="minorHAnsi" w:cstheme="minorHAnsi"/>
          <w:sz w:val="22"/>
          <w:szCs w:val="22"/>
          <w:lang w:val="en-GB"/>
        </w:rPr>
        <w:t>e</w:t>
      </w:r>
      <w:r>
        <w:rPr>
          <w:rFonts w:asciiTheme="minorHAnsi" w:eastAsia="Cambria" w:hAnsiTheme="minorHAnsi" w:cstheme="minorHAnsi"/>
          <w:sz w:val="22"/>
          <w:szCs w:val="22"/>
          <w:lang w:val="en-GB"/>
        </w:rPr>
        <w:t xml:space="preserve">s </w:t>
      </w:r>
      <w:r w:rsidR="002C2AE9">
        <w:rPr>
          <w:rFonts w:asciiTheme="minorHAnsi" w:eastAsia="Cambria" w:hAnsiTheme="minorHAnsi" w:cstheme="minorHAnsi"/>
          <w:sz w:val="22"/>
          <w:szCs w:val="22"/>
          <w:lang w:val="en-GB"/>
        </w:rPr>
        <w:t>that arose at the base of the Pseudofungi</w:t>
      </w:r>
      <w:r w:rsidR="00367E30">
        <w:rPr>
          <w:rFonts w:asciiTheme="minorHAnsi" w:eastAsia="Cambria" w:hAnsiTheme="minorHAnsi" w:cstheme="minorHAnsi"/>
          <w:sz w:val="22"/>
          <w:szCs w:val="22"/>
          <w:lang w:val="en-GB"/>
        </w:rPr>
        <w:t>,</w:t>
      </w:r>
      <w:r w:rsidR="002C2AE9">
        <w:rPr>
          <w:rFonts w:asciiTheme="minorHAnsi" w:eastAsia="Cambria" w:hAnsiTheme="minorHAnsi" w:cstheme="minorHAnsi"/>
          <w:sz w:val="22"/>
          <w:szCs w:val="22"/>
          <w:lang w:val="en-GB"/>
        </w:rPr>
        <w:t xml:space="preserve"> </w:t>
      </w:r>
      <w:r>
        <w:rPr>
          <w:rFonts w:asciiTheme="minorHAnsi" w:eastAsia="Cambria" w:hAnsiTheme="minorHAnsi" w:cstheme="minorHAnsi"/>
          <w:sz w:val="22"/>
          <w:szCs w:val="22"/>
          <w:lang w:val="en-GB"/>
        </w:rPr>
        <w:t xml:space="preserve">gene clusters identified from 74 </w:t>
      </w:r>
      <w:commentRangeStart w:id="104"/>
      <w:r>
        <w:rPr>
          <w:rFonts w:asciiTheme="minorHAnsi" w:eastAsia="Cambria" w:hAnsiTheme="minorHAnsi" w:cstheme="minorHAnsi"/>
          <w:sz w:val="22"/>
          <w:szCs w:val="22"/>
          <w:lang w:val="en-GB"/>
        </w:rPr>
        <w:t>genomes</w:t>
      </w:r>
      <w:commentRangeEnd w:id="104"/>
      <w:r w:rsidR="00020A24">
        <w:rPr>
          <w:rStyle w:val="CommentReference"/>
        </w:rPr>
        <w:commentReference w:id="104"/>
      </w:r>
      <w:r w:rsidR="00020A24">
        <w:rPr>
          <w:rFonts w:asciiTheme="minorHAnsi" w:eastAsia="Cambria" w:hAnsiTheme="minorHAnsi" w:cstheme="minorHAnsi"/>
          <w:sz w:val="22"/>
          <w:szCs w:val="22"/>
          <w:lang w:val="en-GB"/>
        </w:rPr>
        <w:t xml:space="preserve"> </w:t>
      </w:r>
      <w:r w:rsidR="00020A24" w:rsidRPr="009918D0">
        <w:rPr>
          <w:rFonts w:asciiTheme="minorHAnsi" w:eastAsia="Cambria" w:hAnsiTheme="minorHAnsi" w:cstheme="minorHAnsi"/>
          <w:sz w:val="22"/>
          <w:szCs w:val="22"/>
          <w:highlight w:val="green"/>
          <w:lang w:val="en-GB"/>
        </w:rPr>
        <w:t>(Table S4)</w:t>
      </w:r>
      <w:r w:rsidR="00020A24" w:rsidRPr="009918D0">
        <w:rPr>
          <w:rFonts w:asciiTheme="minorHAnsi" w:eastAsia="Cambria" w:hAnsiTheme="minorHAnsi" w:cstheme="minorHAnsi"/>
          <w:sz w:val="22"/>
          <w:szCs w:val="22"/>
          <w:lang w:val="en-GB"/>
        </w:rPr>
        <w:t xml:space="preserve"> </w:t>
      </w:r>
      <w:r w:rsidR="000442AE">
        <w:rPr>
          <w:rFonts w:asciiTheme="minorHAnsi" w:eastAsia="Cambria" w:hAnsiTheme="minorHAnsi" w:cstheme="minorHAnsi"/>
          <w:sz w:val="22"/>
          <w:szCs w:val="22"/>
          <w:lang w:val="en-GB"/>
        </w:rPr>
        <w:t xml:space="preserve">were mapped onto the </w:t>
      </w:r>
      <w:r w:rsidR="00020A24">
        <w:rPr>
          <w:rFonts w:asciiTheme="minorHAnsi" w:eastAsia="Cambria" w:hAnsiTheme="minorHAnsi" w:cstheme="minorHAnsi"/>
          <w:sz w:val="22"/>
          <w:szCs w:val="22"/>
          <w:lang w:val="en-GB"/>
        </w:rPr>
        <w:t>s</w:t>
      </w:r>
      <w:r w:rsidR="003923B7">
        <w:rPr>
          <w:rFonts w:asciiTheme="minorHAnsi" w:eastAsia="Cambria" w:hAnsiTheme="minorHAnsi" w:cstheme="minorHAnsi"/>
          <w:sz w:val="22"/>
          <w:szCs w:val="22"/>
          <w:lang w:val="en-GB"/>
        </w:rPr>
        <w:t>pecies</w:t>
      </w:r>
      <w:r w:rsidR="00020A24">
        <w:rPr>
          <w:rFonts w:asciiTheme="minorHAnsi" w:eastAsia="Cambria" w:hAnsiTheme="minorHAnsi" w:cstheme="minorHAnsi"/>
          <w:sz w:val="22"/>
          <w:szCs w:val="22"/>
          <w:lang w:val="en-GB"/>
        </w:rPr>
        <w:t xml:space="preserve"> phylogeny</w:t>
      </w:r>
      <w:r w:rsidR="000442AE">
        <w:rPr>
          <w:rFonts w:asciiTheme="minorHAnsi" w:eastAsia="Cambria" w:hAnsiTheme="minorHAnsi" w:cstheme="minorHAnsi"/>
          <w:sz w:val="22"/>
          <w:szCs w:val="22"/>
          <w:lang w:val="en-GB"/>
        </w:rPr>
        <w:t xml:space="preserve"> (e.g. Fig. 1a)</w:t>
      </w:r>
      <w:r w:rsidR="00020A24">
        <w:rPr>
          <w:rFonts w:asciiTheme="minorHAnsi" w:eastAsia="Cambria" w:hAnsiTheme="minorHAnsi" w:cstheme="minorHAnsi"/>
          <w:sz w:val="22"/>
          <w:szCs w:val="22"/>
          <w:lang w:val="en-GB"/>
        </w:rPr>
        <w:t xml:space="preserve"> using a pipeline described here </w:t>
      </w:r>
      <w:r w:rsidR="004B5F8F" w:rsidRPr="009918D0">
        <w:rPr>
          <w:rFonts w:asciiTheme="minorHAnsi" w:eastAsia="Cambria" w:hAnsiTheme="minorHAnsi" w:cstheme="minorHAnsi"/>
          <w:sz w:val="22"/>
          <w:szCs w:val="22"/>
          <w:lang w:val="en-GB"/>
        </w:rPr>
        <w:t>(</w:t>
      </w:r>
      <w:r w:rsidR="004B5F8F" w:rsidRPr="009918D0">
        <w:rPr>
          <w:rFonts w:asciiTheme="minorHAnsi" w:eastAsia="Cambria" w:hAnsiTheme="minorHAnsi" w:cstheme="minorHAnsi"/>
          <w:color w:val="1155CC"/>
          <w:sz w:val="22"/>
          <w:szCs w:val="22"/>
          <w:u w:val="single"/>
          <w:lang w:val="en-GB"/>
        </w:rPr>
        <w:t>https://github.com/guyleonard/orthomcl_tools</w:t>
      </w:r>
      <w:r w:rsidR="004B5F8F" w:rsidRPr="009918D0">
        <w:rPr>
          <w:rFonts w:asciiTheme="minorHAnsi" w:eastAsia="Cambria" w:hAnsiTheme="minorHAnsi" w:cstheme="minorHAnsi"/>
          <w:sz w:val="22"/>
          <w:szCs w:val="22"/>
          <w:lang w:val="en-GB"/>
        </w:rPr>
        <w:t xml:space="preserve"> &amp; </w:t>
      </w:r>
      <w:hyperlink r:id="rId16" w:history="1">
        <w:r w:rsidR="004B5F8F" w:rsidRPr="009918D0">
          <w:rPr>
            <w:rStyle w:val="Hyperlink"/>
            <w:rFonts w:asciiTheme="minorHAnsi" w:eastAsia="Cambria" w:hAnsiTheme="minorHAnsi" w:cstheme="minorHAnsi"/>
            <w:sz w:val="22"/>
            <w:szCs w:val="22"/>
            <w:lang w:val="en-GB"/>
          </w:rPr>
          <w:t>http://dx.doi.org/10.5281/zenodo.51349)</w:t>
        </w:r>
      </w:hyperlink>
      <w:r w:rsidR="00020A24">
        <w:rPr>
          <w:rFonts w:asciiTheme="minorHAnsi" w:eastAsia="Cambria" w:hAnsiTheme="minorHAnsi" w:cstheme="minorHAnsi"/>
          <w:sz w:val="22"/>
          <w:szCs w:val="22"/>
          <w:lang w:val="en-GB"/>
        </w:rPr>
        <w:t>.</w:t>
      </w:r>
      <w:r w:rsidR="004B5F8F" w:rsidRPr="009918D0">
        <w:rPr>
          <w:rFonts w:asciiTheme="minorHAnsi" w:eastAsia="Cambria" w:hAnsiTheme="minorHAnsi" w:cstheme="minorHAnsi"/>
          <w:sz w:val="22"/>
          <w:szCs w:val="22"/>
          <w:lang w:val="en-GB"/>
        </w:rPr>
        <w:t xml:space="preserve"> </w:t>
      </w:r>
    </w:p>
    <w:p w14:paraId="5F03C1E1" w14:textId="77777777" w:rsidR="006C6914"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Multi-</w:t>
      </w:r>
      <w:commentRangeStart w:id="105"/>
      <w:r w:rsidRPr="009918D0">
        <w:rPr>
          <w:rFonts w:asciiTheme="minorHAnsi" w:eastAsia="Cambria" w:hAnsiTheme="minorHAnsi" w:cstheme="minorHAnsi"/>
          <w:b/>
          <w:sz w:val="22"/>
          <w:szCs w:val="22"/>
          <w:lang w:val="en-GB"/>
        </w:rPr>
        <w:t xml:space="preserve">gene concatenated phylogenetic analysis to identify the branching position of </w:t>
      </w:r>
      <w:r w:rsidRPr="009918D0">
        <w:rPr>
          <w:rFonts w:asciiTheme="minorHAnsi" w:eastAsia="Cambria" w:hAnsiTheme="minorHAnsi" w:cstheme="minorHAnsi"/>
          <w:b/>
          <w:i/>
          <w:sz w:val="22"/>
          <w:szCs w:val="22"/>
          <w:lang w:val="en-GB"/>
        </w:rPr>
        <w:t>H. catenoides</w:t>
      </w:r>
      <w:commentRangeEnd w:id="105"/>
      <w:r w:rsidRPr="009918D0">
        <w:rPr>
          <w:rFonts w:asciiTheme="minorHAnsi" w:hAnsiTheme="minorHAnsi" w:cstheme="minorHAnsi"/>
          <w:sz w:val="22"/>
          <w:szCs w:val="22"/>
          <w:lang w:val="en-GB"/>
        </w:rPr>
        <w:commentReference w:id="105"/>
      </w:r>
    </w:p>
    <w:p w14:paraId="1C2A2D30" w14:textId="18CD8304" w:rsidR="006C6914" w:rsidRPr="009918D0" w:rsidRDefault="006C6914" w:rsidP="00FB7FD4">
      <w:pPr>
        <w:spacing w:after="120" w:line="480" w:lineRule="auto"/>
        <w:jc w:val="both"/>
        <w:rPr>
          <w:rFonts w:asciiTheme="minorHAnsi" w:hAnsiTheme="minorHAnsi" w:cstheme="minorHAnsi"/>
          <w:sz w:val="22"/>
          <w:szCs w:val="22"/>
          <w:lang w:val="en-GB"/>
        </w:rPr>
      </w:pPr>
      <w:r w:rsidRPr="009918D0">
        <w:rPr>
          <w:rFonts w:asciiTheme="minorHAnsi" w:hAnsiTheme="minorHAnsi" w:cstheme="minorHAnsi"/>
          <w:color w:val="auto"/>
          <w:sz w:val="22"/>
          <w:szCs w:val="22"/>
        </w:rPr>
        <w:t xml:space="preserve">Using the methods established in </w:t>
      </w:r>
      <w:r w:rsidR="001A6DE9" w:rsidRPr="009918D0">
        <w:rPr>
          <w:rFonts w:asciiTheme="minorHAnsi" w:hAnsiTheme="minorHAnsi" w:cstheme="minorHAnsi"/>
          <w:color w:val="auto"/>
          <w:sz w:val="22"/>
          <w:szCs w:val="22"/>
        </w:rPr>
        <w:fldChar w:fldCharType="begin"/>
      </w:r>
      <w:r w:rsidR="005C02A1">
        <w:rPr>
          <w:rFonts w:asciiTheme="minorHAnsi" w:hAnsiTheme="minorHAnsi" w:cstheme="minorHAnsi"/>
          <w:color w:val="auto"/>
          <w:sz w:val="22"/>
          <w:szCs w:val="22"/>
        </w:rPr>
        <w:instrText xml:space="preserve"> ADDIN EN.CITE &lt;EndNote&gt;&lt;Cite&gt;&lt;Author&gt;Brown&lt;/Author&gt;&lt;Year&gt;2013&lt;/Year&gt;&lt;RecNum&gt;6928&lt;/RecNum&gt;&lt;DisplayText&gt;(35)&lt;/DisplayText&gt;&lt;record&gt;&lt;rec-number&gt;6928&lt;/rec-number&gt;&lt;foreign-keys&gt;&lt;key app="EN" db-id="aa0wwef99asf0aeesds5pf0ft29wa99fvf0s" timestamp="1478168068"&gt;6928&lt;/key&gt;&lt;/foreign-keys&gt;&lt;ref-type name="Journal Article"&gt;17&lt;/ref-type&gt;&lt;contributors&gt;&lt;authors&gt;&lt;author&gt;Brown, Matthew W.&lt;/author&gt;&lt;author&gt;Sharpe, Susan C.&lt;/author&gt;&lt;author&gt;Silberman, Jeffrey D.&lt;/author&gt;&lt;author&gt;Heiss, Aaron A.&lt;/author&gt;&lt;author&gt;Lang, B. Franz&lt;/author&gt;&lt;author&gt;Simpson, Alastair G. B.&lt;/author&gt;&lt;author&gt;Roger, Andrew J.&lt;/author&gt;&lt;/authors&gt;&lt;/contributors&gt;&lt;titles&gt;&lt;title&gt;Phylogenomics demonstrates that breviate flagellates are related to opisthokonts and apusomonads&lt;/title&gt;&lt;secondary-title&gt;Proceedings of the Royal Society B: Biological Sciences&lt;/secondary-title&gt;&lt;/titles&gt;&lt;periodical&gt;&lt;full-title&gt;Proceedings of the Royal Society B: Biological Sciences&lt;/full-title&gt;&lt;/periodical&gt;&lt;pages&gt;20131755&lt;/pages&gt;&lt;volume&gt;280&lt;/volume&gt;&lt;number&gt;1769&lt;/number&gt;&lt;dates&gt;&lt;year&gt;2013&lt;/year&gt;&lt;pub-dates&gt;&lt;date&gt;07/05/received&amp;#xD;08/01/accepted&lt;/date&gt;&lt;/pub-dates&gt;&lt;/dates&gt;&lt;publisher&gt;The Royal Society&lt;/publisher&gt;&lt;isbn&gt;0962-8452&amp;#xD;1471-2954&lt;/isbn&gt;&lt;accession-num&gt;PMC3768317&lt;/accession-num&gt;&lt;urls&gt;&lt;related-urls&gt;&lt;url&gt;http://www.ncbi.nlm.nih.gov/pmc/articles/PMC3768317/&lt;/url&gt;&lt;/related-urls&gt;&lt;/urls&gt;&lt;electronic-resource-num&gt;10.1098/rspb.2013.1755&lt;/electronic-resource-num&gt;&lt;remote-database-name&gt;PMC&lt;/remote-database-name&gt;&lt;/record&gt;&lt;/Cite&gt;&lt;/EndNote&gt;</w:instrText>
      </w:r>
      <w:r w:rsidR="001A6DE9" w:rsidRPr="009918D0">
        <w:rPr>
          <w:rFonts w:asciiTheme="minorHAnsi" w:hAnsiTheme="minorHAnsi" w:cstheme="minorHAnsi"/>
          <w:color w:val="auto"/>
          <w:sz w:val="22"/>
          <w:szCs w:val="22"/>
        </w:rPr>
        <w:fldChar w:fldCharType="separate"/>
      </w:r>
      <w:r w:rsidR="005C02A1">
        <w:rPr>
          <w:rFonts w:asciiTheme="minorHAnsi" w:hAnsiTheme="minorHAnsi" w:cstheme="minorHAnsi"/>
          <w:noProof/>
          <w:color w:val="auto"/>
          <w:sz w:val="22"/>
          <w:szCs w:val="22"/>
        </w:rPr>
        <w:t>(35)</w:t>
      </w:r>
      <w:r w:rsidR="001A6DE9" w:rsidRPr="009918D0">
        <w:rPr>
          <w:rFonts w:asciiTheme="minorHAnsi" w:hAnsiTheme="minorHAnsi" w:cstheme="minorHAnsi"/>
          <w:color w:val="auto"/>
          <w:sz w:val="22"/>
          <w:szCs w:val="22"/>
        </w:rPr>
        <w:fldChar w:fldCharType="end"/>
      </w:r>
      <w:r w:rsidRPr="009918D0">
        <w:rPr>
          <w:rFonts w:asciiTheme="minorHAnsi" w:hAnsiTheme="minorHAnsi" w:cstheme="minorHAnsi"/>
          <w:color w:val="auto"/>
          <w:sz w:val="22"/>
          <w:szCs w:val="22"/>
        </w:rPr>
        <w:t xml:space="preserve"> we built a concatenated amino acid alignment of 245 putative orthologues resulting in a masked data matrix of 85 taxa and 71,862 amino acid sites. This dataset encompassed a wide sampling of eukaryotes based on previous analysis (e.g. </w:t>
      </w:r>
      <w:r w:rsidR="001A6DE9" w:rsidRPr="009918D0">
        <w:rPr>
          <w:rFonts w:asciiTheme="minorHAnsi" w:hAnsiTheme="minorHAnsi" w:cstheme="minorHAnsi"/>
          <w:color w:val="auto"/>
          <w:sz w:val="22"/>
          <w:szCs w:val="22"/>
        </w:rPr>
        <w:fldChar w:fldCharType="begin">
          <w:fldData xml:space="preserve">PEVuZE5vdGU+PENpdGU+PEF1dGhvcj5Ccm93bjwvQXV0aG9yPjxZZWFyPjIwMTM8L1llYXI+PFJl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</w:fldData>
        </w:fldChar>
      </w:r>
      <w:r w:rsidR="005C02A1">
        <w:rPr>
          <w:rFonts w:asciiTheme="minorHAnsi" w:hAnsiTheme="minorHAnsi" w:cstheme="minorHAnsi"/>
          <w:color w:val="auto"/>
          <w:sz w:val="22"/>
          <w:szCs w:val="22"/>
        </w:rPr>
        <w:instrText xml:space="preserve"> ADDIN EN.CITE </w:instrText>
      </w:r>
      <w:r w:rsidR="005C02A1">
        <w:rPr>
          <w:rFonts w:asciiTheme="minorHAnsi" w:hAnsiTheme="minorHAnsi" w:cstheme="minorHAnsi"/>
          <w:color w:val="auto"/>
          <w:sz w:val="22"/>
          <w:szCs w:val="22"/>
        </w:rPr>
        <w:fldChar w:fldCharType="begin">
          <w:fldData xml:space="preserve">PEVuZE5vdGU+PENpdGU+PEF1dGhvcj5Ccm93bjwvQXV0aG9yPjxZZWFyPjIwMTM8L1llYXI+PFJl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</w:fldData>
        </w:fldChar>
      </w:r>
      <w:r w:rsidR="005C02A1">
        <w:rPr>
          <w:rFonts w:asciiTheme="minorHAnsi" w:hAnsiTheme="minorHAnsi" w:cstheme="minorHAnsi"/>
          <w:color w:val="auto"/>
          <w:sz w:val="22"/>
          <w:szCs w:val="22"/>
        </w:rPr>
        <w:instrText xml:space="preserve"> ADDIN EN.CITE.DATA </w:instrText>
      </w:r>
      <w:r w:rsidR="005C02A1">
        <w:rPr>
          <w:rFonts w:asciiTheme="minorHAnsi" w:hAnsiTheme="minorHAnsi" w:cstheme="minorHAnsi"/>
          <w:color w:val="auto"/>
          <w:sz w:val="22"/>
          <w:szCs w:val="22"/>
        </w:rPr>
      </w:r>
      <w:r w:rsidR="005C02A1">
        <w:rPr>
          <w:rFonts w:asciiTheme="minorHAnsi" w:hAnsiTheme="minorHAnsi" w:cstheme="minorHAnsi"/>
          <w:color w:val="auto"/>
          <w:sz w:val="22"/>
          <w:szCs w:val="22"/>
        </w:rPr>
        <w:fldChar w:fldCharType="end"/>
      </w:r>
      <w:r w:rsidR="001A6DE9" w:rsidRPr="009918D0">
        <w:rPr>
          <w:rFonts w:asciiTheme="minorHAnsi" w:hAnsiTheme="minorHAnsi" w:cstheme="minorHAnsi"/>
          <w:color w:val="auto"/>
          <w:sz w:val="22"/>
          <w:szCs w:val="22"/>
        </w:rPr>
      </w:r>
      <w:r w:rsidR="001A6DE9" w:rsidRPr="009918D0">
        <w:rPr>
          <w:rFonts w:asciiTheme="minorHAnsi" w:hAnsiTheme="minorHAnsi" w:cstheme="minorHAnsi"/>
          <w:color w:val="auto"/>
          <w:sz w:val="22"/>
          <w:szCs w:val="22"/>
        </w:rPr>
        <w:fldChar w:fldCharType="separate"/>
      </w:r>
      <w:r w:rsidR="005C02A1">
        <w:rPr>
          <w:rFonts w:asciiTheme="minorHAnsi" w:hAnsiTheme="minorHAnsi" w:cstheme="minorHAnsi"/>
          <w:noProof/>
          <w:color w:val="auto"/>
          <w:sz w:val="22"/>
          <w:szCs w:val="22"/>
        </w:rPr>
        <w:t>(35, 36)</w:t>
      </w:r>
      <w:r w:rsidR="001A6DE9" w:rsidRPr="009918D0">
        <w:rPr>
          <w:rFonts w:asciiTheme="minorHAnsi" w:hAnsiTheme="minorHAnsi" w:cstheme="minorHAnsi"/>
          <w:color w:val="auto"/>
          <w:sz w:val="22"/>
          <w:szCs w:val="22"/>
        </w:rPr>
        <w:fldChar w:fldCharType="end"/>
      </w:r>
      <w:r w:rsidRPr="009918D0">
        <w:rPr>
          <w:rFonts w:asciiTheme="minorHAnsi" w:hAnsiTheme="minorHAnsi" w:cstheme="minorHAnsi"/>
          <w:color w:val="auto"/>
          <w:sz w:val="22"/>
          <w:szCs w:val="22"/>
        </w:rPr>
        <w:t xml:space="preserve">).  Using this alignment, we calculated a maximum likelihood (ML) tree using  RAxML </w:t>
      </w:r>
      <w:r w:rsidR="001A6DE9" w:rsidRPr="009918D0">
        <w:rPr>
          <w:rFonts w:asciiTheme="minorHAnsi" w:hAnsiTheme="minorHAnsi" w:cstheme="minorHAnsi"/>
          <w:color w:val="auto"/>
          <w:sz w:val="22"/>
          <w:szCs w:val="22"/>
        </w:rPr>
        <w:fldChar w:fldCharType="begin"/>
      </w:r>
      <w:r w:rsidR="005C02A1">
        <w:rPr>
          <w:rFonts w:asciiTheme="minorHAnsi" w:hAnsiTheme="minorHAnsi" w:cstheme="minorHAnsi"/>
          <w:color w:val="auto"/>
          <w:sz w:val="22"/>
          <w:szCs w:val="22"/>
        </w:rPr>
        <w:instrText xml:space="preserve"> ADDIN EN.CITE &lt;EndNote&gt;&lt;Cite&gt;&lt;Author&gt;Stamatakis&lt;/Author&gt;&lt;Year&gt;2014&lt;/Year&gt;&lt;RecNum&gt;5506&lt;/RecNum&gt;&lt;DisplayText&gt;(142)&lt;/DisplayText&gt;&lt;record&gt;&lt;rec-number&gt;5506&lt;/rec-number&gt;&lt;foreign-keys&gt;&lt;key app="EN" db-id="aa0wwef99asf0aeesds5pf0ft29wa99fvf0s" timestamp="1406897018"&gt;5506&lt;/key&gt;&lt;/foreign-keys&gt;&lt;ref-type name="Journal Article"&gt;17&lt;/ref-type&gt;&lt;contributors&gt;&lt;authors&gt;&lt;author&gt;Stamatakis, A.&lt;/author&gt;&lt;/authors&gt;&lt;/contributors&gt;&lt;titles&gt;&lt;title&gt;RAxML version 8: a tool for phylogenetic analysis and post-analysis of large phylogenies&lt;/title&gt;&lt;secondary-title&gt;Bioinformatics &lt;/secondary-title&gt;&lt;/titles&gt;&lt;periodical&gt;&lt;full-title&gt;Bioinformatics&lt;/full-title&gt;&lt;/periodical&gt;&lt;pages&gt;1312-1313.&lt;/pages&gt;&lt;volume&gt;30&lt;/volume&gt;&lt;number&gt;9&lt;/number&gt;&lt;dates&gt;&lt;year&gt;2014 &lt;/year&gt;&lt;/dates&gt;&lt;urls&gt;&lt;/urls&gt;&lt;/record&gt;&lt;/Cite&gt;&lt;/EndNote&gt;</w:instrText>
      </w:r>
      <w:r w:rsidR="001A6DE9" w:rsidRPr="009918D0">
        <w:rPr>
          <w:rFonts w:asciiTheme="minorHAnsi" w:hAnsiTheme="minorHAnsi" w:cstheme="minorHAnsi"/>
          <w:color w:val="auto"/>
          <w:sz w:val="22"/>
          <w:szCs w:val="22"/>
        </w:rPr>
        <w:fldChar w:fldCharType="separate"/>
      </w:r>
      <w:r w:rsidR="005C02A1">
        <w:rPr>
          <w:rFonts w:asciiTheme="minorHAnsi" w:hAnsiTheme="minorHAnsi" w:cstheme="minorHAnsi"/>
          <w:noProof/>
          <w:color w:val="auto"/>
          <w:sz w:val="22"/>
          <w:szCs w:val="22"/>
        </w:rPr>
        <w:t>(142)</w:t>
      </w:r>
      <w:r w:rsidR="001A6DE9" w:rsidRPr="009918D0">
        <w:rPr>
          <w:rFonts w:asciiTheme="minorHAnsi" w:hAnsiTheme="minorHAnsi" w:cstheme="minorHAnsi"/>
          <w:color w:val="auto"/>
          <w:sz w:val="22"/>
          <w:szCs w:val="22"/>
        </w:rPr>
        <w:fldChar w:fldCharType="end"/>
      </w:r>
      <w:r w:rsidRPr="009918D0">
        <w:rPr>
          <w:rFonts w:asciiTheme="minorHAnsi" w:hAnsiTheme="minorHAnsi" w:cstheme="minorHAnsi"/>
          <w:color w:val="auto"/>
          <w:sz w:val="22"/>
          <w:szCs w:val="22"/>
        </w:rPr>
        <w:t xml:space="preserve"> with 60 ML searches under PROTGAMMALGF model of sequence substitution. 1000 boostrap replicates were then calculated using the IQ-TREE software using the LG_G4+C20+F substitution model.</w:t>
      </w:r>
    </w:p>
    <w:p w14:paraId="692AFCAB" w14:textId="1914409D" w:rsidR="006959CD"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Identification of genes of plastid ancestry</w:t>
      </w:r>
    </w:p>
    <w:p w14:paraId="5EF716A6" w14:textId="74CF43A5" w:rsidR="00A771EF" w:rsidRPr="009918D0" w:rsidRDefault="00A771EF" w:rsidP="00FB7FD4">
      <w:pPr>
        <w:spacing w:after="120" w:line="480" w:lineRule="auto"/>
        <w:jc w:val="both"/>
        <w:rPr>
          <w:rFonts w:asciiTheme="minorHAnsi" w:eastAsia="Cambria" w:hAnsiTheme="minorHAnsi" w:cstheme="minorHAnsi"/>
          <w:sz w:val="22"/>
          <w:szCs w:val="22"/>
          <w:lang w:val="en-GB"/>
        </w:rPr>
      </w:pPr>
      <w:r w:rsidRPr="009918D0">
        <w:rPr>
          <w:rFonts w:asciiTheme="minorHAnsi" w:eastAsia="Cambria" w:hAnsiTheme="minorHAnsi" w:cstheme="minorHAnsi"/>
          <w:sz w:val="22"/>
          <w:szCs w:val="22"/>
          <w:lang w:val="en-GB"/>
        </w:rPr>
        <w:t xml:space="preserve">We used a sequence similarity search combined with phylogenetic reconstruction pipeline (e.g.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&lt;EndNote&gt;&lt;Cite&gt;&lt;Author&gt;Richards&lt;/Author&gt;&lt;Year&gt;2009&lt;/Year&gt;&lt;RecNum&gt;2159&lt;/RecNum&gt;&lt;DisplayText&gt;(143)&lt;/DisplayText&gt;&lt;record&gt;&lt;rec-number&gt;2159&lt;/rec-number&gt;&lt;foreign-keys&gt;&lt;key app="EN" db-id="aa0wwef99asf0aeesds5pf0ft29wa99fvf0s" timestamp="0"&gt;2159&lt;/key&gt;&lt;/foreign-keys&gt;&lt;ref-type name="Journal Article"&gt;17&lt;/ref-type&gt;&lt;contributors&gt;&lt;authors&gt;&lt;author&gt;Richards, T. A.&lt;/author&gt;&lt;author&gt;Soanes, D. M.&lt;/author&gt;&lt;author&gt;Foster, P. G.&lt;/author&gt;&lt;author&gt;Leonard, G.&lt;/author&gt;&lt;author&gt;Thornton, C. R.&lt;/author&gt;&lt;author&gt;Talbot, N. J.&lt;/author&gt;&lt;/authors&gt;&lt;/contributors&gt;&lt;auth-address&gt;Centre for Eukaryotic Evolutionary Microbiology, School of Biosciences, University of Exeter, Exeter, EX4 4QD, United Kingdom. t.a.richards@exeter.ac.uk&lt;/auth-address&gt;&lt;titles&gt;&lt;title&gt;Phylogenomic analysis demonstrates a pattern of rare and ancient horizontal gene transfer between plants and fungi&lt;/title&gt;&lt;secondary-title&gt;Plant Cell&lt;/secondary-title&gt;&lt;/titles&gt;&lt;periodical&gt;&lt;full-title&gt;Plant Cell&lt;/full-title&gt;&lt;/periodical&gt;&lt;pages&gt;1897-1911&lt;/pages&gt;&lt;volume&gt;21&lt;/volume&gt;&lt;number&gt;7&lt;/number&gt;&lt;edition&gt;2009/07/09&lt;/edition&gt;&lt;keywords&gt;&lt;keyword&gt;Evolution, Molecular&lt;/keyword&gt;&lt;keyword&gt;Fungi/*genetics&lt;/keyword&gt;&lt;keyword&gt;Gene Transfer, Horizontal/*genetics&lt;/keyword&gt;&lt;keyword&gt;*Phylogeny&lt;/keyword&gt;&lt;keyword&gt;Plants/*genetics/*microbiology&lt;/keyword&gt;&lt;/keywords&gt;&lt;dates&gt;&lt;year&gt;2009&lt;/year&gt;&lt;/dates&gt;&lt;isbn&gt;1040-4651 (Print)&amp;#xD;1040-4651 (Linking)&lt;/isbn&gt;&lt;accession-num&gt;19584142&lt;/accession-num&gt;&lt;urls&gt;&lt;related-urls&gt;&lt;url&gt;http://www.ncbi.nlm.nih.gov/entrez/query.fcgi?cmd=Retrieve&amp;amp;db=PubMed&amp;amp;dopt=Citation&amp;amp;list_uids=19584142&lt;/url&gt;&lt;/related-urls&gt;&lt;/urls&gt;&lt;custom2&gt;2729602&lt;/custom2&gt;&lt;electronic-resource-num&gt;tpc.109.065805 [pii]&amp;#xD;10.1105/tpc.109.065805&lt;/electronic-resource-num&gt;&lt;language&gt;eng&lt;/language&gt;&lt;/record&gt;&lt;/Cite&gt;&lt;/EndNote&gt;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(143)</w:t>
      </w:r>
      <w:r w:rsidR="001A6DE9"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to identify gene families which include </w:t>
      </w:r>
      <w:r w:rsidR="00966C7D" w:rsidRPr="009918D0">
        <w:rPr>
          <w:rFonts w:asciiTheme="minorHAnsi" w:eastAsia="Cambria" w:hAnsiTheme="minorHAnsi" w:cstheme="minorHAnsi"/>
          <w:i/>
          <w:sz w:val="22"/>
          <w:szCs w:val="22"/>
          <w:lang w:val="en-GB"/>
        </w:rPr>
        <w:t xml:space="preserve">H. catenoides </w:t>
      </w:r>
      <w:r w:rsidRPr="009918D0">
        <w:rPr>
          <w:rFonts w:asciiTheme="minorHAnsi" w:eastAsia="Cambria" w:hAnsiTheme="minorHAnsi" w:cstheme="minorHAnsi"/>
          <w:sz w:val="22"/>
          <w:szCs w:val="22"/>
          <w:lang w:val="en-GB"/>
        </w:rPr>
        <w:t xml:space="preserve">genes which have a phylogenetic ancestry </w:t>
      </w:r>
      <w:r w:rsidR="001D7114" w:rsidRPr="009918D0">
        <w:rPr>
          <w:rFonts w:asciiTheme="minorHAnsi" w:eastAsia="Cambria" w:hAnsiTheme="minorHAnsi" w:cstheme="minorHAnsi"/>
          <w:sz w:val="22"/>
          <w:szCs w:val="22"/>
          <w:lang w:val="en-GB"/>
        </w:rPr>
        <w:t xml:space="preserve">demonstrating the gene was </w:t>
      </w:r>
      <w:r w:rsidRPr="009918D0">
        <w:rPr>
          <w:rFonts w:asciiTheme="minorHAnsi" w:eastAsia="Cambria" w:hAnsiTheme="minorHAnsi" w:cstheme="minorHAnsi"/>
          <w:sz w:val="22"/>
          <w:szCs w:val="22"/>
          <w:lang w:val="en-GB"/>
        </w:rPr>
        <w:t xml:space="preserve">derived from the cyanobacterial ancestor that gave rise to the plastid organelle. Initially we constructed a database of </w:t>
      </w:r>
      <w:r w:rsidRPr="00367E30">
        <w:rPr>
          <w:rFonts w:asciiTheme="minorHAnsi" w:eastAsia="Cambria" w:hAnsiTheme="minorHAnsi" w:cstheme="minorHAnsi"/>
          <w:sz w:val="22"/>
          <w:szCs w:val="22"/>
          <w:highlight w:val="green"/>
          <w:lang w:val="en-GB"/>
        </w:rPr>
        <w:t>(</w:t>
      </w:r>
      <w:r w:rsidR="009C11A3" w:rsidRPr="00367E30">
        <w:rPr>
          <w:rFonts w:asciiTheme="minorHAnsi" w:eastAsia="Cambria" w:hAnsiTheme="minorHAnsi" w:cstheme="minorHAnsi"/>
          <w:sz w:val="22"/>
          <w:szCs w:val="22"/>
          <w:highlight w:val="green"/>
          <w:lang w:val="en-GB"/>
        </w:rPr>
        <w:t>Table S4</w:t>
      </w:r>
      <w:r w:rsidRPr="00367E30">
        <w:rPr>
          <w:rFonts w:asciiTheme="minorHAnsi" w:eastAsia="Cambria" w:hAnsiTheme="minorHAnsi" w:cstheme="minorHAnsi"/>
          <w:sz w:val="22"/>
          <w:szCs w:val="22"/>
          <w:highlight w:val="green"/>
          <w:lang w:val="en-GB"/>
        </w:rPr>
        <w:t>)</w:t>
      </w:r>
      <w:r w:rsidRPr="009918D0">
        <w:rPr>
          <w:rFonts w:asciiTheme="minorHAnsi" w:eastAsia="Cambria" w:hAnsiTheme="minorHAnsi" w:cstheme="minorHAnsi"/>
          <w:sz w:val="22"/>
          <w:szCs w:val="22"/>
          <w:lang w:val="en-GB"/>
        </w:rPr>
        <w:t xml:space="preserve"> genomes and </w:t>
      </w:r>
      <w:r w:rsidR="00784366" w:rsidRPr="009918D0">
        <w:rPr>
          <w:rFonts w:asciiTheme="minorHAnsi" w:eastAsia="Cambria" w:hAnsiTheme="minorHAnsi" w:cstheme="minorHAnsi"/>
          <w:sz w:val="22"/>
          <w:szCs w:val="22"/>
          <w:lang w:val="en-GB"/>
        </w:rPr>
        <w:t xml:space="preserve">clustered </w:t>
      </w:r>
      <w:r w:rsidRPr="009918D0">
        <w:rPr>
          <w:rFonts w:asciiTheme="minorHAnsi" w:eastAsia="Cambria" w:hAnsiTheme="minorHAnsi" w:cstheme="minorHAnsi"/>
          <w:sz w:val="22"/>
          <w:szCs w:val="22"/>
          <w:lang w:val="en-GB"/>
        </w:rPr>
        <w:t>these gene</w:t>
      </w:r>
      <w:r w:rsidR="001D2BB7" w:rsidRPr="009918D0">
        <w:rPr>
          <w:rFonts w:asciiTheme="minorHAnsi" w:eastAsia="Cambria" w:hAnsiTheme="minorHAnsi" w:cstheme="minorHAnsi"/>
          <w:sz w:val="22"/>
          <w:szCs w:val="22"/>
          <w:lang w:val="en-GB"/>
        </w:rPr>
        <w:t>s into putative ortholog</w:t>
      </w:r>
      <w:r w:rsidR="00223A4E">
        <w:rPr>
          <w:rFonts w:asciiTheme="minorHAnsi" w:eastAsia="Cambria" w:hAnsiTheme="minorHAnsi" w:cstheme="minorHAnsi"/>
          <w:sz w:val="22"/>
          <w:szCs w:val="22"/>
          <w:lang w:val="en-GB"/>
        </w:rPr>
        <w:t>ue</w:t>
      </w:r>
      <w:r w:rsidR="001D2BB7" w:rsidRPr="009918D0">
        <w:rPr>
          <w:rFonts w:asciiTheme="minorHAnsi" w:eastAsia="Cambria" w:hAnsiTheme="minorHAnsi" w:cstheme="minorHAnsi"/>
          <w:sz w:val="22"/>
          <w:szCs w:val="22"/>
          <w:lang w:val="en-GB"/>
        </w:rPr>
        <w:t>s using</w:t>
      </w:r>
      <w:r w:rsidR="00171359" w:rsidRPr="009918D0">
        <w:rPr>
          <w:rFonts w:asciiTheme="minorHAnsi" w:eastAsia="Cambria" w:hAnsiTheme="minorHAnsi" w:cstheme="minorHAnsi"/>
          <w:sz w:val="22"/>
          <w:szCs w:val="22"/>
          <w:lang w:val="en-GB"/>
        </w:rPr>
        <w:t xml:space="preserve"> OrthoMCL</w:t>
      </w:r>
      <w:r w:rsidR="001D2BB7" w:rsidRPr="009918D0">
        <w:rPr>
          <w:rFonts w:asciiTheme="minorHAnsi" w:eastAsia="Cambria" w:hAnsiTheme="minorHAnsi" w:cstheme="minorHAnsi"/>
          <w:sz w:val="22"/>
          <w:szCs w:val="22"/>
          <w:highlight w:val="yellow"/>
          <w:lang w:val="en-GB"/>
        </w:rPr>
        <w:t xml:space="preserve"> </w:t>
      </w:r>
      <w:r w:rsidR="005C02A1">
        <w:rPr>
          <w:rFonts w:asciiTheme="minorHAnsi" w:eastAsia="Cambria" w:hAnsiTheme="minorHAnsi" w:cstheme="minorHAnsi"/>
          <w:sz w:val="22"/>
          <w:szCs w:val="22"/>
          <w:highlight w:val="yellow"/>
          <w:lang w:val="en-GB"/>
        </w:rPr>
        <w:fldChar w:fldCharType="begin"/>
      </w:r>
      <w:r w:rsidR="005C02A1">
        <w:rPr>
          <w:rFonts w:asciiTheme="minorHAnsi" w:eastAsia="Cambria" w:hAnsiTheme="minorHAnsi" w:cstheme="minorHAnsi"/>
          <w:sz w:val="22"/>
          <w:szCs w:val="22"/>
          <w:highlight w:val="yellow"/>
          <w:lang w:val="en-GB"/>
        </w:rPr>
        <w:instrText xml:space="preserve"> ADDIN EN.CITE &lt;EndNote&gt;&lt;Cite&gt;&lt;Author&gt;Li&lt;/Author&gt;&lt;Year&gt;2003&lt;/Year&gt;&lt;RecNum&gt;1404&lt;/RecNum&gt;&lt;DisplayText&gt;(66)&lt;/DisplayText&gt;&lt;record&gt;&lt;rec-number&gt;1404&lt;/rec-number&gt;&lt;foreign-keys&gt;&lt;key app="EN" db-id="aa0wwef99asf0aeesds5pf0ft29wa99fvf0s" timestamp="0"&gt;1404&lt;/key&gt;&lt;/foreign-keys&gt;&lt;ref-type name="Journal Article"&gt;17&lt;/ref-type&gt;&lt;contributors&gt;&lt;authors&gt;&lt;author&gt;Li, L.&lt;/author&gt;&lt;author&gt;Stoeckert, C. J., Jr.&lt;/author&gt;&lt;author&gt;Roos, D. S.&lt;/author&gt;&lt;/authors&gt;&lt;/contributors&gt;&lt;auth-address&gt;Department of Biology and Genetics, Center for Bioinformatics, and Genomics Institute, University of Pennsylvania, Philadelphia, Pennsylvania 19104, USA.&lt;/auth-address&gt;&lt;titles&gt;&lt;title&gt;OrthoMCL: identification of ortholog groups for eukaryotic genomes&lt;/title&gt;&lt;secondary-title&gt;Genome Res.&lt;/secondary-title&gt;&lt;/titles&gt;&lt;periodical&gt;&lt;full-title&gt;Genome Res.&lt;/full-title&gt;&lt;/periodical&gt;&lt;pages&gt;2178-89&lt;/pages&gt;&lt;volume&gt;13&lt;/volume&gt;&lt;number&gt;9&lt;/number&gt;&lt;keywords&gt;&lt;keyword&gt;Animals&lt;/keyword&gt;&lt;keyword&gt;Arabidopsis/genetics&lt;/keyword&gt;&lt;keyword&gt;Caenorhabditis elegans/genetics&lt;/keyword&gt;&lt;keyword&gt;Computational Biology/methods&lt;/keyword&gt;&lt;keyword&gt;Drosophila melanogaster/genetics&lt;/keyword&gt;&lt;keyword&gt;Eukaryotic Cells/*chemistry/*metabolism&lt;/keyword&gt;&lt;keyword&gt;*Genome&lt;/keyword&gt;&lt;keyword&gt;Genome, Fungal&lt;/keyword&gt;&lt;keyword&gt;Genome, Plant&lt;/keyword&gt;&lt;keyword&gt;Genome, Protozoan&lt;/keyword&gt;&lt;keyword&gt;Humans&lt;/keyword&gt;&lt;keyword&gt;Internet&lt;/keyword&gt;&lt;keyword&gt;Plasmodium falciparum/*genetics&lt;/keyword&gt;&lt;keyword&gt;Saccharomyces cerevisiae/*genetics&lt;/keyword&gt;&lt;keyword&gt;*Sequence Homology, Nucleic Acid&lt;/keyword&gt;&lt;keyword&gt;*Software&lt;/keyword&gt;&lt;/keywords&gt;&lt;dates&gt;&lt;year&gt;2003&lt;/year&gt;&lt;/dates&gt;&lt;accession-num&gt;12952885&lt;/accession-num&gt;&lt;urls&gt;&lt;related-urls&gt;&lt;url&gt;http://www.ncbi.nlm.nih.gov/entrez/query.fcgi?cmd=Retrieve&amp;amp;db=PubMed&amp;amp;dopt=Citation&amp;amp;list_uids=12952885 &lt;/url&gt;&lt;/related-urls&gt;&lt;/urls&gt;&lt;/record&gt;&lt;/Cite&gt;&lt;/EndNote&gt;</w:instrText>
      </w:r>
      <w:r w:rsidR="005C02A1">
        <w:rPr>
          <w:rFonts w:asciiTheme="minorHAnsi" w:eastAsia="Cambria" w:hAnsiTheme="minorHAnsi" w:cstheme="minorHAnsi"/>
          <w:sz w:val="22"/>
          <w:szCs w:val="22"/>
          <w:highlight w:val="yellow"/>
          <w:lang w:val="en-GB"/>
        </w:rPr>
        <w:fldChar w:fldCharType="separate"/>
      </w:r>
      <w:r w:rsidR="005C02A1">
        <w:rPr>
          <w:rFonts w:asciiTheme="minorHAnsi" w:eastAsia="Cambria" w:hAnsiTheme="minorHAnsi" w:cstheme="minorHAnsi"/>
          <w:noProof/>
          <w:sz w:val="22"/>
          <w:szCs w:val="22"/>
          <w:highlight w:val="yellow"/>
          <w:lang w:val="en-GB"/>
        </w:rPr>
        <w:t>(66)</w:t>
      </w:r>
      <w:r w:rsidR="005C02A1">
        <w:rPr>
          <w:rFonts w:asciiTheme="minorHAnsi" w:eastAsia="Cambria" w:hAnsiTheme="minorHAnsi" w:cstheme="minorHAnsi"/>
          <w:sz w:val="22"/>
          <w:szCs w:val="22"/>
          <w:highlight w:val="yellow"/>
          <w:lang w:val="en-GB"/>
        </w:rPr>
        <w:fldChar w:fldCharType="end"/>
      </w:r>
      <w:r w:rsidR="00784366" w:rsidRPr="009918D0">
        <w:rPr>
          <w:rFonts w:asciiTheme="minorHAnsi" w:eastAsia="Cambria" w:hAnsiTheme="minorHAnsi" w:cstheme="minorHAnsi"/>
          <w:sz w:val="22"/>
          <w:szCs w:val="22"/>
          <w:lang w:val="en-GB"/>
        </w:rPr>
        <w:t xml:space="preserve"> finally</w:t>
      </w:r>
      <w:r w:rsidR="008927F9" w:rsidRPr="009918D0">
        <w:rPr>
          <w:rFonts w:asciiTheme="minorHAnsi" w:eastAsia="Cambria" w:hAnsiTheme="minorHAnsi" w:cstheme="minorHAnsi"/>
          <w:sz w:val="22"/>
          <w:szCs w:val="22"/>
          <w:lang w:val="en-GB"/>
        </w:rPr>
        <w:t xml:space="preserve"> retaining only </w:t>
      </w:r>
      <w:r w:rsidR="00784366" w:rsidRPr="009918D0">
        <w:rPr>
          <w:rFonts w:asciiTheme="minorHAnsi" w:eastAsia="Cambria" w:hAnsiTheme="minorHAnsi" w:cstheme="minorHAnsi"/>
          <w:sz w:val="22"/>
          <w:szCs w:val="22"/>
          <w:lang w:val="en-GB"/>
        </w:rPr>
        <w:t xml:space="preserve">the groups containing </w:t>
      </w:r>
      <w:r w:rsidR="008927F9" w:rsidRPr="009918D0">
        <w:rPr>
          <w:rFonts w:asciiTheme="minorHAnsi" w:eastAsia="Cambria" w:hAnsiTheme="minorHAnsi" w:cstheme="minorHAnsi"/>
          <w:i/>
          <w:sz w:val="22"/>
          <w:szCs w:val="22"/>
          <w:lang w:val="en-GB"/>
        </w:rPr>
        <w:t xml:space="preserve">H. catenoides </w:t>
      </w:r>
      <w:r w:rsidR="008927F9" w:rsidRPr="009918D0">
        <w:rPr>
          <w:rFonts w:asciiTheme="minorHAnsi" w:eastAsia="Cambria" w:hAnsiTheme="minorHAnsi" w:cstheme="minorHAnsi"/>
          <w:sz w:val="22"/>
          <w:szCs w:val="22"/>
          <w:lang w:val="en-GB"/>
        </w:rPr>
        <w:t>gen</w:t>
      </w:r>
      <w:r w:rsidR="00815E06" w:rsidRPr="009918D0">
        <w:rPr>
          <w:rFonts w:asciiTheme="minorHAnsi" w:eastAsia="Cambria" w:hAnsiTheme="minorHAnsi" w:cstheme="minorHAnsi"/>
          <w:sz w:val="22"/>
          <w:szCs w:val="22"/>
          <w:lang w:val="en-GB"/>
        </w:rPr>
        <w:t>e</w:t>
      </w:r>
      <w:r w:rsidR="008927F9" w:rsidRPr="009918D0">
        <w:rPr>
          <w:rFonts w:asciiTheme="minorHAnsi" w:eastAsia="Cambria" w:hAnsiTheme="minorHAnsi" w:cstheme="minorHAnsi"/>
          <w:sz w:val="22"/>
          <w:szCs w:val="22"/>
          <w:lang w:val="en-GB"/>
        </w:rPr>
        <w:t>s</w:t>
      </w:r>
      <w:r w:rsidRPr="009918D0">
        <w:rPr>
          <w:rFonts w:asciiTheme="minorHAnsi" w:eastAsia="Cambria" w:hAnsiTheme="minorHAnsi" w:cstheme="minorHAnsi"/>
          <w:sz w:val="22"/>
          <w:szCs w:val="22"/>
          <w:lang w:val="en-GB"/>
        </w:rPr>
        <w:t xml:space="preserve">. </w:t>
      </w:r>
      <w:r w:rsidR="00A87BCE" w:rsidRPr="009918D0">
        <w:rPr>
          <w:rFonts w:asciiTheme="minorHAnsi" w:eastAsia="Cambria" w:hAnsiTheme="minorHAnsi" w:cstheme="minorHAnsi"/>
          <w:sz w:val="22"/>
          <w:szCs w:val="22"/>
          <w:lang w:val="en-GB"/>
        </w:rPr>
        <w:t xml:space="preserve">Next we resampled </w:t>
      </w:r>
      <w:r w:rsidR="00A87BCE" w:rsidRPr="009918D0">
        <w:rPr>
          <w:rFonts w:asciiTheme="minorHAnsi" w:eastAsia="Cambria" w:hAnsiTheme="minorHAnsi" w:cstheme="minorHAnsi"/>
          <w:sz w:val="22"/>
          <w:szCs w:val="22"/>
          <w:lang w:val="en-GB"/>
        </w:rPr>
        <w:lastRenderedPageBreak/>
        <w:t>se</w:t>
      </w:r>
      <w:r w:rsidR="005E6F30" w:rsidRPr="009918D0">
        <w:rPr>
          <w:rFonts w:asciiTheme="minorHAnsi" w:eastAsia="Cambria" w:hAnsiTheme="minorHAnsi" w:cstheme="minorHAnsi"/>
          <w:sz w:val="22"/>
          <w:szCs w:val="22"/>
          <w:lang w:val="en-GB"/>
        </w:rPr>
        <w:t xml:space="preserve">quences </w:t>
      </w:r>
      <w:r w:rsidR="00A87BCE" w:rsidRPr="009918D0">
        <w:rPr>
          <w:rFonts w:asciiTheme="minorHAnsi" w:eastAsia="Cambria" w:hAnsiTheme="minorHAnsi" w:cstheme="minorHAnsi"/>
          <w:sz w:val="22"/>
          <w:szCs w:val="22"/>
          <w:lang w:val="en-GB"/>
        </w:rPr>
        <w:t xml:space="preserve">from a wider database of </w:t>
      </w:r>
      <w:r w:rsidR="00B928CB" w:rsidRPr="009918D0">
        <w:rPr>
          <w:rFonts w:asciiTheme="minorHAnsi" w:eastAsia="Cambria" w:hAnsiTheme="minorHAnsi" w:cstheme="minorHAnsi"/>
          <w:sz w:val="22"/>
          <w:szCs w:val="22"/>
          <w:lang w:val="en-GB"/>
        </w:rPr>
        <w:t xml:space="preserve">1205 </w:t>
      </w:r>
      <w:r w:rsidR="00A87BCE" w:rsidRPr="009918D0">
        <w:rPr>
          <w:rFonts w:asciiTheme="minorHAnsi" w:eastAsia="Cambria" w:hAnsiTheme="minorHAnsi" w:cstheme="minorHAnsi"/>
          <w:sz w:val="22"/>
          <w:szCs w:val="22"/>
          <w:lang w:val="en-GB"/>
        </w:rPr>
        <w:t>taxa (</w:t>
      </w:r>
      <w:r w:rsidR="00A87BCE" w:rsidRPr="00020A24">
        <w:rPr>
          <w:rFonts w:asciiTheme="minorHAnsi" w:eastAsia="Cambria" w:hAnsiTheme="minorHAnsi" w:cstheme="minorHAnsi"/>
          <w:sz w:val="22"/>
          <w:szCs w:val="22"/>
          <w:highlight w:val="green"/>
          <w:lang w:val="en-GB"/>
        </w:rPr>
        <w:t>Table S</w:t>
      </w:r>
      <w:r w:rsidR="00E33503" w:rsidRPr="00020A24">
        <w:rPr>
          <w:rFonts w:asciiTheme="minorHAnsi" w:eastAsia="Cambria" w:hAnsiTheme="minorHAnsi" w:cstheme="minorHAnsi"/>
          <w:sz w:val="22"/>
          <w:szCs w:val="22"/>
          <w:highlight w:val="green"/>
          <w:lang w:val="en-GB"/>
        </w:rPr>
        <w:t>9</w:t>
      </w:r>
      <w:r w:rsidR="00A87BCE" w:rsidRPr="009918D0">
        <w:rPr>
          <w:rFonts w:asciiTheme="minorHAnsi" w:eastAsia="Cambria" w:hAnsiTheme="minorHAnsi" w:cstheme="minorHAnsi"/>
          <w:sz w:val="22"/>
          <w:szCs w:val="22"/>
          <w:lang w:val="en-GB"/>
        </w:rPr>
        <w:t>) using BLASTp search</w:t>
      </w:r>
      <w:r w:rsidR="00B928CB" w:rsidRPr="009918D0">
        <w:rPr>
          <w:rFonts w:asciiTheme="minorHAnsi" w:eastAsia="Cambria" w:hAnsiTheme="minorHAnsi" w:cstheme="minorHAnsi"/>
          <w:sz w:val="22"/>
          <w:szCs w:val="22"/>
          <w:lang w:val="en-GB"/>
        </w:rPr>
        <w:t>es</w:t>
      </w:r>
      <w:r w:rsidR="008927F9" w:rsidRPr="009918D0">
        <w:rPr>
          <w:rFonts w:asciiTheme="minorHAnsi" w:eastAsia="Cambria" w:hAnsiTheme="minorHAnsi" w:cstheme="minorHAnsi"/>
          <w:sz w:val="22"/>
          <w:szCs w:val="22"/>
          <w:lang w:val="en-GB"/>
        </w:rPr>
        <w:t xml:space="preserve">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&lt;EndNote&gt;&lt;Cite&gt;&lt;Author&gt;Altschul&lt;/Author&gt;&lt;Year&gt;1997&lt;/Year&gt;&lt;RecNum&gt;692&lt;/RecNum&gt;&lt;DisplayText&gt;(144)&lt;/DisplayText&gt;&lt;record&gt;&lt;rec-number&gt;692&lt;/rec-number&gt;&lt;foreign-keys&gt;&lt;key app="EN" db-id="aa0wwef99asf0aeesds5pf0ft29wa99fvf0s" timestamp="0"&gt;692&lt;/key&gt;&lt;/foreign-keys&gt;&lt;ref-type name="Journal Article"&gt;17&lt;/ref-type&gt;&lt;contributors&gt;&lt;authors&gt;&lt;author&gt;Altschul, S. F.&lt;/author&gt;&lt;author&gt;Madden, T. L.&lt;/author&gt;&lt;author&gt;Schaffer, A. A.&lt;/author&gt;&lt;author&gt;Zhang, J.&lt;/author&gt;&lt;author&gt;Zhang, Z.&lt;/author&gt;&lt;author&gt;Miller, W.&lt;/author&gt;&lt;author&gt;Lipman, D. J.&lt;/author&gt;&lt;/authors&gt;&lt;/contributors&gt;&lt;auth-address&gt;National Center for Biotechnology Information, National Library of Medicine, National Institutes of Health, Bethesda, MD 20894, USA. altschul@ncbi.nlm.nih.gov&lt;/auth-address&gt;&lt;titles&gt;&lt;title&gt;Gapped BLAST and PSI-BLAST: a new generation of protein database search programs&lt;/title&gt;&lt;secondary-title&gt;Nucleic Acids Res.&lt;/secondary-title&gt;&lt;/titles&gt;&lt;periodical&gt;&lt;full-title&gt;Nucleic Acids Res.&lt;/full-title&gt;&lt;/periodical&gt;&lt;pages&gt;3389-3402&lt;/pages&gt;&lt;volume&gt;25&lt;/volume&gt;&lt;number&gt;17&lt;/number&gt;&lt;keywords&gt;&lt;keyword&gt;Algorithms&lt;/keyword&gt;&lt;keyword&gt;Amino Acid Sequence&lt;/keyword&gt;&lt;keyword&gt;Animals&lt;/keyword&gt;&lt;keyword&gt;DNA/*chemistry&lt;/keyword&gt;&lt;keyword&gt;*Databases, Factual&lt;/keyword&gt;&lt;keyword&gt;Humans&lt;/keyword&gt;&lt;keyword&gt;Molecular Sequence Data&lt;/keyword&gt;&lt;keyword&gt;Proteins/*chemistry&lt;/keyword&gt;&lt;keyword&gt;Research Support, U.S. Gov&amp;apos;t, P.H.S.&lt;/keyword&gt;&lt;keyword&gt;*Sequence Alignment&lt;/keyword&gt;&lt;keyword&gt;*Software&lt;/keyword&gt;&lt;/keywords&gt;&lt;dates&gt;&lt;year&gt;1997&lt;/year&gt;&lt;/dates&gt;&lt;accession-num&gt;9254694&lt;/accession-num&gt;&lt;urls&gt;&lt;related-urls&gt;&lt;url&gt;http://www.ncbi.nlm.nih.gov/entrez/query.fcgi?cmd=Retrieve&amp;amp;db=PubMed&amp;amp;dopt=Citation&amp;amp;list_uids=9254694&lt;/url&gt;&lt;/related-urls&gt;&lt;/urls&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(144)</w:t>
      </w:r>
      <w:r w:rsidR="001A6DE9" w:rsidRPr="009918D0">
        <w:rPr>
          <w:rFonts w:asciiTheme="minorHAnsi" w:eastAsia="Cambria" w:hAnsiTheme="minorHAnsi" w:cstheme="minorHAnsi"/>
          <w:sz w:val="22"/>
          <w:szCs w:val="22"/>
          <w:lang w:val="en-GB"/>
        </w:rPr>
        <w:fldChar w:fldCharType="end"/>
      </w:r>
      <w:r w:rsidR="00A87BCE" w:rsidRPr="009918D0">
        <w:rPr>
          <w:rFonts w:asciiTheme="minorHAnsi" w:eastAsia="Cambria" w:hAnsiTheme="minorHAnsi" w:cstheme="minorHAnsi"/>
          <w:sz w:val="22"/>
          <w:szCs w:val="22"/>
          <w:lang w:val="en-GB"/>
        </w:rPr>
        <w:t xml:space="preserve"> </w:t>
      </w:r>
      <w:r w:rsidR="00B928CB" w:rsidRPr="009918D0">
        <w:rPr>
          <w:rFonts w:asciiTheme="minorHAnsi" w:eastAsia="Cambria" w:hAnsiTheme="minorHAnsi" w:cstheme="minorHAnsi"/>
          <w:sz w:val="22"/>
          <w:szCs w:val="22"/>
          <w:lang w:val="en-GB"/>
        </w:rPr>
        <w:t xml:space="preserve">to </w:t>
      </w:r>
      <w:r w:rsidR="00223A4E">
        <w:rPr>
          <w:rFonts w:asciiTheme="minorHAnsi" w:eastAsia="Cambria" w:hAnsiTheme="minorHAnsi" w:cstheme="minorHAnsi"/>
          <w:sz w:val="22"/>
          <w:szCs w:val="22"/>
          <w:lang w:val="en-GB"/>
        </w:rPr>
        <w:t>recover up to three</w:t>
      </w:r>
      <w:r w:rsidR="00A87BCE" w:rsidRPr="009918D0">
        <w:rPr>
          <w:rFonts w:asciiTheme="minorHAnsi" w:eastAsia="Cambria" w:hAnsiTheme="minorHAnsi" w:cstheme="minorHAnsi"/>
          <w:sz w:val="22"/>
          <w:szCs w:val="22"/>
          <w:lang w:val="en-GB"/>
        </w:rPr>
        <w:t xml:space="preserve"> sequences from each genome using a gathering threshold of </w:t>
      </w:r>
      <w:r w:rsidR="00A87BCE" w:rsidRPr="00367E30">
        <w:rPr>
          <w:rFonts w:asciiTheme="minorHAnsi" w:hAnsiTheme="minorHAnsi" w:cstheme="minorHAnsi"/>
          <w:color w:val="auto"/>
          <w:sz w:val="22"/>
          <w:szCs w:val="22"/>
        </w:rPr>
        <w:t>1e-10.</w:t>
      </w:r>
      <w:r w:rsidR="00A87BCE" w:rsidRPr="009918D0">
        <w:rPr>
          <w:rFonts w:asciiTheme="minorHAnsi" w:hAnsiTheme="minorHAnsi" w:cstheme="minorHAnsi"/>
          <w:color w:val="auto"/>
          <w:sz w:val="22"/>
          <w:szCs w:val="22"/>
        </w:rPr>
        <w:t xml:space="preserve"> </w:t>
      </w:r>
      <w:r w:rsidR="00A87BCE" w:rsidRPr="009918D0">
        <w:rPr>
          <w:rFonts w:asciiTheme="minorHAnsi" w:eastAsia="Cambria" w:hAnsiTheme="minorHAnsi" w:cstheme="minorHAnsi"/>
          <w:sz w:val="22"/>
          <w:szCs w:val="22"/>
          <w:lang w:val="en-GB"/>
        </w:rPr>
        <w:t xml:space="preserve">We </w:t>
      </w:r>
      <w:r w:rsidR="00B928CB" w:rsidRPr="009918D0">
        <w:rPr>
          <w:rFonts w:asciiTheme="minorHAnsi" w:eastAsia="Cambria" w:hAnsiTheme="minorHAnsi" w:cstheme="minorHAnsi"/>
          <w:sz w:val="22"/>
          <w:szCs w:val="22"/>
          <w:lang w:val="en-GB"/>
        </w:rPr>
        <w:t xml:space="preserve">then filtered </w:t>
      </w:r>
      <w:r w:rsidR="00223A4E">
        <w:rPr>
          <w:rFonts w:asciiTheme="minorHAnsi" w:eastAsia="Cambria" w:hAnsiTheme="minorHAnsi" w:cstheme="minorHAnsi"/>
          <w:sz w:val="22"/>
          <w:szCs w:val="22"/>
          <w:lang w:val="en-GB"/>
        </w:rPr>
        <w:t xml:space="preserve">these </w:t>
      </w:r>
      <w:r w:rsidR="00A87BCE" w:rsidRPr="009918D0">
        <w:rPr>
          <w:rFonts w:asciiTheme="minorHAnsi" w:eastAsia="Cambria" w:hAnsiTheme="minorHAnsi" w:cstheme="minorHAnsi"/>
          <w:sz w:val="22"/>
          <w:szCs w:val="22"/>
          <w:lang w:val="en-GB"/>
        </w:rPr>
        <w:t xml:space="preserve">clusters </w:t>
      </w:r>
      <w:r w:rsidR="00223A4E">
        <w:rPr>
          <w:rFonts w:asciiTheme="minorHAnsi" w:eastAsia="Cambria" w:hAnsiTheme="minorHAnsi" w:cstheme="minorHAnsi"/>
          <w:sz w:val="22"/>
          <w:szCs w:val="22"/>
          <w:lang w:val="en-GB"/>
        </w:rPr>
        <w:t xml:space="preserve">identifying only </w:t>
      </w:r>
      <w:r w:rsidR="00B928CB" w:rsidRPr="009918D0">
        <w:rPr>
          <w:rFonts w:asciiTheme="minorHAnsi" w:eastAsia="Cambria" w:hAnsiTheme="minorHAnsi" w:cstheme="minorHAnsi"/>
          <w:sz w:val="22"/>
          <w:szCs w:val="22"/>
          <w:lang w:val="en-GB"/>
        </w:rPr>
        <w:t xml:space="preserve">those only </w:t>
      </w:r>
      <w:r w:rsidR="00A87BCE" w:rsidRPr="009918D0">
        <w:rPr>
          <w:rFonts w:asciiTheme="minorHAnsi" w:eastAsia="Cambria" w:hAnsiTheme="minorHAnsi" w:cstheme="minorHAnsi"/>
          <w:sz w:val="22"/>
          <w:szCs w:val="22"/>
          <w:lang w:val="en-GB"/>
        </w:rPr>
        <w:t xml:space="preserve">containing both a </w:t>
      </w:r>
      <w:r w:rsidR="00A87BCE" w:rsidRPr="009918D0">
        <w:rPr>
          <w:rFonts w:asciiTheme="minorHAnsi" w:eastAsia="Cambria" w:hAnsiTheme="minorHAnsi" w:cstheme="minorHAnsi"/>
          <w:i/>
          <w:sz w:val="22"/>
          <w:szCs w:val="22"/>
          <w:lang w:val="en-GB"/>
        </w:rPr>
        <w:t xml:space="preserve">H. catenoides </w:t>
      </w:r>
      <w:r w:rsidR="00A87BCE" w:rsidRPr="009918D0">
        <w:rPr>
          <w:rFonts w:asciiTheme="minorHAnsi" w:eastAsia="Cambria" w:hAnsiTheme="minorHAnsi" w:cstheme="minorHAnsi"/>
          <w:sz w:val="22"/>
          <w:szCs w:val="22"/>
          <w:lang w:val="en-GB"/>
        </w:rPr>
        <w:t xml:space="preserve">gene and </w:t>
      </w:r>
      <w:r w:rsidR="00B928CB" w:rsidRPr="009918D0">
        <w:rPr>
          <w:rFonts w:asciiTheme="minorHAnsi" w:eastAsia="Cambria" w:hAnsiTheme="minorHAnsi" w:cstheme="minorHAnsi"/>
          <w:sz w:val="22"/>
          <w:szCs w:val="22"/>
          <w:lang w:val="en-GB"/>
        </w:rPr>
        <w:t xml:space="preserve">genes from </w:t>
      </w:r>
      <w:r w:rsidR="00A87BCE" w:rsidRPr="009918D0">
        <w:rPr>
          <w:rFonts w:asciiTheme="minorHAnsi" w:eastAsia="Cambria" w:hAnsiTheme="minorHAnsi" w:cstheme="minorHAnsi"/>
          <w:sz w:val="22"/>
          <w:szCs w:val="22"/>
          <w:lang w:val="en-GB"/>
        </w:rPr>
        <w:t>photosynthetic</w:t>
      </w:r>
      <w:r w:rsidR="00B928CB" w:rsidRPr="009918D0">
        <w:rPr>
          <w:rFonts w:asciiTheme="minorHAnsi" w:eastAsia="Cambria" w:hAnsiTheme="minorHAnsi" w:cstheme="minorHAnsi"/>
          <w:sz w:val="22"/>
          <w:szCs w:val="22"/>
          <w:lang w:val="en-GB"/>
        </w:rPr>
        <w:t xml:space="preserve"> or </w:t>
      </w:r>
      <w:r w:rsidR="00815E06" w:rsidRPr="009918D0">
        <w:rPr>
          <w:rFonts w:asciiTheme="minorHAnsi" w:eastAsia="Cambria" w:hAnsiTheme="minorHAnsi" w:cstheme="minorHAnsi"/>
          <w:sz w:val="22"/>
          <w:szCs w:val="22"/>
          <w:lang w:val="en-GB"/>
        </w:rPr>
        <w:t>ancestrally-photosynthetic</w:t>
      </w:r>
      <w:r w:rsidR="00A87BCE" w:rsidRPr="009918D0">
        <w:rPr>
          <w:rFonts w:asciiTheme="minorHAnsi" w:eastAsia="Cambria" w:hAnsiTheme="minorHAnsi" w:cstheme="minorHAnsi"/>
          <w:sz w:val="22"/>
          <w:szCs w:val="22"/>
          <w:lang w:val="en-GB"/>
        </w:rPr>
        <w:t xml:space="preserve"> eukaryotic taxa.</w:t>
      </w:r>
      <w:r w:rsidR="008927F9" w:rsidRPr="009918D0">
        <w:rPr>
          <w:rFonts w:asciiTheme="minorHAnsi" w:eastAsia="Cambria" w:hAnsiTheme="minorHAnsi" w:cstheme="minorHAnsi"/>
          <w:sz w:val="22"/>
          <w:szCs w:val="22"/>
          <w:lang w:val="en-GB"/>
        </w:rPr>
        <w:t xml:space="preserve"> These </w:t>
      </w:r>
      <w:r w:rsidR="00B928CB" w:rsidRPr="009918D0">
        <w:rPr>
          <w:rFonts w:asciiTheme="minorHAnsi" w:eastAsia="Cambria" w:hAnsiTheme="minorHAnsi" w:cstheme="minorHAnsi"/>
          <w:sz w:val="22"/>
          <w:szCs w:val="22"/>
          <w:lang w:val="en-GB"/>
        </w:rPr>
        <w:t>sequences</w:t>
      </w:r>
      <w:r w:rsidR="008927F9" w:rsidRPr="009918D0">
        <w:rPr>
          <w:rFonts w:asciiTheme="minorHAnsi" w:eastAsia="Cambria" w:hAnsiTheme="minorHAnsi" w:cstheme="minorHAnsi"/>
          <w:sz w:val="22"/>
          <w:szCs w:val="22"/>
          <w:lang w:val="en-GB"/>
        </w:rPr>
        <w:t xml:space="preserve"> were then aligned using MAFFT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&lt;EndNote&gt;&lt;Cite&gt;&lt;Author&gt;Katoh&lt;/Author&gt;&lt;Year&gt;2005&lt;/Year&gt;&lt;RecNum&gt;1526&lt;/RecNum&gt;&lt;DisplayText&gt;(145)&lt;/DisplayText&gt;&lt;record&gt;&lt;rec-number&gt;1526&lt;/rec-number&gt;&lt;foreign-keys&gt;&lt;key app="EN" db-id="aa0wwef99asf0aeesds5pf0ft29wa99fvf0s" timestamp="0"&gt;1526&lt;/key&gt;&lt;/foreign-keys&gt;&lt;ref-type name="Journal Article"&gt;17&lt;/ref-type&gt;&lt;contributors&gt;&lt;authors&gt;&lt;author&gt;Katoh, K.&lt;/author&gt;&lt;author&gt;Kuma, K.&lt;/author&gt;&lt;author&gt;Toh, H.&lt;/author&gt;&lt;author&gt;Miyata, T.&lt;/author&gt;&lt;/authors&gt;&lt;/contributors&gt;&lt;auth-address&gt;Bioinformatics Center, Institute for Chemical Research, Kyoto University Uji, Kyoto 611-0011, Japan. kkatoh@kuicr.kyoto-u.ac.jp&lt;/auth-address&gt;&lt;titles&gt;&lt;title&gt;MAFFT version 5: improvement in accuracy of multiple sequence alignment&lt;/title&gt;&lt;secondary-title&gt;Nucleic Acids Res&lt;/secondary-title&gt;&lt;/titles&gt;&lt;periodical&gt;&lt;full-title&gt;Nucleic Acids Res&lt;/full-title&gt;&lt;/periodical&gt;&lt;pages&gt;511-8&lt;/pages&gt;&lt;volume&gt;33&lt;/volume&gt;&lt;number&gt;2&lt;/number&gt;&lt;edition&gt;2005/01/22&lt;/edition&gt;&lt;keywords&gt;&lt;keyword&gt;Reproducibility of Results&lt;/keyword&gt;&lt;keyword&gt;Sequence Alignment/*methods&lt;/keyword&gt;&lt;keyword&gt;Sequence Homology&lt;/keyword&gt;&lt;keyword&gt;*Software&lt;/keyword&gt;&lt;keyword&gt;Time Factors&lt;/keyword&gt;&lt;/keywords&gt;&lt;dates&gt;&lt;year&gt;2005&lt;/year&gt;&lt;/dates&gt;&lt;isbn&gt;1362-4962 (Electronic)&lt;/isbn&gt;&lt;accession-num&gt;15661851&lt;/accession-num&gt;&lt;urls&gt;&lt;related-urls&gt;&lt;url&gt;http://www.ncbi.nlm.nih.gov/entrez/query.fcgi?cmd=Retrieve&amp;amp;db=PubMed&amp;amp;dopt=Citation&amp;amp;list_uids=15661851&lt;/url&gt;&lt;/related-urls&gt;&lt;/urls&gt;&lt;custom2&gt;548345&lt;/custom2&gt;&lt;electronic-resource-num&gt;33/2/511 [pii]&amp;#xD;10.1093/nar/gki198&lt;/electronic-resource-num&gt;&lt;language&gt;eng&lt;/language&gt;&lt;/record&gt;&lt;/Cite&gt;&lt;/EndNote&gt;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(145)</w:t>
      </w:r>
      <w:r w:rsidR="001A6DE9" w:rsidRPr="009918D0">
        <w:rPr>
          <w:rFonts w:asciiTheme="minorHAnsi" w:eastAsia="Cambria" w:hAnsiTheme="minorHAnsi" w:cstheme="minorHAnsi"/>
          <w:sz w:val="22"/>
          <w:szCs w:val="22"/>
          <w:lang w:val="en-GB"/>
        </w:rPr>
        <w:fldChar w:fldCharType="end"/>
      </w:r>
      <w:r w:rsidR="008927F9" w:rsidRPr="009918D0">
        <w:rPr>
          <w:rFonts w:asciiTheme="minorHAnsi" w:eastAsia="Cambria" w:hAnsiTheme="minorHAnsi" w:cstheme="minorHAnsi"/>
          <w:sz w:val="22"/>
          <w:szCs w:val="22"/>
          <w:lang w:val="en-GB"/>
        </w:rPr>
        <w:t xml:space="preserve">, masked using TRIMAL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&lt;EndNote&gt;&lt;Cite&gt;&lt;Author&gt;Capella-Gutierrez&lt;/Author&gt;&lt;Year&gt;2009&lt;/Year&gt;&lt;RecNum&gt;4732&lt;/RecNum&gt;&lt;DisplayText&gt;(146)&lt;/DisplayText&gt;&lt;record&gt;&lt;rec-number&gt;4732&lt;/rec-number&gt;&lt;foreign-keys&gt;&lt;key app="EN" db-id="aa0wwef99asf0aeesds5pf0ft29wa99fvf0s" timestamp="0"&gt;4732&lt;/key&gt;&lt;/foreign-keys&gt;&lt;ref-type name="Journal Article"&gt;17&lt;/ref-type&gt;&lt;contributors&gt;&lt;authors&gt;&lt;author&gt;Capella-Gutierrez, S.&lt;/author&gt;&lt;author&gt;Silla-Martinez, J. M.&lt;/author&gt;&lt;author&gt;Gabaldon, T.&lt;/author&gt;&lt;/authors&gt;&lt;/contributors&gt;&lt;auth-address&gt;Comparative Genomics Group, Bioinformatics and Genomics Programme, Centre for Genomic Regulation, 88 08003 Barcelona, Spain.&lt;/auth-address&gt;&lt;titles&gt;&lt;title&gt;trimAl: a tool for automated alignment trimming in large-scale phylogenetic analyses&lt;/title&gt;&lt;secondary-title&gt;Bioinformatics&lt;/secondary-title&gt;&lt;/titles&gt;&lt;periodical&gt;&lt;full-title&gt;Bioinformatics&lt;/full-title&gt;&lt;/periodical&gt;&lt;pages&gt;1972-1973&lt;/pages&gt;&lt;volume&gt;25&lt;/volume&gt;&lt;number&gt;15&lt;/number&gt;&lt;edition&gt;2009/06/10&lt;/edition&gt;&lt;keywords&gt;&lt;keyword&gt;Algorithms&lt;/keyword&gt;&lt;keyword&gt;Computational Biology/*methods&lt;/keyword&gt;&lt;keyword&gt;*Phylogeny&lt;/keyword&gt;&lt;keyword&gt;Sequence Alignment/*methods&lt;/keyword&gt;&lt;keyword&gt;Sequence Analysis, Protein&lt;/keyword&gt;&lt;keyword&gt;*Software&lt;/keyword&gt;&lt;keyword&gt;User-Computer Interface&lt;/keyword&gt;&lt;/keywords&gt;&lt;dates&gt;&lt;year&gt;2009&lt;/year&gt;&lt;pub-dates&gt;&lt;date&gt;Aug 1&lt;/date&gt;&lt;/pub-dates&gt;&lt;/dates&gt;&lt;isbn&gt;1367-4811 (Electronic)&amp;#xD;1367-4803 (Linking)&lt;/isbn&gt;&lt;accession-num&gt;19505945&lt;/accession-num&gt;&lt;urls&gt;&lt;related-urls&gt;&lt;url&gt;http://www.ncbi.nlm.nih.gov/entrez/query.fcgi?cmd=Retrieve&amp;amp;db=PubMed&amp;amp;dopt=Citation&amp;amp;list_uids=19505945&lt;/url&gt;&lt;/related-urls&gt;&lt;/urls&gt;&lt;custom2&gt;2712344&lt;/custom2&gt;&lt;electronic-resource-num&gt;btp348 [pii]&amp;#xD;10.1093/bioinformatics/btp348&lt;/electronic-resource-num&gt;&lt;language&gt;eng&lt;/language&gt;&lt;/record&gt;&lt;/Cite&gt;&lt;/EndNote&gt;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(146)</w:t>
      </w:r>
      <w:r w:rsidR="001A6DE9" w:rsidRPr="009918D0">
        <w:rPr>
          <w:rFonts w:asciiTheme="minorHAnsi" w:eastAsia="Cambria" w:hAnsiTheme="minorHAnsi" w:cstheme="minorHAnsi"/>
          <w:sz w:val="22"/>
          <w:szCs w:val="22"/>
          <w:lang w:val="en-GB"/>
        </w:rPr>
        <w:fldChar w:fldCharType="end"/>
      </w:r>
      <w:r w:rsidR="008927F9" w:rsidRPr="009918D0">
        <w:rPr>
          <w:rFonts w:asciiTheme="minorHAnsi" w:eastAsia="Cambria" w:hAnsiTheme="minorHAnsi" w:cstheme="minorHAnsi"/>
          <w:sz w:val="22"/>
          <w:szCs w:val="22"/>
          <w:lang w:val="en-GB"/>
        </w:rPr>
        <w:t xml:space="preserve"> and a phylogeny </w:t>
      </w:r>
      <w:r w:rsidR="00B928CB" w:rsidRPr="009918D0">
        <w:rPr>
          <w:rFonts w:asciiTheme="minorHAnsi" w:eastAsia="Cambria" w:hAnsiTheme="minorHAnsi" w:cstheme="minorHAnsi"/>
          <w:sz w:val="22"/>
          <w:szCs w:val="22"/>
          <w:lang w:val="en-GB"/>
        </w:rPr>
        <w:t xml:space="preserve">was </w:t>
      </w:r>
      <w:r w:rsidR="008927F9" w:rsidRPr="009918D0">
        <w:rPr>
          <w:rFonts w:asciiTheme="minorHAnsi" w:eastAsia="Cambria" w:hAnsiTheme="minorHAnsi" w:cstheme="minorHAnsi"/>
          <w:sz w:val="22"/>
          <w:szCs w:val="22"/>
          <w:lang w:val="en-GB"/>
        </w:rPr>
        <w:t xml:space="preserve">calculated from the data matrix using FASTTREE2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&lt;EndNote&gt;&lt;Cite&gt;&lt;Author&gt;Price&lt;/Author&gt;&lt;Year&gt;2010&lt;/Year&gt;&lt;RecNum&gt;4935&lt;/RecNum&gt;&lt;DisplayText&gt;(147)&lt;/DisplayText&gt;&lt;record&gt;&lt;rec-number&gt;4935&lt;/rec-number&gt;&lt;foreign-keys&gt;&lt;key app="EN" db-id="aa0wwef99asf0aeesds5pf0ft29wa99fvf0s" timestamp="0"&gt;4935&lt;/key&gt;&lt;/foreign-keys&gt;&lt;ref-type name="Journal Article"&gt;17&lt;/ref-type&gt;&lt;contributors&gt;&lt;authors&gt;&lt;author&gt;Price, M. N.&lt;/author&gt;&lt;author&gt;Dehal, P. S.&lt;/author&gt;&lt;author&gt;Arkin, A. P.&lt;/author&gt;&lt;/authors&gt;&lt;/contributors&gt;&lt;auth-address&gt;Physical Biosciences Division, Lawrence Berkeley National Lab, Berkeley, California, United States of America. MorganNPrice@yahoo.com&lt;/auth-address&gt;&lt;titles&gt;&lt;title&gt;FastTree 2--approximately maximum-likelihood trees for large alignments&lt;/title&gt;&lt;secondary-title&gt;PLoS ONE&lt;/secondary-title&gt;&lt;/titles&gt;&lt;periodical&gt;&lt;full-title&gt;PLoS ONE&lt;/full-title&gt;&lt;/periodical&gt;&lt;pages&gt;e9490&lt;/pages&gt;&lt;volume&gt;5&lt;/volume&gt;&lt;number&gt;3&lt;/number&gt;&lt;edition&gt;2010/03/13&lt;/edition&gt;&lt;keywords&gt;&lt;keyword&gt;Algorithms&lt;/keyword&gt;&lt;keyword&gt;Animals&lt;/keyword&gt;&lt;keyword&gt;Computers&lt;/keyword&gt;&lt;keyword&gt;*Data Interpretation, Statistical&lt;/keyword&gt;&lt;keyword&gt;Databases, Protein&lt;/keyword&gt;&lt;keyword&gt;*Genetic Techniques&lt;/keyword&gt;&lt;keyword&gt;Humans&lt;/keyword&gt;&lt;keyword&gt;*Likelihood Functions&lt;/keyword&gt;&lt;keyword&gt;Models, Genetic&lt;/keyword&gt;&lt;keyword&gt;Phylogeny&lt;/keyword&gt;&lt;keyword&gt;RNA, Ribosomal, 16S/genetics&lt;/keyword&gt;&lt;keyword&gt;Sequence Alignment/*methods&lt;/keyword&gt;&lt;keyword&gt;Software&lt;/keyword&gt;&lt;/keywords&gt;&lt;dates&gt;&lt;year&gt;2010&lt;/year&gt;&lt;/dates&gt;&lt;isbn&gt;1932-6203 (Electronic)&amp;#xD;1932-6203 (Linking)&lt;/isbn&gt;&lt;accession-num&gt;20224823&lt;/accession-num&gt;&lt;urls&gt;&lt;related-urls&gt;&lt;url&gt;http://www.ncbi.nlm.nih.gov/entrez/query.fcgi?cmd=Retrieve&amp;amp;db=PubMed&amp;amp;dopt=Citation&amp;amp;list_uids=20224823&lt;/url&gt;&lt;/related-urls&gt;&lt;/urls&gt;&lt;custom2&gt;2835736&lt;/custom2&gt;&lt;electronic-resource-num&gt;10.1371/journal.pone.0009490&lt;/electronic-resource-num&gt;&lt;language&gt;eng&lt;/language&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(147)</w:t>
      </w:r>
      <w:r w:rsidR="001A6DE9" w:rsidRPr="009918D0">
        <w:rPr>
          <w:rFonts w:asciiTheme="minorHAnsi" w:eastAsia="Cambria" w:hAnsiTheme="minorHAnsi" w:cstheme="minorHAnsi"/>
          <w:sz w:val="22"/>
          <w:szCs w:val="22"/>
          <w:lang w:val="en-GB"/>
        </w:rPr>
        <w:fldChar w:fldCharType="end"/>
      </w:r>
      <w:r w:rsidR="00966C7D" w:rsidRPr="009918D0">
        <w:rPr>
          <w:rFonts w:asciiTheme="minorHAnsi" w:eastAsia="Cambria" w:hAnsiTheme="minorHAnsi" w:cstheme="minorHAnsi"/>
          <w:sz w:val="22"/>
          <w:szCs w:val="22"/>
          <w:lang w:val="en-GB"/>
        </w:rPr>
        <w:t xml:space="preserve">. The resulting phylogenies were manually inspected for a phylogeny that showed </w:t>
      </w:r>
      <w:r w:rsidR="00966C7D" w:rsidRPr="009918D0">
        <w:rPr>
          <w:rFonts w:asciiTheme="minorHAnsi" w:eastAsia="Cambria" w:hAnsiTheme="minorHAnsi" w:cstheme="minorHAnsi"/>
          <w:i/>
          <w:sz w:val="22"/>
          <w:szCs w:val="22"/>
          <w:lang w:val="en-GB"/>
        </w:rPr>
        <w:t>H. catenoides</w:t>
      </w:r>
      <w:r w:rsidR="00966C7D" w:rsidRPr="009918D0">
        <w:rPr>
          <w:rFonts w:asciiTheme="minorHAnsi" w:eastAsia="Cambria" w:hAnsiTheme="minorHAnsi" w:cstheme="minorHAnsi"/>
          <w:sz w:val="22"/>
          <w:szCs w:val="22"/>
          <w:lang w:val="en-GB"/>
        </w:rPr>
        <w:t>/Pseudofungal/Stramenopile gen</w:t>
      </w:r>
      <w:r w:rsidR="00815E06" w:rsidRPr="009918D0">
        <w:rPr>
          <w:rFonts w:asciiTheme="minorHAnsi" w:eastAsia="Cambria" w:hAnsiTheme="minorHAnsi" w:cstheme="minorHAnsi"/>
          <w:sz w:val="22"/>
          <w:szCs w:val="22"/>
          <w:lang w:val="en-GB"/>
        </w:rPr>
        <w:t>es which</w:t>
      </w:r>
      <w:r w:rsidR="00966C7D" w:rsidRPr="009918D0">
        <w:rPr>
          <w:rFonts w:asciiTheme="minorHAnsi" w:eastAsia="Cambria" w:hAnsiTheme="minorHAnsi" w:cstheme="minorHAnsi"/>
          <w:sz w:val="22"/>
          <w:szCs w:val="22"/>
          <w:lang w:val="en-GB"/>
        </w:rPr>
        <w:t>: a) branch</w:t>
      </w:r>
      <w:r w:rsidR="00815E06" w:rsidRPr="009918D0">
        <w:rPr>
          <w:rFonts w:asciiTheme="minorHAnsi" w:eastAsia="Cambria" w:hAnsiTheme="minorHAnsi" w:cstheme="minorHAnsi"/>
          <w:sz w:val="22"/>
          <w:szCs w:val="22"/>
          <w:lang w:val="en-GB"/>
        </w:rPr>
        <w:t>ed</w:t>
      </w:r>
      <w:r w:rsidR="00966C7D" w:rsidRPr="009918D0">
        <w:rPr>
          <w:rFonts w:asciiTheme="minorHAnsi" w:eastAsia="Cambria" w:hAnsiTheme="minorHAnsi" w:cstheme="minorHAnsi"/>
          <w:sz w:val="22"/>
          <w:szCs w:val="22"/>
          <w:lang w:val="en-GB"/>
        </w:rPr>
        <w:t xml:space="preserve"> within the Archaeplastida radiation, b) </w:t>
      </w:r>
      <w:r w:rsidR="00B928CB" w:rsidRPr="009918D0">
        <w:rPr>
          <w:rFonts w:asciiTheme="minorHAnsi" w:eastAsia="Cambria" w:hAnsiTheme="minorHAnsi" w:cstheme="minorHAnsi"/>
          <w:sz w:val="22"/>
          <w:szCs w:val="22"/>
          <w:lang w:val="en-GB"/>
        </w:rPr>
        <w:t xml:space="preserve">branched </w:t>
      </w:r>
      <w:r w:rsidR="00966C7D" w:rsidRPr="009918D0">
        <w:rPr>
          <w:rFonts w:asciiTheme="minorHAnsi" w:eastAsia="Cambria" w:hAnsiTheme="minorHAnsi" w:cstheme="minorHAnsi"/>
          <w:sz w:val="22"/>
          <w:szCs w:val="22"/>
          <w:lang w:val="en-GB"/>
        </w:rPr>
        <w:t xml:space="preserve">with genes of photosynthetic eukaryotes and within a bacterial radiation, </w:t>
      </w:r>
      <w:r w:rsidR="00815E06" w:rsidRPr="009918D0">
        <w:rPr>
          <w:rFonts w:asciiTheme="minorHAnsi" w:eastAsia="Cambria" w:hAnsiTheme="minorHAnsi" w:cstheme="minorHAnsi"/>
          <w:sz w:val="22"/>
          <w:szCs w:val="22"/>
          <w:lang w:val="en-GB"/>
        </w:rPr>
        <w:t>or c</w:t>
      </w:r>
      <w:r w:rsidR="00966C7D" w:rsidRPr="009918D0">
        <w:rPr>
          <w:rFonts w:asciiTheme="minorHAnsi" w:eastAsia="Cambria" w:hAnsiTheme="minorHAnsi" w:cstheme="minorHAnsi"/>
          <w:sz w:val="22"/>
          <w:szCs w:val="22"/>
          <w:lang w:val="en-GB"/>
        </w:rPr>
        <w:t>) branched with cyanobacterial genes. This process required re</w:t>
      </w:r>
      <w:r w:rsidR="001D7114" w:rsidRPr="009918D0">
        <w:rPr>
          <w:rFonts w:asciiTheme="minorHAnsi" w:eastAsia="Cambria" w:hAnsiTheme="minorHAnsi" w:cstheme="minorHAnsi"/>
          <w:sz w:val="22"/>
          <w:szCs w:val="22"/>
          <w:lang w:val="en-GB"/>
        </w:rPr>
        <w:t>-</w:t>
      </w:r>
      <w:r w:rsidR="00966C7D" w:rsidRPr="009918D0">
        <w:rPr>
          <w:rFonts w:asciiTheme="minorHAnsi" w:eastAsia="Cambria" w:hAnsiTheme="minorHAnsi" w:cstheme="minorHAnsi"/>
          <w:sz w:val="22"/>
          <w:szCs w:val="22"/>
          <w:lang w:val="en-GB"/>
        </w:rPr>
        <w:t xml:space="preserve">running of the phylogenetic pipeline for many gene clusters either reducing gene sampling or removing </w:t>
      </w:r>
      <w:r w:rsidR="00367E30" w:rsidRPr="009918D0">
        <w:rPr>
          <w:rFonts w:asciiTheme="minorHAnsi" w:eastAsia="Cambria" w:hAnsiTheme="minorHAnsi" w:cstheme="minorHAnsi"/>
          <w:sz w:val="22"/>
          <w:szCs w:val="22"/>
          <w:lang w:val="en-GB"/>
        </w:rPr>
        <w:t>long</w:t>
      </w:r>
      <w:r w:rsidR="00367E30">
        <w:rPr>
          <w:rFonts w:asciiTheme="minorHAnsi" w:eastAsia="Cambria" w:hAnsiTheme="minorHAnsi" w:cstheme="minorHAnsi"/>
          <w:sz w:val="22"/>
          <w:szCs w:val="22"/>
          <w:lang w:val="en-GB"/>
        </w:rPr>
        <w:t>-</w:t>
      </w:r>
      <w:r w:rsidR="00966C7D" w:rsidRPr="009918D0">
        <w:rPr>
          <w:rFonts w:asciiTheme="minorHAnsi" w:eastAsia="Cambria" w:hAnsiTheme="minorHAnsi" w:cstheme="minorHAnsi"/>
          <w:sz w:val="22"/>
          <w:szCs w:val="22"/>
          <w:lang w:val="en-GB"/>
        </w:rPr>
        <w:t xml:space="preserve">branch sequences. A subset of </w:t>
      </w:r>
      <w:r w:rsidR="00993697" w:rsidRPr="009918D0">
        <w:rPr>
          <w:rFonts w:asciiTheme="minorHAnsi" w:eastAsia="Cambria" w:hAnsiTheme="minorHAnsi" w:cstheme="minorHAnsi"/>
          <w:sz w:val="22"/>
          <w:szCs w:val="22"/>
          <w:lang w:val="en-GB"/>
        </w:rPr>
        <w:t xml:space="preserve">101 gene cluster phylogenies putatively showed a phylogenetic relationship consistent with criteria </w:t>
      </w:r>
      <w:r w:rsidR="00993697" w:rsidRPr="00020A24">
        <w:rPr>
          <w:rFonts w:asciiTheme="minorHAnsi" w:eastAsia="Cambria" w:hAnsiTheme="minorHAnsi" w:cstheme="minorHAnsi"/>
          <w:i/>
          <w:sz w:val="22"/>
          <w:szCs w:val="22"/>
          <w:lang w:val="en-GB"/>
        </w:rPr>
        <w:t>a-c</w:t>
      </w:r>
      <w:r w:rsidR="00993697" w:rsidRPr="009918D0">
        <w:rPr>
          <w:rFonts w:asciiTheme="minorHAnsi" w:eastAsia="Cambria" w:hAnsiTheme="minorHAnsi" w:cstheme="minorHAnsi"/>
          <w:sz w:val="22"/>
          <w:szCs w:val="22"/>
          <w:lang w:val="en-GB"/>
        </w:rPr>
        <w:t xml:space="preserve"> described above. The alignments from these clusters were then manually refined, the taxon sampling checked using manual BLAST searches of the NCBI nr database and phylogenies recalculated using the RAxML approach described above. </w:t>
      </w:r>
    </w:p>
    <w:p w14:paraId="650AF64A" w14:textId="70B04C61" w:rsidR="00352918" w:rsidRPr="009918D0" w:rsidRDefault="00993697" w:rsidP="00FB7FD4">
      <w:pPr>
        <w:spacing w:after="120" w:line="480" w:lineRule="auto"/>
        <w:jc w:val="both"/>
        <w:outlineLvl w:val="0"/>
        <w:rPr>
          <w:rFonts w:asciiTheme="minorHAnsi" w:hAnsiTheme="minorHAnsi" w:cstheme="minorHAnsi"/>
          <w:b/>
          <w:sz w:val="22"/>
          <w:szCs w:val="22"/>
          <w:lang w:val="en-GB"/>
        </w:rPr>
      </w:pPr>
      <w:r w:rsidRPr="009918D0">
        <w:rPr>
          <w:rFonts w:asciiTheme="minorHAnsi" w:hAnsiTheme="minorHAnsi" w:cstheme="minorHAnsi"/>
          <w:b/>
          <w:sz w:val="22"/>
          <w:szCs w:val="22"/>
          <w:lang w:val="en-GB"/>
        </w:rPr>
        <w:t xml:space="preserve">Testing for </w:t>
      </w:r>
      <w:r w:rsidR="000F54FC" w:rsidRPr="009918D0">
        <w:rPr>
          <w:rFonts w:asciiTheme="minorHAnsi" w:eastAsia="Cambria" w:hAnsiTheme="minorHAnsi" w:cstheme="minorHAnsi"/>
          <w:b/>
          <w:sz w:val="22"/>
          <w:szCs w:val="22"/>
          <w:lang w:val="en-GB"/>
        </w:rPr>
        <w:t>CYP51 sterol-demethylase drug sensitivity</w:t>
      </w:r>
    </w:p>
    <w:p w14:paraId="7097686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Azole susceptibility was assessed using a modified protocol of Warrilow </w:t>
      </w:r>
      <w:r w:rsidRPr="009918D0">
        <w:rPr>
          <w:rFonts w:asciiTheme="minorHAnsi" w:eastAsia="Cambria" w:hAnsiTheme="minorHAnsi" w:cstheme="minorHAnsi"/>
          <w:i/>
          <w:sz w:val="22"/>
          <w:szCs w:val="22"/>
          <w:lang w:val="en-GB"/>
        </w:rPr>
        <w:t>et al.,</w:t>
      </w:r>
      <w:r w:rsidRPr="009918D0">
        <w:rPr>
          <w:rFonts w:asciiTheme="minorHAnsi" w:eastAsia="Cambria" w:hAnsiTheme="minorHAnsi" w:cstheme="minorHAnsi"/>
          <w:sz w:val="22"/>
          <w:szCs w:val="22"/>
          <w:lang w:val="en-GB"/>
        </w:rPr>
        <w:t xml:space="preserve"> (2014). Briefly, fluconazole and clotrimazole were dissolved in dimethyl sulfoxide (DMSO) to a stock concentration of 25.6 mg ml</w:t>
      </w: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xml:space="preserve">. Dilutions were then made with DMSO to prepare 100x stock solutions. These stocks were diluted in PYG medium to a final volume of 5 ml, each containing 100 µl of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liquid culture (grown in YpSs at 25°C shaking for 7 days) to achieve final azole concentrations of 256, 128, 64, 32, 16, 8, 4, 2, 1, 0.5, and 0.25 μg ml</w:t>
      </w: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xml:space="preserve"> and with control samples containing 1% (v/v) DMSO. Cultures were incubated, in triplicate, for 7 days at 25°C with 200 rpm shaking and MIC</w:t>
      </w:r>
      <w:r w:rsidRPr="009918D0">
        <w:rPr>
          <w:rFonts w:asciiTheme="minorHAnsi" w:eastAsia="Cambria" w:hAnsiTheme="minorHAnsi" w:cstheme="minorHAnsi"/>
          <w:sz w:val="22"/>
          <w:szCs w:val="22"/>
          <w:vertAlign w:val="subscript"/>
          <w:lang w:val="en-GB"/>
        </w:rPr>
        <w:t>100</w:t>
      </w:r>
      <w:r w:rsidRPr="009918D0">
        <w:rPr>
          <w:rFonts w:asciiTheme="minorHAnsi" w:eastAsia="Cambria" w:hAnsiTheme="minorHAnsi" w:cstheme="minorHAnsi"/>
          <w:sz w:val="22"/>
          <w:szCs w:val="22"/>
          <w:lang w:val="en-GB"/>
        </w:rPr>
        <w:t xml:space="preserve"> was scored manually by assessing for presence/absence of hyphal growth.</w:t>
      </w:r>
    </w:p>
    <w:p w14:paraId="7B8DD484" w14:textId="7EC4F25C" w:rsidR="00352918"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 xml:space="preserve">OmniLog </w:t>
      </w:r>
      <w:r w:rsidR="001D2BB7" w:rsidRPr="009918D0">
        <w:rPr>
          <w:rFonts w:asciiTheme="minorHAnsi" w:eastAsia="Cambria" w:hAnsiTheme="minorHAnsi" w:cstheme="minorHAnsi"/>
          <w:b/>
          <w:sz w:val="22"/>
          <w:szCs w:val="22"/>
          <w:lang w:val="en-GB"/>
        </w:rPr>
        <w:t>‘</w:t>
      </w:r>
      <w:r w:rsidRPr="009918D0">
        <w:rPr>
          <w:rFonts w:asciiTheme="minorHAnsi" w:eastAsia="Cambria" w:hAnsiTheme="minorHAnsi" w:cstheme="minorHAnsi"/>
          <w:b/>
          <w:sz w:val="22"/>
          <w:szCs w:val="22"/>
          <w:lang w:val="en-GB"/>
        </w:rPr>
        <w:t>Phenotype Microarrays</w:t>
      </w:r>
      <w:r w:rsidR="001D2BB7" w:rsidRPr="009918D0">
        <w:rPr>
          <w:rFonts w:asciiTheme="minorHAnsi" w:eastAsia="Cambria" w:hAnsiTheme="minorHAnsi" w:cstheme="minorHAnsi"/>
          <w:b/>
          <w:sz w:val="22"/>
          <w:szCs w:val="22"/>
          <w:lang w:val="en-GB"/>
        </w:rPr>
        <w:t>’</w:t>
      </w:r>
    </w:p>
    <w:p w14:paraId="603E7A55" w14:textId="77777777" w:rsidR="00993697"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100 ml </w:t>
      </w:r>
      <w:r w:rsidRPr="009918D0">
        <w:rPr>
          <w:rFonts w:asciiTheme="minorHAnsi" w:eastAsia="Cambria" w:hAnsiTheme="minorHAnsi" w:cstheme="minorHAnsi"/>
          <w:i/>
          <w:sz w:val="22"/>
          <w:szCs w:val="22"/>
          <w:lang w:val="en-GB"/>
        </w:rPr>
        <w:t>H. catenoides</w:t>
      </w:r>
      <w:r w:rsidRPr="009918D0">
        <w:rPr>
          <w:rFonts w:asciiTheme="minorHAnsi" w:eastAsia="Cambria" w:hAnsiTheme="minorHAnsi" w:cstheme="minorHAnsi"/>
          <w:sz w:val="22"/>
          <w:szCs w:val="22"/>
          <w:lang w:val="en-GB"/>
        </w:rPr>
        <w:t xml:space="preserve"> cultures were grown in PYG (1.25 g L</w:t>
      </w: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xml:space="preserve"> peptone, 1.25 g L</w:t>
      </w: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xml:space="preserve"> yeast extract, 3 g L</w:t>
      </w: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xml:space="preserve"> glucose) in baffled flasks, 25°C 170 rpm shaking, to minimise aggregation. Cells were recovered by centrifugation at </w:t>
      </w:r>
      <w:r w:rsidRPr="009918D0">
        <w:rPr>
          <w:rFonts w:asciiTheme="minorHAnsi" w:eastAsia="Cambria" w:hAnsiTheme="minorHAnsi" w:cstheme="minorHAnsi"/>
          <w:sz w:val="22"/>
          <w:szCs w:val="22"/>
          <w:lang w:val="en-GB"/>
        </w:rPr>
        <w:lastRenderedPageBreak/>
        <w:t xml:space="preserve">3200 x </w:t>
      </w:r>
      <w:r w:rsidRPr="009918D0">
        <w:rPr>
          <w:rFonts w:asciiTheme="minorHAnsi" w:eastAsia="Cambria" w:hAnsiTheme="minorHAnsi" w:cstheme="minorHAnsi"/>
          <w:i/>
          <w:sz w:val="22"/>
          <w:szCs w:val="22"/>
          <w:lang w:val="en-GB"/>
        </w:rPr>
        <w:t>g</w:t>
      </w:r>
      <w:r w:rsidRPr="009918D0">
        <w:rPr>
          <w:rFonts w:asciiTheme="minorHAnsi" w:eastAsia="Cambria" w:hAnsiTheme="minorHAnsi" w:cstheme="minorHAnsi"/>
          <w:sz w:val="22"/>
          <w:szCs w:val="22"/>
          <w:lang w:val="en-GB"/>
        </w:rPr>
        <w:t>, washed twice with water and re-suspended in PY-G (as above, no carbon-source) to a final concentration of approximately 1.5 x 10</w:t>
      </w:r>
      <w:r w:rsidRPr="009918D0">
        <w:rPr>
          <w:rFonts w:asciiTheme="minorHAnsi" w:eastAsia="Cambria" w:hAnsiTheme="minorHAnsi" w:cstheme="minorHAnsi"/>
          <w:sz w:val="22"/>
          <w:szCs w:val="22"/>
          <w:vertAlign w:val="superscript"/>
          <w:lang w:val="en-GB"/>
        </w:rPr>
        <w:t>3</w:t>
      </w:r>
      <w:r w:rsidRPr="009918D0">
        <w:rPr>
          <w:rFonts w:asciiTheme="minorHAnsi" w:eastAsia="Cambria" w:hAnsiTheme="minorHAnsi" w:cstheme="minorHAnsi"/>
          <w:sz w:val="22"/>
          <w:szCs w:val="22"/>
          <w:lang w:val="en-GB"/>
        </w:rPr>
        <w:t xml:space="preserve"> cells ml</w:t>
      </w:r>
      <w:r w:rsidRPr="009918D0">
        <w:rPr>
          <w:rFonts w:asciiTheme="minorHAnsi" w:eastAsia="Cambria" w:hAnsiTheme="minorHAnsi" w:cstheme="minorHAnsi"/>
          <w:sz w:val="22"/>
          <w:szCs w:val="22"/>
          <w:vertAlign w:val="superscript"/>
          <w:lang w:val="en-GB"/>
        </w:rPr>
        <w:t>-1</w:t>
      </w:r>
      <w:r w:rsidRPr="009918D0">
        <w:rPr>
          <w:rFonts w:asciiTheme="minorHAnsi" w:eastAsia="Cambria" w:hAnsiTheme="minorHAnsi" w:cstheme="minorHAnsi"/>
          <w:sz w:val="22"/>
          <w:szCs w:val="22"/>
          <w:lang w:val="en-GB"/>
        </w:rPr>
        <w:t>. Cells were allowed to recover at 25°C with shaking for 30 minutes before Dye mix D (Biolog) was added to a 1x final concentration. 100 µl of cells was inoculated into each well of PM1 and PM2 carbon-source plates and incubated for 7 days at 25°C. Each growth assay was performed in triplicate from independent cultures.</w:t>
      </w:r>
    </w:p>
    <w:p w14:paraId="385FA2B5" w14:textId="57E7F2AF" w:rsidR="00352918" w:rsidRPr="009918D0" w:rsidRDefault="000F54FC" w:rsidP="00FB7FD4">
      <w:pPr>
        <w:spacing w:after="120" w:line="480" w:lineRule="auto"/>
        <w:ind w:firstLine="720"/>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 xml:space="preserve">OmniLog Phenotype Microarray outputs were analysed using OPM </w:t>
      </w:r>
      <w:r w:rsidRPr="000442AE">
        <w:rPr>
          <w:rFonts w:asciiTheme="minorHAnsi" w:eastAsia="Cambria" w:hAnsiTheme="minorHAnsi" w:cstheme="minorHAnsi"/>
          <w:sz w:val="22"/>
          <w:szCs w:val="22"/>
          <w:highlight w:val="yellow"/>
          <w:lang w:val="en-GB"/>
        </w:rPr>
        <w:t xml:space="preserve">(Vaas </w:t>
      </w:r>
      <w:r w:rsidRPr="000442AE">
        <w:rPr>
          <w:rFonts w:asciiTheme="minorHAnsi" w:eastAsia="Cambria" w:hAnsiTheme="minorHAnsi" w:cstheme="minorHAnsi"/>
          <w:i/>
          <w:sz w:val="22"/>
          <w:szCs w:val="22"/>
          <w:highlight w:val="yellow"/>
          <w:lang w:val="en-GB"/>
        </w:rPr>
        <w:t>et al.</w:t>
      </w:r>
      <w:r w:rsidRPr="000442AE">
        <w:rPr>
          <w:rFonts w:asciiTheme="minorHAnsi" w:eastAsia="Cambria" w:hAnsiTheme="minorHAnsi" w:cstheme="minorHAnsi"/>
          <w:sz w:val="22"/>
          <w:szCs w:val="22"/>
          <w:highlight w:val="yellow"/>
          <w:lang w:val="en-GB"/>
        </w:rPr>
        <w:t>, 2013)</w:t>
      </w:r>
      <w:r w:rsidRPr="009918D0">
        <w:rPr>
          <w:rFonts w:asciiTheme="minorHAnsi" w:eastAsia="Cambria" w:hAnsiTheme="minorHAnsi" w:cstheme="minorHAnsi"/>
          <w:sz w:val="22"/>
          <w:szCs w:val="22"/>
          <w:lang w:val="en-GB"/>
        </w:rPr>
        <w:t>. Data were aggregated using the ‘opm-fast’ method, analysed using the A parameter (maximum value of OmniLog units reached) and tested by t-test. Significant p-values were extracted if they resulted in increased growth in comparison to the negative control well A01.</w:t>
      </w:r>
    </w:p>
    <w:p w14:paraId="7DD255BD" w14:textId="5191467B" w:rsidR="00AA050A" w:rsidRPr="009918D0" w:rsidRDefault="00993697" w:rsidP="00FB7FD4">
      <w:pPr>
        <w:spacing w:after="120" w:line="480" w:lineRule="auto"/>
        <w:jc w:val="both"/>
        <w:outlineLvl w:val="0"/>
        <w:rPr>
          <w:rFonts w:asciiTheme="minorHAnsi" w:hAnsiTheme="minorHAnsi" w:cstheme="minorHAnsi"/>
          <w:b/>
          <w:sz w:val="22"/>
          <w:szCs w:val="22"/>
        </w:rPr>
      </w:pPr>
      <w:r w:rsidRPr="009918D0">
        <w:rPr>
          <w:rFonts w:asciiTheme="minorHAnsi" w:hAnsiTheme="minorHAnsi" w:cstheme="minorHAnsi"/>
          <w:b/>
          <w:sz w:val="22"/>
          <w:szCs w:val="22"/>
        </w:rPr>
        <w:t>Confirmation of</w:t>
      </w:r>
      <w:r w:rsidR="00AA050A" w:rsidRPr="009918D0">
        <w:rPr>
          <w:rFonts w:asciiTheme="minorHAnsi" w:hAnsiTheme="minorHAnsi" w:cstheme="minorHAnsi"/>
          <w:b/>
          <w:sz w:val="22"/>
          <w:szCs w:val="22"/>
        </w:rPr>
        <w:t xml:space="preserve"> viral </w:t>
      </w:r>
      <w:r w:rsidR="000442AE">
        <w:rPr>
          <w:rFonts w:asciiTheme="minorHAnsi" w:hAnsiTheme="minorHAnsi" w:cstheme="minorHAnsi"/>
          <w:b/>
          <w:sz w:val="22"/>
          <w:szCs w:val="22"/>
        </w:rPr>
        <w:t>genes in the</w:t>
      </w:r>
      <w:r w:rsidRPr="009918D0">
        <w:rPr>
          <w:rFonts w:asciiTheme="minorHAnsi" w:hAnsiTheme="minorHAnsi" w:cstheme="minorHAnsi"/>
          <w:b/>
          <w:sz w:val="22"/>
          <w:szCs w:val="22"/>
        </w:rPr>
        <w:t xml:space="preserve"> </w:t>
      </w:r>
      <w:r w:rsidRPr="009918D0">
        <w:rPr>
          <w:rFonts w:asciiTheme="minorHAnsi" w:eastAsia="Cambria" w:hAnsiTheme="minorHAnsi" w:cstheme="minorHAnsi"/>
          <w:b/>
          <w:i/>
          <w:sz w:val="22"/>
          <w:szCs w:val="22"/>
          <w:lang w:val="en-GB"/>
        </w:rPr>
        <w:t>H. catenoides</w:t>
      </w:r>
      <w:r w:rsidRPr="009918D0">
        <w:rPr>
          <w:rFonts w:asciiTheme="minorHAnsi" w:hAnsiTheme="minorHAnsi" w:cstheme="minorHAnsi"/>
          <w:b/>
          <w:sz w:val="22"/>
          <w:szCs w:val="22"/>
        </w:rPr>
        <w:t xml:space="preserve"> </w:t>
      </w:r>
      <w:r w:rsidR="000442AE">
        <w:rPr>
          <w:rFonts w:asciiTheme="minorHAnsi" w:hAnsiTheme="minorHAnsi" w:cstheme="minorHAnsi"/>
          <w:b/>
          <w:sz w:val="22"/>
          <w:szCs w:val="22"/>
        </w:rPr>
        <w:t>assembly</w:t>
      </w:r>
      <w:r w:rsidR="00CF7712" w:rsidRPr="009918D0">
        <w:rPr>
          <w:rFonts w:asciiTheme="minorHAnsi" w:hAnsiTheme="minorHAnsi" w:cstheme="minorHAnsi"/>
          <w:b/>
          <w:sz w:val="22"/>
          <w:szCs w:val="22"/>
        </w:rPr>
        <w:t xml:space="preserve"> and reverse transcriptase </w:t>
      </w:r>
      <w:r w:rsidRPr="009918D0">
        <w:rPr>
          <w:rFonts w:asciiTheme="minorHAnsi" w:hAnsiTheme="minorHAnsi" w:cstheme="minorHAnsi"/>
          <w:b/>
          <w:sz w:val="22"/>
          <w:szCs w:val="22"/>
        </w:rPr>
        <w:t>PCR of viral genes</w:t>
      </w:r>
    </w:p>
    <w:p w14:paraId="75542014" w14:textId="5DBDD806" w:rsidR="00135D62" w:rsidRPr="009918D0" w:rsidRDefault="00AA050A" w:rsidP="00FB7FD4">
      <w:pPr>
        <w:spacing w:after="120" w:line="480" w:lineRule="auto"/>
        <w:jc w:val="both"/>
        <w:rPr>
          <w:rFonts w:asciiTheme="minorHAnsi" w:hAnsiTheme="minorHAnsi" w:cstheme="minorHAnsi"/>
          <w:sz w:val="22"/>
          <w:szCs w:val="22"/>
        </w:rPr>
      </w:pPr>
      <w:r w:rsidRPr="009918D0">
        <w:rPr>
          <w:rFonts w:asciiTheme="minorHAnsi" w:hAnsiTheme="minorHAnsi" w:cstheme="minorHAnsi"/>
          <w:sz w:val="22"/>
          <w:szCs w:val="22"/>
        </w:rPr>
        <w:t>To confirm that the viral genes were assembled correctly</w:t>
      </w:r>
      <w:r w:rsidR="00993697" w:rsidRPr="009918D0">
        <w:rPr>
          <w:rFonts w:asciiTheme="minorHAnsi" w:hAnsiTheme="minorHAnsi" w:cstheme="minorHAnsi"/>
          <w:sz w:val="22"/>
          <w:szCs w:val="22"/>
        </w:rPr>
        <w:t xml:space="preserve"> and were resident in</w:t>
      </w:r>
      <w:r w:rsidR="00B928CB" w:rsidRPr="009918D0">
        <w:rPr>
          <w:rFonts w:asciiTheme="minorHAnsi" w:hAnsiTheme="minorHAnsi" w:cstheme="minorHAnsi"/>
          <w:sz w:val="22"/>
          <w:szCs w:val="22"/>
        </w:rPr>
        <w:t xml:space="preserve"> the</w:t>
      </w:r>
      <w:r w:rsidR="00993697" w:rsidRPr="009918D0">
        <w:rPr>
          <w:rFonts w:asciiTheme="minorHAnsi" w:hAnsiTheme="minorHAnsi" w:cstheme="minorHAnsi"/>
          <w:sz w:val="22"/>
          <w:szCs w:val="22"/>
        </w:rPr>
        <w:t xml:space="preserve"> </w:t>
      </w:r>
      <w:r w:rsidR="00993697" w:rsidRPr="009918D0">
        <w:rPr>
          <w:rFonts w:asciiTheme="minorHAnsi" w:eastAsia="Cambria" w:hAnsiTheme="minorHAnsi" w:cstheme="minorHAnsi"/>
          <w:i/>
          <w:sz w:val="22"/>
          <w:szCs w:val="22"/>
          <w:lang w:val="en-GB"/>
        </w:rPr>
        <w:t xml:space="preserve">H. catenoides </w:t>
      </w:r>
      <w:r w:rsidR="00993697" w:rsidRPr="009918D0">
        <w:rPr>
          <w:rFonts w:asciiTheme="minorHAnsi" w:eastAsia="Cambria" w:hAnsiTheme="minorHAnsi" w:cstheme="minorHAnsi"/>
          <w:sz w:val="22"/>
          <w:szCs w:val="22"/>
          <w:lang w:val="en-GB"/>
        </w:rPr>
        <w:t>genome fragments</w:t>
      </w:r>
      <w:r w:rsidRPr="009918D0">
        <w:rPr>
          <w:rFonts w:asciiTheme="minorHAnsi" w:hAnsiTheme="minorHAnsi" w:cstheme="minorHAnsi"/>
          <w:sz w:val="22"/>
          <w:szCs w:val="22"/>
        </w:rPr>
        <w:t xml:space="preserve">, PCRs across the 3’ and 5’ junctions </w:t>
      </w:r>
      <w:r w:rsidR="00993697" w:rsidRPr="009918D0">
        <w:rPr>
          <w:rFonts w:asciiTheme="minorHAnsi" w:hAnsiTheme="minorHAnsi" w:cstheme="minorHAnsi"/>
          <w:sz w:val="22"/>
          <w:szCs w:val="22"/>
        </w:rPr>
        <w:t xml:space="preserve">of the putative viral open reading frame </w:t>
      </w:r>
      <w:r w:rsidR="007F718D" w:rsidRPr="009918D0">
        <w:rPr>
          <w:rFonts w:asciiTheme="minorHAnsi" w:hAnsiTheme="minorHAnsi" w:cstheme="minorHAnsi"/>
          <w:sz w:val="22"/>
          <w:szCs w:val="22"/>
        </w:rPr>
        <w:t xml:space="preserve">for three of the viral genes </w:t>
      </w:r>
      <w:r w:rsidR="007F718D" w:rsidRPr="009918D0">
        <w:rPr>
          <w:rFonts w:asciiTheme="minorHAnsi" w:hAnsiTheme="minorHAnsi" w:cstheme="minorHAnsi"/>
          <w:i/>
          <w:iCs/>
          <w:sz w:val="22"/>
          <w:szCs w:val="22"/>
          <w:lang w:val="en-GB"/>
        </w:rPr>
        <w:t>polB</w:t>
      </w:r>
      <w:r w:rsidR="007F718D" w:rsidRPr="009918D0">
        <w:rPr>
          <w:rFonts w:asciiTheme="minorHAnsi" w:hAnsiTheme="minorHAnsi" w:cstheme="minorHAnsi"/>
          <w:sz w:val="22"/>
          <w:szCs w:val="22"/>
          <w:lang w:val="en-GB"/>
        </w:rPr>
        <w:t xml:space="preserve">, </w:t>
      </w:r>
      <w:r w:rsidR="007F718D" w:rsidRPr="009918D0">
        <w:rPr>
          <w:rFonts w:asciiTheme="minorHAnsi" w:hAnsiTheme="minorHAnsi" w:cstheme="minorHAnsi"/>
          <w:i/>
          <w:iCs/>
          <w:sz w:val="22"/>
          <w:szCs w:val="22"/>
          <w:lang w:val="en-GB"/>
        </w:rPr>
        <w:t>MCP</w:t>
      </w:r>
      <w:r w:rsidR="007F718D" w:rsidRPr="009918D0">
        <w:rPr>
          <w:rFonts w:asciiTheme="minorHAnsi" w:hAnsiTheme="minorHAnsi" w:cstheme="minorHAnsi"/>
          <w:sz w:val="22"/>
          <w:szCs w:val="22"/>
          <w:lang w:val="en-GB"/>
        </w:rPr>
        <w:t xml:space="preserve">, and </w:t>
      </w:r>
      <w:r w:rsidR="007F718D" w:rsidRPr="009918D0">
        <w:rPr>
          <w:rFonts w:asciiTheme="minorHAnsi" w:hAnsiTheme="minorHAnsi" w:cstheme="minorHAnsi"/>
          <w:i/>
          <w:iCs/>
          <w:sz w:val="22"/>
          <w:szCs w:val="22"/>
          <w:lang w:val="en-GB"/>
        </w:rPr>
        <w:t xml:space="preserve">mg96 </w:t>
      </w:r>
      <w:r w:rsidR="00137313" w:rsidRPr="009918D0">
        <w:rPr>
          <w:rFonts w:asciiTheme="minorHAnsi" w:hAnsiTheme="minorHAnsi" w:cstheme="minorHAnsi"/>
          <w:iCs/>
          <w:sz w:val="22"/>
          <w:szCs w:val="22"/>
          <w:lang w:val="en-GB"/>
        </w:rPr>
        <w:t xml:space="preserve">were performed. </w:t>
      </w:r>
      <w:r w:rsidRPr="009918D0">
        <w:rPr>
          <w:rFonts w:asciiTheme="minorHAnsi" w:hAnsiTheme="minorHAnsi" w:cstheme="minorHAnsi"/>
          <w:sz w:val="22"/>
          <w:szCs w:val="22"/>
        </w:rPr>
        <w:t>25 µl PCR reactions (1x Phusion HF buffer, 400 µM dNTP mix, 200 nM each primer, 0.5 U Phusion polymerase) were performed with the following cycling conditions: initial denaturation of 5 mins at 98°C, followed by 30 cycles of 10 s at 98°C, 30 s at 56-64°C and 1 min at 72°C, then a final extension of 5 mins at 72°C. These were purified using a GeneJET PCR Purification Kit or GeneJET Gel Extraction kit (Thermo Scientific) and sequenced to confirm that each product matched the expected amplicon.</w:t>
      </w:r>
      <w:r w:rsidR="00FD766C" w:rsidRPr="009918D0">
        <w:rPr>
          <w:rFonts w:asciiTheme="minorHAnsi" w:hAnsiTheme="minorHAnsi" w:cstheme="minorHAnsi"/>
          <w:sz w:val="22"/>
          <w:szCs w:val="22"/>
        </w:rPr>
        <w:t xml:space="preserve"> </w:t>
      </w:r>
      <w:r w:rsidRPr="009918D0">
        <w:rPr>
          <w:rFonts w:asciiTheme="minorHAnsi" w:hAnsiTheme="minorHAnsi" w:cstheme="minorHAnsi"/>
          <w:sz w:val="22"/>
          <w:szCs w:val="22"/>
        </w:rPr>
        <w:t xml:space="preserve">To confirm that the </w:t>
      </w:r>
      <w:r w:rsidRPr="009918D0">
        <w:rPr>
          <w:rFonts w:asciiTheme="minorHAnsi" w:hAnsiTheme="minorHAnsi" w:cstheme="minorHAnsi"/>
          <w:i/>
          <w:sz w:val="22"/>
          <w:szCs w:val="22"/>
        </w:rPr>
        <w:t>mcp</w:t>
      </w:r>
      <w:r w:rsidRPr="009918D0">
        <w:rPr>
          <w:rFonts w:asciiTheme="minorHAnsi" w:hAnsiTheme="minorHAnsi" w:cstheme="minorHAnsi"/>
          <w:sz w:val="22"/>
          <w:szCs w:val="22"/>
        </w:rPr>
        <w:t xml:space="preserve"> gene was on the same contig as the histone H3 gene, we performed a PCR across these two genes (expected amplicon of 2837 bp) using the same conditions as above, except with an annealing te</w:t>
      </w:r>
      <w:r w:rsidR="001D2BB7" w:rsidRPr="009918D0">
        <w:rPr>
          <w:rFonts w:asciiTheme="minorHAnsi" w:hAnsiTheme="minorHAnsi" w:cstheme="minorHAnsi"/>
          <w:sz w:val="22"/>
          <w:szCs w:val="22"/>
        </w:rPr>
        <w:t xml:space="preserve">mperature of 64 °C and with a </w:t>
      </w:r>
      <w:r w:rsidR="000442AE" w:rsidRPr="009918D0">
        <w:rPr>
          <w:rFonts w:asciiTheme="minorHAnsi" w:hAnsiTheme="minorHAnsi" w:cstheme="minorHAnsi"/>
          <w:sz w:val="22"/>
          <w:szCs w:val="22"/>
        </w:rPr>
        <w:t>3-min</w:t>
      </w:r>
      <w:r w:rsidRPr="009918D0">
        <w:rPr>
          <w:rFonts w:asciiTheme="minorHAnsi" w:hAnsiTheme="minorHAnsi" w:cstheme="minorHAnsi"/>
          <w:sz w:val="22"/>
          <w:szCs w:val="22"/>
        </w:rPr>
        <w:t xml:space="preserve"> extension. The PCR product was purified and A-tailed using </w:t>
      </w:r>
      <w:r w:rsidRPr="009918D0">
        <w:rPr>
          <w:rFonts w:asciiTheme="minorHAnsi" w:hAnsiTheme="minorHAnsi" w:cstheme="minorHAnsi"/>
          <w:i/>
          <w:sz w:val="22"/>
          <w:szCs w:val="22"/>
        </w:rPr>
        <w:t>Taq</w:t>
      </w:r>
      <w:r w:rsidRPr="009918D0">
        <w:rPr>
          <w:rFonts w:asciiTheme="minorHAnsi" w:hAnsiTheme="minorHAnsi" w:cstheme="minorHAnsi"/>
          <w:sz w:val="22"/>
          <w:szCs w:val="22"/>
        </w:rPr>
        <w:t xml:space="preserve"> polymerase; then cloned using the StrataClone PCR Cloning Kit (Agilent Technologies). The resulting vector was sequenced using T3/T7 primers, with primer-walking to confirm the entire 2. 8 kb sequence.</w:t>
      </w:r>
    </w:p>
    <w:p w14:paraId="77BE7FF1" w14:textId="17DBC731" w:rsidR="00A729C2" w:rsidRPr="009918D0" w:rsidRDefault="00C54159" w:rsidP="00FB7FD4">
      <w:pPr>
        <w:spacing w:after="120" w:line="480" w:lineRule="auto"/>
        <w:ind w:firstLine="720"/>
        <w:jc w:val="both"/>
        <w:rPr>
          <w:rFonts w:asciiTheme="minorHAnsi" w:hAnsiTheme="minorHAnsi" w:cstheme="minorHAnsi"/>
          <w:sz w:val="22"/>
          <w:szCs w:val="22"/>
        </w:rPr>
      </w:pPr>
      <w:r w:rsidRPr="009918D0">
        <w:rPr>
          <w:rFonts w:asciiTheme="minorHAnsi" w:eastAsia="Cambria" w:hAnsiTheme="minorHAnsi" w:cstheme="minorHAnsi"/>
          <w:sz w:val="22"/>
          <w:szCs w:val="22"/>
          <w:lang w:val="en-GB"/>
        </w:rPr>
        <w:t>To investigate if the vir</w:t>
      </w:r>
      <w:r w:rsidR="001D2BB7" w:rsidRPr="009918D0">
        <w:rPr>
          <w:rFonts w:asciiTheme="minorHAnsi" w:eastAsia="Cambria" w:hAnsiTheme="minorHAnsi" w:cstheme="minorHAnsi"/>
          <w:sz w:val="22"/>
          <w:szCs w:val="22"/>
          <w:lang w:val="en-GB"/>
        </w:rPr>
        <w:t>al derived genes are</w:t>
      </w:r>
      <w:r w:rsidRPr="009918D0">
        <w:rPr>
          <w:rFonts w:asciiTheme="minorHAnsi" w:eastAsia="Cambria" w:hAnsiTheme="minorHAnsi" w:cstheme="minorHAnsi"/>
          <w:sz w:val="22"/>
          <w:szCs w:val="22"/>
          <w:lang w:val="en-GB"/>
        </w:rPr>
        <w:t xml:space="preserve"> active</w:t>
      </w:r>
      <w:r w:rsidR="001D2BB7" w:rsidRPr="009918D0">
        <w:rPr>
          <w:rFonts w:asciiTheme="minorHAnsi" w:eastAsia="Cambria" w:hAnsiTheme="minorHAnsi" w:cstheme="minorHAnsi"/>
          <w:sz w:val="22"/>
          <w:szCs w:val="22"/>
          <w:lang w:val="en-GB"/>
        </w:rPr>
        <w:t>ly transcribed in our</w:t>
      </w:r>
      <w:r w:rsidR="00020A24">
        <w:rPr>
          <w:rFonts w:asciiTheme="minorHAnsi" w:eastAsia="Cambria" w:hAnsiTheme="minorHAnsi" w:cstheme="minorHAnsi"/>
          <w:sz w:val="22"/>
          <w:szCs w:val="22"/>
          <w:lang w:val="en-GB"/>
        </w:rPr>
        <w:t xml:space="preserve"> </w:t>
      </w:r>
      <w:r w:rsidR="001D2BB7" w:rsidRPr="009918D0">
        <w:rPr>
          <w:rFonts w:asciiTheme="minorHAnsi" w:eastAsia="Cambria" w:hAnsiTheme="minorHAnsi" w:cstheme="minorHAnsi"/>
          <w:sz w:val="22"/>
          <w:szCs w:val="22"/>
          <w:lang w:val="en-GB"/>
        </w:rPr>
        <w:t>culture conditions</w:t>
      </w:r>
      <w:r w:rsidRPr="009918D0">
        <w:rPr>
          <w:rFonts w:asciiTheme="minorHAnsi" w:eastAsia="Cambria" w:hAnsiTheme="minorHAnsi" w:cstheme="minorHAnsi"/>
          <w:sz w:val="22"/>
          <w:szCs w:val="22"/>
          <w:lang w:val="en-GB"/>
        </w:rPr>
        <w:t xml:space="preserve">, we conducted </w:t>
      </w:r>
      <w:r w:rsidRPr="009918D0">
        <w:rPr>
          <w:rFonts w:asciiTheme="minorHAnsi" w:hAnsiTheme="minorHAnsi" w:cstheme="minorHAnsi"/>
          <w:color w:val="auto"/>
          <w:sz w:val="22"/>
          <w:szCs w:val="22"/>
        </w:rPr>
        <w:t>RT-PCR</w:t>
      </w:r>
      <w:r w:rsidRPr="009918D0">
        <w:rPr>
          <w:rFonts w:asciiTheme="minorHAnsi" w:hAnsiTheme="minorHAnsi" w:cstheme="minorHAnsi"/>
          <w:i/>
          <w:iCs/>
          <w:color w:val="auto"/>
          <w:sz w:val="22"/>
          <w:szCs w:val="22"/>
        </w:rPr>
        <w:t xml:space="preserve"> </w:t>
      </w:r>
      <w:r w:rsidRPr="009918D0">
        <w:rPr>
          <w:rFonts w:asciiTheme="minorHAnsi" w:hAnsiTheme="minorHAnsi" w:cstheme="minorHAnsi"/>
          <w:iCs/>
          <w:color w:val="auto"/>
          <w:sz w:val="22"/>
          <w:szCs w:val="22"/>
        </w:rPr>
        <w:t>of the</w:t>
      </w:r>
      <w:r w:rsidRPr="009918D0">
        <w:rPr>
          <w:rFonts w:asciiTheme="minorHAnsi" w:hAnsiTheme="minorHAnsi" w:cstheme="minorHAnsi"/>
          <w:i/>
          <w:iCs/>
          <w:color w:val="auto"/>
          <w:sz w:val="22"/>
          <w:szCs w:val="22"/>
        </w:rPr>
        <w:t xml:space="preserve"> polB, mcp</w:t>
      </w:r>
      <w:r w:rsidRPr="009918D0">
        <w:rPr>
          <w:rFonts w:asciiTheme="minorHAnsi" w:hAnsiTheme="minorHAnsi" w:cstheme="minorHAnsi"/>
          <w:color w:val="auto"/>
          <w:sz w:val="22"/>
          <w:szCs w:val="22"/>
        </w:rPr>
        <w:t xml:space="preserve">, </w:t>
      </w:r>
      <w:r w:rsidRPr="009918D0">
        <w:rPr>
          <w:rFonts w:asciiTheme="minorHAnsi" w:hAnsiTheme="minorHAnsi" w:cstheme="minorHAnsi"/>
          <w:i/>
          <w:iCs/>
          <w:color w:val="auto"/>
          <w:sz w:val="22"/>
          <w:szCs w:val="22"/>
        </w:rPr>
        <w:t xml:space="preserve">mg96 </w:t>
      </w:r>
      <w:r w:rsidRPr="009918D0">
        <w:rPr>
          <w:rFonts w:asciiTheme="minorHAnsi" w:hAnsiTheme="minorHAnsi" w:cstheme="minorHAnsi"/>
          <w:iCs/>
          <w:color w:val="auto"/>
          <w:sz w:val="22"/>
          <w:szCs w:val="22"/>
        </w:rPr>
        <w:t xml:space="preserve">and </w:t>
      </w:r>
      <w:r w:rsidRPr="009918D0">
        <w:rPr>
          <w:rFonts w:asciiTheme="minorHAnsi" w:hAnsiTheme="minorHAnsi" w:cstheme="minorHAnsi"/>
          <w:i/>
          <w:iCs/>
          <w:color w:val="auto"/>
          <w:sz w:val="22"/>
          <w:szCs w:val="22"/>
        </w:rPr>
        <w:t xml:space="preserve">rps3 </w:t>
      </w:r>
      <w:r w:rsidRPr="009918D0">
        <w:rPr>
          <w:rFonts w:asciiTheme="minorHAnsi" w:hAnsiTheme="minorHAnsi" w:cstheme="minorHAnsi"/>
          <w:iCs/>
          <w:color w:val="auto"/>
          <w:sz w:val="22"/>
          <w:szCs w:val="22"/>
        </w:rPr>
        <w:t xml:space="preserve">virus </w:t>
      </w:r>
      <w:r w:rsidRPr="009918D0">
        <w:rPr>
          <w:rFonts w:asciiTheme="minorHAnsi" w:hAnsiTheme="minorHAnsi" w:cstheme="minorHAnsi"/>
          <w:color w:val="auto"/>
          <w:sz w:val="22"/>
          <w:szCs w:val="22"/>
        </w:rPr>
        <w:t>confirming</w:t>
      </w:r>
      <w:r w:rsidRPr="009918D0">
        <w:rPr>
          <w:rFonts w:asciiTheme="minorHAnsi" w:hAnsiTheme="minorHAnsi" w:cstheme="minorHAnsi"/>
          <w:i/>
          <w:iCs/>
          <w:color w:val="auto"/>
          <w:sz w:val="22"/>
          <w:szCs w:val="22"/>
        </w:rPr>
        <w:t xml:space="preserve"> polB, mg96 and rps3 </w:t>
      </w:r>
      <w:r w:rsidRPr="009918D0">
        <w:rPr>
          <w:rFonts w:asciiTheme="minorHAnsi" w:hAnsiTheme="minorHAnsi" w:cstheme="minorHAnsi"/>
          <w:iCs/>
          <w:color w:val="auto"/>
          <w:sz w:val="22"/>
          <w:szCs w:val="22"/>
        </w:rPr>
        <w:t>are expressed in our culture conditions suggesting that the virus is transcriptionally active</w:t>
      </w:r>
      <w:r w:rsidR="00135D62" w:rsidRPr="009918D0">
        <w:rPr>
          <w:rFonts w:asciiTheme="minorHAnsi" w:hAnsiTheme="minorHAnsi" w:cstheme="minorHAnsi"/>
          <w:sz w:val="22"/>
          <w:szCs w:val="22"/>
        </w:rPr>
        <w:t xml:space="preserve">. </w:t>
      </w:r>
      <w:r w:rsidR="00A729C2" w:rsidRPr="009918D0">
        <w:rPr>
          <w:rFonts w:asciiTheme="minorHAnsi" w:hAnsiTheme="minorHAnsi" w:cstheme="minorHAnsi"/>
          <w:sz w:val="22"/>
          <w:szCs w:val="22"/>
        </w:rPr>
        <w:t xml:space="preserve">RNA was extracted from </w:t>
      </w:r>
      <w:r w:rsidR="00A729C2" w:rsidRPr="009918D0">
        <w:rPr>
          <w:rFonts w:asciiTheme="minorHAnsi" w:hAnsiTheme="minorHAnsi" w:cstheme="minorHAnsi"/>
          <w:i/>
          <w:sz w:val="22"/>
          <w:szCs w:val="22"/>
        </w:rPr>
        <w:t xml:space="preserve">H. </w:t>
      </w:r>
      <w:r w:rsidR="00A729C2" w:rsidRPr="009918D0">
        <w:rPr>
          <w:rFonts w:asciiTheme="minorHAnsi" w:hAnsiTheme="minorHAnsi" w:cstheme="minorHAnsi"/>
          <w:i/>
          <w:sz w:val="22"/>
          <w:szCs w:val="22"/>
        </w:rPr>
        <w:lastRenderedPageBreak/>
        <w:t xml:space="preserve">catenoides </w:t>
      </w:r>
      <w:r w:rsidR="00A729C2" w:rsidRPr="009918D0">
        <w:rPr>
          <w:rFonts w:asciiTheme="minorHAnsi" w:hAnsiTheme="minorHAnsi" w:cstheme="minorHAnsi"/>
          <w:sz w:val="22"/>
          <w:szCs w:val="22"/>
        </w:rPr>
        <w:t>using RNA PowerSoil Total RNA Isolation (MoBio).</w:t>
      </w:r>
      <w:r w:rsidR="00135D62" w:rsidRPr="009918D0">
        <w:rPr>
          <w:rFonts w:asciiTheme="minorHAnsi" w:hAnsiTheme="minorHAnsi" w:cstheme="minorHAnsi"/>
          <w:sz w:val="22"/>
          <w:szCs w:val="22"/>
        </w:rPr>
        <w:t xml:space="preserve"> </w:t>
      </w:r>
      <w:r w:rsidR="00A729C2" w:rsidRPr="009918D0">
        <w:rPr>
          <w:rFonts w:asciiTheme="minorHAnsi" w:hAnsiTheme="minorHAnsi" w:cstheme="minorHAnsi"/>
          <w:sz w:val="22"/>
          <w:szCs w:val="22"/>
        </w:rPr>
        <w:t>Residual genomic DNA was removed using RQ1 RNase-Free DNase (Promega) and Taq PCR was performed to confirm absence of DNA. Reverse-transcriptase PCR was then performed using a Qiagen OneStep kit according to the manufacturer’s instructions, alongside genomic DNA positive and no-template controls. The following cycling conditions were used: reverse-transcriptase of 30 mins at 50°C and initial denaturation 15 minutes at 94°C, followed by 32 cycles of 1 min at 94°C, 1 min at 50°C and 1 min at 72°C, then a final extension of 10 mins at 72°C. Samples were then analysed on a 2% (w/v) agarose gel.</w:t>
      </w:r>
    </w:p>
    <w:p w14:paraId="3D2420BB" w14:textId="2E086BFE" w:rsidR="001D7114" w:rsidRPr="009918D0" w:rsidRDefault="001D7114" w:rsidP="00FB7FD4">
      <w:pPr>
        <w:spacing w:after="120" w:line="480" w:lineRule="auto"/>
        <w:jc w:val="both"/>
        <w:outlineLvl w:val="0"/>
        <w:rPr>
          <w:rFonts w:asciiTheme="minorHAnsi" w:hAnsiTheme="minorHAnsi" w:cstheme="minorHAnsi"/>
          <w:b/>
          <w:sz w:val="22"/>
          <w:szCs w:val="22"/>
        </w:rPr>
      </w:pPr>
      <w:r w:rsidRPr="009918D0">
        <w:rPr>
          <w:rFonts w:asciiTheme="minorHAnsi" w:hAnsiTheme="minorHAnsi" w:cstheme="minorHAnsi"/>
          <w:b/>
          <w:sz w:val="22"/>
          <w:szCs w:val="22"/>
        </w:rPr>
        <w:t>WGA staining</w:t>
      </w:r>
    </w:p>
    <w:p w14:paraId="35D4F073" w14:textId="7CA4D7BC" w:rsidR="00DA5FC1" w:rsidRPr="009918D0" w:rsidRDefault="00675BDE" w:rsidP="00FB7FD4">
      <w:pPr>
        <w:spacing w:after="120" w:line="480" w:lineRule="auto"/>
        <w:jc w:val="both"/>
        <w:rPr>
          <w:rFonts w:asciiTheme="minorHAnsi" w:hAnsiTheme="minorHAnsi" w:cstheme="minorHAnsi"/>
          <w:sz w:val="22"/>
          <w:szCs w:val="22"/>
        </w:rPr>
      </w:pPr>
      <w:r w:rsidRPr="009918D0">
        <w:rPr>
          <w:rFonts w:asciiTheme="minorHAnsi" w:hAnsiTheme="minorHAnsi" w:cstheme="minorHAnsi"/>
          <w:i/>
          <w:sz w:val="22"/>
          <w:szCs w:val="22"/>
        </w:rPr>
        <w:t>H. catenoides</w:t>
      </w:r>
      <w:r w:rsidRPr="009918D0">
        <w:rPr>
          <w:rFonts w:asciiTheme="minorHAnsi" w:hAnsiTheme="minorHAnsi" w:cstheme="minorHAnsi"/>
          <w:sz w:val="22"/>
          <w:szCs w:val="22"/>
        </w:rPr>
        <w:t xml:space="preserve"> was grown for 7 days at 25°C and 100 µl of mycelial growth was removed and suspended in 1 ml PBS. 5 µg ml</w:t>
      </w:r>
      <w:r w:rsidRPr="009918D0">
        <w:rPr>
          <w:rFonts w:asciiTheme="minorHAnsi" w:hAnsiTheme="minorHAnsi" w:cstheme="minorHAnsi"/>
          <w:sz w:val="22"/>
          <w:szCs w:val="22"/>
          <w:vertAlign w:val="superscript"/>
        </w:rPr>
        <w:t>-1</w:t>
      </w:r>
      <w:r w:rsidRPr="009918D0">
        <w:rPr>
          <w:rFonts w:asciiTheme="minorHAnsi" w:hAnsiTheme="minorHAnsi" w:cstheme="minorHAnsi"/>
          <w:sz w:val="22"/>
          <w:szCs w:val="22"/>
        </w:rPr>
        <w:t xml:space="preserve"> calcofluor white (Fluka) and 10 µg ml</w:t>
      </w:r>
      <w:r w:rsidRPr="009918D0">
        <w:rPr>
          <w:rFonts w:asciiTheme="minorHAnsi" w:hAnsiTheme="minorHAnsi" w:cstheme="minorHAnsi"/>
          <w:sz w:val="22"/>
          <w:szCs w:val="22"/>
          <w:vertAlign w:val="superscript"/>
        </w:rPr>
        <w:t>-1</w:t>
      </w:r>
      <w:r w:rsidRPr="009918D0">
        <w:rPr>
          <w:rFonts w:asciiTheme="minorHAnsi" w:hAnsiTheme="minorHAnsi" w:cstheme="minorHAnsi"/>
          <w:sz w:val="22"/>
          <w:szCs w:val="22"/>
        </w:rPr>
        <w:t xml:space="preserve"> WGA, Alexa Fluor 488 conjugate (Invitrogen) were added and cells were incubated for 30 minutes in the dark. Cells were washed twice in PBS and imaged using an Olympus IX73 microscope on a 40x objective. Unstained cells were</w:t>
      </w:r>
      <w:r w:rsidR="000468CF" w:rsidRPr="009918D0">
        <w:rPr>
          <w:rFonts w:asciiTheme="minorHAnsi" w:hAnsiTheme="minorHAnsi" w:cstheme="minorHAnsi"/>
          <w:sz w:val="22"/>
          <w:szCs w:val="22"/>
        </w:rPr>
        <w:t xml:space="preserve"> also</w:t>
      </w:r>
      <w:r w:rsidRPr="009918D0">
        <w:rPr>
          <w:rFonts w:asciiTheme="minorHAnsi" w:hAnsiTheme="minorHAnsi" w:cstheme="minorHAnsi"/>
          <w:sz w:val="22"/>
          <w:szCs w:val="22"/>
        </w:rPr>
        <w:t xml:space="preserve"> checked to confirm the absence of autofluorescence.</w:t>
      </w:r>
    </w:p>
    <w:p w14:paraId="451930F0" w14:textId="6209B21B" w:rsidR="00DA5FC1" w:rsidRPr="009918D0" w:rsidRDefault="00DA5FC1" w:rsidP="00FB7FD4">
      <w:pPr>
        <w:spacing w:after="120" w:line="480" w:lineRule="auto"/>
        <w:jc w:val="both"/>
        <w:outlineLvl w:val="0"/>
        <w:rPr>
          <w:rFonts w:asciiTheme="minorHAnsi" w:hAnsiTheme="minorHAnsi" w:cstheme="minorHAnsi"/>
          <w:b/>
          <w:sz w:val="22"/>
          <w:szCs w:val="22"/>
        </w:rPr>
      </w:pPr>
      <w:r w:rsidRPr="009918D0">
        <w:rPr>
          <w:rFonts w:asciiTheme="minorHAnsi" w:hAnsiTheme="minorHAnsi" w:cstheme="minorHAnsi"/>
          <w:b/>
          <w:sz w:val="22"/>
          <w:szCs w:val="22"/>
        </w:rPr>
        <w:t>Figure Legends</w:t>
      </w:r>
    </w:p>
    <w:p w14:paraId="0535846E" w14:textId="164B7237" w:rsidR="00900BB3" w:rsidRPr="00425E3A" w:rsidRDefault="00900BB3" w:rsidP="00FB7FD4">
      <w:pPr>
        <w:spacing w:after="120" w:line="480" w:lineRule="auto"/>
        <w:jc w:val="both"/>
        <w:rPr>
          <w:rFonts w:asciiTheme="minorHAnsi" w:hAnsiTheme="minorHAnsi" w:cstheme="minorHAnsi"/>
          <w:color w:val="000000" w:themeColor="text1"/>
          <w:sz w:val="22"/>
          <w:szCs w:val="22"/>
        </w:rPr>
      </w:pPr>
      <w:r w:rsidRPr="009918D0">
        <w:rPr>
          <w:rFonts w:asciiTheme="minorHAnsi" w:hAnsiTheme="minorHAnsi" w:cstheme="minorHAnsi"/>
          <w:b/>
          <w:sz w:val="22"/>
          <w:szCs w:val="22"/>
        </w:rPr>
        <w:t>Fig. 1</w:t>
      </w:r>
      <w:r w:rsidR="00BF3EEE" w:rsidRPr="009918D0">
        <w:rPr>
          <w:rFonts w:asciiTheme="minorHAnsi" w:hAnsiTheme="minorHAnsi" w:cstheme="minorHAnsi"/>
          <w:b/>
          <w:sz w:val="22"/>
          <w:szCs w:val="22"/>
        </w:rPr>
        <w:t>.</w:t>
      </w:r>
      <w:r w:rsidR="00B00F56" w:rsidRPr="009918D0">
        <w:rPr>
          <w:rFonts w:asciiTheme="minorHAnsi" w:hAnsiTheme="minorHAnsi" w:cstheme="minorHAnsi"/>
          <w:b/>
          <w:sz w:val="22"/>
          <w:szCs w:val="22"/>
        </w:rPr>
        <w:t xml:space="preserve"> </w:t>
      </w:r>
      <w:r w:rsidR="00155E6B">
        <w:rPr>
          <w:rFonts w:asciiTheme="minorHAnsi" w:hAnsiTheme="minorHAnsi" w:cstheme="minorHAnsi"/>
          <w:b/>
          <w:sz w:val="22"/>
          <w:szCs w:val="22"/>
        </w:rPr>
        <w:t xml:space="preserve">Concatenated multi gene phylogeny and general genome statistics of representative stramenopiles. </w:t>
      </w:r>
      <w:r w:rsidR="00B00F56" w:rsidRPr="009918D0">
        <w:rPr>
          <w:rFonts w:asciiTheme="minorHAnsi" w:hAnsiTheme="minorHAnsi" w:cstheme="minorHAnsi"/>
          <w:b/>
          <w:sz w:val="22"/>
          <w:szCs w:val="22"/>
        </w:rPr>
        <w:t>(A)</w:t>
      </w:r>
      <w:r w:rsidR="00BF3EEE" w:rsidRPr="009918D0">
        <w:rPr>
          <w:rFonts w:asciiTheme="minorHAnsi" w:hAnsiTheme="minorHAnsi" w:cstheme="minorHAnsi"/>
          <w:b/>
          <w:sz w:val="22"/>
          <w:szCs w:val="22"/>
        </w:rPr>
        <w:t xml:space="preserve"> </w:t>
      </w:r>
      <w:r w:rsidR="00BF3EEE" w:rsidRPr="00BE5B2D">
        <w:rPr>
          <w:rFonts w:asciiTheme="minorHAnsi" w:hAnsiTheme="minorHAnsi" w:cstheme="minorHAnsi"/>
          <w:sz w:val="22"/>
          <w:szCs w:val="22"/>
        </w:rPr>
        <w:t xml:space="preserve">Subsection of a </w:t>
      </w:r>
      <w:r w:rsidR="00B00F56" w:rsidRPr="00BE5B2D">
        <w:rPr>
          <w:rFonts w:asciiTheme="minorHAnsi" w:hAnsiTheme="minorHAnsi" w:cstheme="minorHAnsi"/>
          <w:sz w:val="22"/>
          <w:szCs w:val="22"/>
        </w:rPr>
        <w:t xml:space="preserve">245 </w:t>
      </w:r>
      <w:r w:rsidR="00663D6D" w:rsidRPr="00BE5B2D">
        <w:rPr>
          <w:rFonts w:asciiTheme="minorHAnsi" w:hAnsiTheme="minorHAnsi" w:cstheme="minorHAnsi"/>
          <w:sz w:val="22"/>
          <w:szCs w:val="22"/>
        </w:rPr>
        <w:t>orthologous</w:t>
      </w:r>
      <w:r w:rsidR="00B00F56" w:rsidRPr="00BE5B2D">
        <w:rPr>
          <w:rFonts w:asciiTheme="minorHAnsi" w:hAnsiTheme="minorHAnsi" w:cstheme="minorHAnsi"/>
          <w:sz w:val="22"/>
          <w:szCs w:val="22"/>
        </w:rPr>
        <w:t xml:space="preserve"> </w:t>
      </w:r>
      <w:r w:rsidR="00BF3EEE" w:rsidRPr="00BE5B2D">
        <w:rPr>
          <w:rFonts w:asciiTheme="minorHAnsi" w:hAnsiTheme="minorHAnsi" w:cstheme="minorHAnsi"/>
          <w:sz w:val="22"/>
          <w:szCs w:val="22"/>
        </w:rPr>
        <w:t xml:space="preserve">multi-gene concatenated phylogeny </w:t>
      </w:r>
      <w:r w:rsidR="00B00F56" w:rsidRPr="00BE5B2D">
        <w:rPr>
          <w:rFonts w:asciiTheme="minorHAnsi" w:hAnsiTheme="minorHAnsi" w:cstheme="minorHAnsi"/>
          <w:iCs/>
          <w:color w:val="16191F"/>
          <w:sz w:val="22"/>
          <w:szCs w:val="22"/>
          <w:lang w:val="en-GB"/>
        </w:rPr>
        <w:t xml:space="preserve">(85 taxa and 71,862 amino acid sites) </w:t>
      </w:r>
      <w:r w:rsidR="00BF3EEE" w:rsidRPr="00BE5B2D">
        <w:rPr>
          <w:rFonts w:asciiTheme="minorHAnsi" w:hAnsiTheme="minorHAnsi" w:cstheme="minorHAnsi"/>
          <w:sz w:val="22"/>
          <w:szCs w:val="22"/>
        </w:rPr>
        <w:t xml:space="preserve">demonstrating the branching position of </w:t>
      </w:r>
      <w:r w:rsidR="00BF3EEE" w:rsidRPr="00BE5B2D">
        <w:rPr>
          <w:rFonts w:asciiTheme="minorHAnsi" w:hAnsiTheme="minorHAnsi" w:cstheme="minorHAnsi"/>
          <w:i/>
          <w:sz w:val="22"/>
          <w:szCs w:val="22"/>
        </w:rPr>
        <w:t>Hyphochytrium</w:t>
      </w:r>
      <w:r w:rsidR="00B00F56" w:rsidRPr="00BE5B2D">
        <w:rPr>
          <w:rFonts w:asciiTheme="minorHAnsi" w:hAnsiTheme="minorHAnsi" w:cstheme="minorHAnsi"/>
          <w:i/>
          <w:sz w:val="22"/>
          <w:szCs w:val="22"/>
        </w:rPr>
        <w:t xml:space="preserve"> </w:t>
      </w:r>
      <w:r w:rsidR="00B00F56" w:rsidRPr="00BE5B2D">
        <w:rPr>
          <w:rFonts w:asciiTheme="minorHAnsi" w:hAnsiTheme="minorHAnsi" w:cstheme="minorHAnsi"/>
          <w:sz w:val="22"/>
          <w:szCs w:val="22"/>
        </w:rPr>
        <w:t>within the stramenopiles calculated using Maximum Likelihood methods and summary of genome sta</w:t>
      </w:r>
      <w:r w:rsidR="00326090" w:rsidRPr="00BE5B2D">
        <w:rPr>
          <w:rFonts w:asciiTheme="minorHAnsi" w:hAnsiTheme="minorHAnsi" w:cstheme="minorHAnsi"/>
          <w:sz w:val="22"/>
          <w:szCs w:val="22"/>
        </w:rPr>
        <w:t>t</w:t>
      </w:r>
      <w:r w:rsidR="00B00F56" w:rsidRPr="00BE5B2D">
        <w:rPr>
          <w:rFonts w:asciiTheme="minorHAnsi" w:hAnsiTheme="minorHAnsi" w:cstheme="minorHAnsi"/>
          <w:sz w:val="22"/>
          <w:szCs w:val="22"/>
        </w:rPr>
        <w:t>s</w:t>
      </w:r>
      <w:r w:rsidR="00BF3EEE" w:rsidRPr="00BE5B2D">
        <w:rPr>
          <w:rFonts w:asciiTheme="minorHAnsi" w:hAnsiTheme="minorHAnsi" w:cstheme="minorHAnsi"/>
          <w:i/>
          <w:sz w:val="22"/>
          <w:szCs w:val="22"/>
        </w:rPr>
        <w:t>.</w:t>
      </w:r>
      <w:r w:rsidR="00BF3EEE" w:rsidRPr="00BE5B2D">
        <w:rPr>
          <w:rFonts w:asciiTheme="minorHAnsi" w:hAnsiTheme="minorHAnsi" w:cstheme="minorHAnsi"/>
          <w:sz w:val="22"/>
          <w:szCs w:val="22"/>
        </w:rPr>
        <w:t xml:space="preserve"> See </w:t>
      </w:r>
      <w:hyperlink r:id="rId17" w:history="1">
        <w:r w:rsidR="00020A24" w:rsidRPr="00BE5B2D">
          <w:rPr>
            <w:rStyle w:val="Hyperlink"/>
            <w:rFonts w:asciiTheme="minorHAnsi" w:hAnsiTheme="minorHAnsi"/>
            <w:sz w:val="22"/>
            <w:szCs w:val="22"/>
          </w:rPr>
          <w:t>https://github.com/guyleonard/hyphochytrium/blob/master/manuscript/data/data_s1_fig_1a_hyphochytrium_phylogeny.tree</w:t>
        </w:r>
      </w:hyperlink>
      <w:r w:rsidR="00020A24" w:rsidRPr="00BE5B2D">
        <w:rPr>
          <w:rStyle w:val="Hyperlink"/>
          <w:rFonts w:asciiTheme="minorHAnsi" w:hAnsiTheme="minorHAnsi"/>
          <w:sz w:val="22"/>
          <w:szCs w:val="22"/>
        </w:rPr>
        <w:t xml:space="preserve"> </w:t>
      </w:r>
      <w:r w:rsidR="00BF3EEE" w:rsidRPr="00BE5B2D">
        <w:rPr>
          <w:rFonts w:asciiTheme="minorHAnsi" w:hAnsiTheme="minorHAnsi" w:cstheme="minorHAnsi"/>
          <w:sz w:val="22"/>
          <w:szCs w:val="22"/>
        </w:rPr>
        <w:t xml:space="preserve">for </w:t>
      </w:r>
      <w:r w:rsidR="000442AE">
        <w:rPr>
          <w:rFonts w:asciiTheme="minorHAnsi" w:hAnsiTheme="minorHAnsi" w:cstheme="minorHAnsi"/>
          <w:sz w:val="22"/>
          <w:szCs w:val="22"/>
        </w:rPr>
        <w:t xml:space="preserve">the </w:t>
      </w:r>
      <w:r w:rsidR="00BF3EEE" w:rsidRPr="00BE5B2D">
        <w:rPr>
          <w:rFonts w:asciiTheme="minorHAnsi" w:hAnsiTheme="minorHAnsi" w:cstheme="minorHAnsi"/>
          <w:sz w:val="22"/>
          <w:szCs w:val="22"/>
        </w:rPr>
        <w:t xml:space="preserve">full tree file. Dots on the </w:t>
      </w:r>
      <w:r w:rsidR="00763E0F">
        <w:rPr>
          <w:rFonts w:asciiTheme="minorHAnsi" w:hAnsiTheme="minorHAnsi" w:cstheme="minorHAnsi"/>
          <w:sz w:val="22"/>
          <w:szCs w:val="22"/>
        </w:rPr>
        <w:t xml:space="preserve">branches of the </w:t>
      </w:r>
      <w:r w:rsidR="00BF3EEE" w:rsidRPr="00BE5B2D">
        <w:rPr>
          <w:rFonts w:asciiTheme="minorHAnsi" w:hAnsiTheme="minorHAnsi" w:cstheme="minorHAnsi"/>
          <w:sz w:val="22"/>
          <w:szCs w:val="22"/>
        </w:rPr>
        <w:t>phylogen</w:t>
      </w:r>
      <w:r w:rsidR="00763E0F">
        <w:rPr>
          <w:rFonts w:asciiTheme="minorHAnsi" w:hAnsiTheme="minorHAnsi" w:cstheme="minorHAnsi"/>
          <w:sz w:val="22"/>
          <w:szCs w:val="22"/>
        </w:rPr>
        <w:t>etic tree</w:t>
      </w:r>
      <w:r w:rsidR="00BF3EEE" w:rsidRPr="00BE5B2D">
        <w:rPr>
          <w:rFonts w:asciiTheme="minorHAnsi" w:hAnsiTheme="minorHAnsi" w:cstheme="minorHAnsi"/>
          <w:sz w:val="22"/>
          <w:szCs w:val="22"/>
        </w:rPr>
        <w:t xml:space="preserve"> indicate 100% bootstrap support</w:t>
      </w:r>
      <w:r w:rsidR="00B00F56" w:rsidRPr="00BE5B2D">
        <w:rPr>
          <w:rFonts w:asciiTheme="minorHAnsi" w:hAnsiTheme="minorHAnsi" w:cstheme="minorHAnsi"/>
          <w:sz w:val="22"/>
          <w:szCs w:val="22"/>
        </w:rPr>
        <w:t>, values below 50% have been removed</w:t>
      </w:r>
      <w:r w:rsidR="00BF3EEE" w:rsidRPr="00BE5B2D">
        <w:rPr>
          <w:rFonts w:asciiTheme="minorHAnsi" w:hAnsiTheme="minorHAnsi" w:cstheme="minorHAnsi"/>
          <w:sz w:val="22"/>
          <w:szCs w:val="22"/>
        </w:rPr>
        <w:t>. Cartoons</w:t>
      </w:r>
      <w:r w:rsidR="00BF3EEE" w:rsidRPr="009918D0">
        <w:rPr>
          <w:rFonts w:asciiTheme="minorHAnsi" w:hAnsiTheme="minorHAnsi" w:cstheme="minorHAnsi"/>
          <w:sz w:val="22"/>
          <w:szCs w:val="22"/>
        </w:rPr>
        <w:t xml:space="preserve"> of cells indicate change in flagellum anatomy</w:t>
      </w:r>
      <w:r w:rsidR="00B00F56" w:rsidRPr="009918D0">
        <w:rPr>
          <w:rFonts w:asciiTheme="minorHAnsi" w:hAnsiTheme="minorHAnsi" w:cstheme="minorHAnsi"/>
          <w:sz w:val="22"/>
          <w:szCs w:val="22"/>
        </w:rPr>
        <w:t xml:space="preserve"> over the tree</w:t>
      </w:r>
      <w:r w:rsidR="00BF3EEE" w:rsidRPr="009918D0">
        <w:rPr>
          <w:rFonts w:asciiTheme="minorHAnsi" w:hAnsiTheme="minorHAnsi" w:cstheme="minorHAnsi"/>
          <w:sz w:val="22"/>
          <w:szCs w:val="22"/>
        </w:rPr>
        <w:t>. Key indicates generalized lifestyle of the taxa sample</w:t>
      </w:r>
      <w:r w:rsidR="00B00F56" w:rsidRPr="009918D0">
        <w:rPr>
          <w:rFonts w:asciiTheme="minorHAnsi" w:hAnsiTheme="minorHAnsi" w:cstheme="minorHAnsi"/>
          <w:sz w:val="22"/>
          <w:szCs w:val="22"/>
        </w:rPr>
        <w:t>d</w:t>
      </w:r>
      <w:r w:rsidR="004F2608" w:rsidRPr="009918D0">
        <w:rPr>
          <w:rFonts w:asciiTheme="minorHAnsi" w:hAnsiTheme="minorHAnsi" w:cstheme="minorHAnsi"/>
          <w:sz w:val="22"/>
          <w:szCs w:val="22"/>
        </w:rPr>
        <w:t xml:space="preserve">. </w:t>
      </w:r>
      <w:r w:rsidR="00B00F56" w:rsidRPr="009918D0">
        <w:rPr>
          <w:rFonts w:asciiTheme="minorHAnsi" w:hAnsiTheme="minorHAnsi" w:cstheme="minorHAnsi"/>
          <w:b/>
          <w:sz w:val="22"/>
          <w:szCs w:val="22"/>
        </w:rPr>
        <w:t xml:space="preserve">(B) </w:t>
      </w:r>
      <w:r w:rsidR="00B00F56" w:rsidRPr="009918D0">
        <w:rPr>
          <w:rFonts w:asciiTheme="minorHAnsi" w:hAnsiTheme="minorHAnsi" w:cstheme="minorHAnsi"/>
          <w:sz w:val="22"/>
          <w:szCs w:val="22"/>
        </w:rPr>
        <w:t>Table of genome statistics for a range of different stramenopiles.</w:t>
      </w:r>
    </w:p>
    <w:p w14:paraId="3BB3F143" w14:textId="407AF6F4" w:rsidR="007F2652" w:rsidRPr="00425E3A" w:rsidRDefault="007F2652" w:rsidP="00FB7FD4">
      <w:pPr>
        <w:spacing w:after="120" w:line="480" w:lineRule="auto"/>
        <w:jc w:val="both"/>
        <w:rPr>
          <w:rFonts w:asciiTheme="minorHAnsi" w:hAnsiTheme="minorHAnsi" w:cstheme="minorHAnsi"/>
          <w:color w:val="000000" w:themeColor="text1"/>
          <w:sz w:val="22"/>
          <w:szCs w:val="22"/>
        </w:rPr>
      </w:pPr>
      <w:r w:rsidRPr="00425E3A">
        <w:rPr>
          <w:rFonts w:asciiTheme="minorHAnsi" w:hAnsiTheme="minorHAnsi" w:cstheme="minorHAnsi"/>
          <w:b/>
          <w:color w:val="000000" w:themeColor="text1"/>
          <w:sz w:val="22"/>
          <w:szCs w:val="22"/>
        </w:rPr>
        <w:t>Fig. 2</w:t>
      </w:r>
      <w:r w:rsidR="00835D21" w:rsidRPr="00425E3A">
        <w:rPr>
          <w:rFonts w:asciiTheme="minorHAnsi" w:hAnsiTheme="minorHAnsi" w:cstheme="minorHAnsi"/>
          <w:b/>
          <w:color w:val="000000" w:themeColor="text1"/>
          <w:sz w:val="22"/>
          <w:szCs w:val="22"/>
        </w:rPr>
        <w:t xml:space="preserve"> </w:t>
      </w:r>
      <w:r w:rsidR="0011200F" w:rsidRPr="00425E3A">
        <w:rPr>
          <w:rFonts w:asciiTheme="minorHAnsi" w:hAnsiTheme="minorHAnsi" w:cstheme="minorHAnsi"/>
          <w:b/>
          <w:color w:val="000000" w:themeColor="text1"/>
          <w:sz w:val="22"/>
          <w:szCs w:val="22"/>
        </w:rPr>
        <w:t xml:space="preserve">Comparison of secreted proteome and putative carbohydrate </w:t>
      </w:r>
      <w:r w:rsidR="005633A3" w:rsidRPr="00425E3A">
        <w:rPr>
          <w:rFonts w:asciiTheme="minorHAnsi" w:hAnsiTheme="minorHAnsi" w:cstheme="minorHAnsi"/>
          <w:b/>
          <w:color w:val="000000" w:themeColor="text1"/>
          <w:sz w:val="22"/>
          <w:szCs w:val="22"/>
        </w:rPr>
        <w:t xml:space="preserve">active proteins across the </w:t>
      </w:r>
      <w:r w:rsidR="00020A24" w:rsidRPr="00425E3A">
        <w:rPr>
          <w:rFonts w:asciiTheme="minorHAnsi" w:hAnsiTheme="minorHAnsi" w:cstheme="minorHAnsi"/>
          <w:b/>
          <w:color w:val="000000" w:themeColor="text1"/>
          <w:sz w:val="22"/>
          <w:szCs w:val="22"/>
        </w:rPr>
        <w:t>Pseudofungi including</w:t>
      </w:r>
      <w:r w:rsidR="00155E6B">
        <w:rPr>
          <w:rFonts w:asciiTheme="minorHAnsi" w:hAnsiTheme="minorHAnsi" w:cstheme="minorHAnsi"/>
          <w:b/>
          <w:color w:val="000000" w:themeColor="text1"/>
          <w:sz w:val="22"/>
          <w:szCs w:val="22"/>
        </w:rPr>
        <w:t xml:space="preserve"> an</w:t>
      </w:r>
      <w:r w:rsidR="00020A24" w:rsidRPr="00425E3A">
        <w:rPr>
          <w:rFonts w:asciiTheme="minorHAnsi" w:hAnsiTheme="minorHAnsi" w:cstheme="minorHAnsi"/>
          <w:b/>
          <w:color w:val="000000" w:themeColor="text1"/>
          <w:sz w:val="22"/>
          <w:szCs w:val="22"/>
        </w:rPr>
        <w:t xml:space="preserve"> outgr</w:t>
      </w:r>
      <w:r w:rsidR="00155E6B">
        <w:rPr>
          <w:rFonts w:asciiTheme="minorHAnsi" w:hAnsiTheme="minorHAnsi" w:cstheme="minorHAnsi"/>
          <w:b/>
          <w:color w:val="000000" w:themeColor="text1"/>
          <w:sz w:val="22"/>
          <w:szCs w:val="22"/>
        </w:rPr>
        <w:t>o</w:t>
      </w:r>
      <w:r w:rsidR="00763E0F">
        <w:rPr>
          <w:rFonts w:asciiTheme="minorHAnsi" w:hAnsiTheme="minorHAnsi" w:cstheme="minorHAnsi"/>
          <w:b/>
          <w:color w:val="000000" w:themeColor="text1"/>
          <w:sz w:val="22"/>
          <w:szCs w:val="22"/>
        </w:rPr>
        <w:t>up</w:t>
      </w:r>
      <w:r w:rsidR="00020A24" w:rsidRPr="00425E3A">
        <w:rPr>
          <w:rFonts w:asciiTheme="minorHAnsi" w:hAnsiTheme="minorHAnsi" w:cstheme="minorHAnsi"/>
          <w:b/>
          <w:color w:val="000000" w:themeColor="text1"/>
          <w:sz w:val="22"/>
          <w:szCs w:val="22"/>
        </w:rPr>
        <w:t xml:space="preserve"> </w:t>
      </w:r>
      <w:r w:rsidR="00190BFE">
        <w:rPr>
          <w:rFonts w:asciiTheme="minorHAnsi" w:hAnsiTheme="minorHAnsi" w:cstheme="minorHAnsi"/>
          <w:b/>
          <w:color w:val="000000" w:themeColor="text1"/>
          <w:sz w:val="22"/>
          <w:szCs w:val="22"/>
        </w:rPr>
        <w:t>o</w:t>
      </w:r>
      <w:r w:rsidR="00155E6B">
        <w:rPr>
          <w:rFonts w:asciiTheme="minorHAnsi" w:hAnsiTheme="minorHAnsi" w:cstheme="minorHAnsi"/>
          <w:b/>
          <w:color w:val="000000" w:themeColor="text1"/>
          <w:sz w:val="22"/>
          <w:szCs w:val="22"/>
        </w:rPr>
        <w:t xml:space="preserve">f photosynthetic </w:t>
      </w:r>
      <w:r w:rsidR="00020A24" w:rsidRPr="00425E3A">
        <w:rPr>
          <w:rFonts w:asciiTheme="minorHAnsi" w:hAnsiTheme="minorHAnsi" w:cstheme="minorHAnsi"/>
          <w:b/>
          <w:color w:val="000000" w:themeColor="text1"/>
          <w:sz w:val="22"/>
          <w:szCs w:val="22"/>
        </w:rPr>
        <w:t>str</w:t>
      </w:r>
      <w:r w:rsidR="00155E6B">
        <w:rPr>
          <w:rFonts w:asciiTheme="minorHAnsi" w:hAnsiTheme="minorHAnsi" w:cstheme="minorHAnsi"/>
          <w:b/>
          <w:color w:val="000000" w:themeColor="text1"/>
          <w:sz w:val="22"/>
          <w:szCs w:val="22"/>
        </w:rPr>
        <w:t>a</w:t>
      </w:r>
      <w:r w:rsidR="00020A24" w:rsidRPr="00425E3A">
        <w:rPr>
          <w:rFonts w:asciiTheme="minorHAnsi" w:hAnsiTheme="minorHAnsi" w:cstheme="minorHAnsi"/>
          <w:b/>
          <w:color w:val="000000" w:themeColor="text1"/>
          <w:sz w:val="22"/>
          <w:szCs w:val="22"/>
        </w:rPr>
        <w:t>m</w:t>
      </w:r>
      <w:r w:rsidR="00155E6B">
        <w:rPr>
          <w:rFonts w:asciiTheme="minorHAnsi" w:hAnsiTheme="minorHAnsi" w:cstheme="minorHAnsi"/>
          <w:b/>
          <w:color w:val="000000" w:themeColor="text1"/>
          <w:sz w:val="22"/>
          <w:szCs w:val="22"/>
        </w:rPr>
        <w:t>e</w:t>
      </w:r>
      <w:r w:rsidR="00020A24" w:rsidRPr="00425E3A">
        <w:rPr>
          <w:rFonts w:asciiTheme="minorHAnsi" w:hAnsiTheme="minorHAnsi" w:cstheme="minorHAnsi"/>
          <w:b/>
          <w:color w:val="000000" w:themeColor="text1"/>
          <w:sz w:val="22"/>
          <w:szCs w:val="22"/>
        </w:rPr>
        <w:t>nopile taxa</w:t>
      </w:r>
      <w:r w:rsidR="005633A3" w:rsidRPr="00425E3A">
        <w:rPr>
          <w:rFonts w:asciiTheme="minorHAnsi" w:hAnsiTheme="minorHAnsi" w:cstheme="minorHAnsi"/>
          <w:b/>
          <w:color w:val="000000" w:themeColor="text1"/>
          <w:sz w:val="22"/>
          <w:szCs w:val="22"/>
        </w:rPr>
        <w:t xml:space="preserve">. </w:t>
      </w:r>
      <w:r w:rsidR="00B928CB" w:rsidRPr="00425E3A">
        <w:rPr>
          <w:rFonts w:asciiTheme="minorHAnsi" w:hAnsiTheme="minorHAnsi" w:cstheme="minorHAnsi"/>
          <w:color w:val="000000" w:themeColor="text1"/>
          <w:sz w:val="22"/>
          <w:szCs w:val="22"/>
          <w:shd w:val="clear" w:color="auto" w:fill="FFFFFF"/>
        </w:rPr>
        <w:t xml:space="preserve">A comparative distribution of the proportion of Oomycete proteomes and predicted secretomes which have carbohydrate digesting </w:t>
      </w:r>
      <w:r w:rsidR="00B928CB" w:rsidRPr="00425E3A">
        <w:rPr>
          <w:rFonts w:asciiTheme="minorHAnsi" w:hAnsiTheme="minorHAnsi" w:cstheme="minorHAnsi"/>
          <w:color w:val="000000" w:themeColor="text1"/>
          <w:sz w:val="22"/>
          <w:szCs w:val="22"/>
          <w:shd w:val="clear" w:color="auto" w:fill="FFFFFF"/>
        </w:rPr>
        <w:lastRenderedPageBreak/>
        <w:t>activity. The schematic phylogeny at the top indicates the relationship between different oomycete species with the dominant lifestyle of each species indicated by text colour. Specifically, green text (</w:t>
      </w:r>
      <w:r w:rsidR="00B928CB" w:rsidRPr="00425E3A">
        <w:rPr>
          <w:rFonts w:asciiTheme="minorHAnsi" w:hAnsiTheme="minorHAnsi" w:cstheme="minorHAnsi"/>
          <w:i/>
          <w:color w:val="000000" w:themeColor="text1"/>
          <w:sz w:val="22"/>
          <w:szCs w:val="22"/>
          <w:shd w:val="clear" w:color="auto" w:fill="FFFFFF"/>
        </w:rPr>
        <w:t>Phytophthora species</w:t>
      </w:r>
      <w:r w:rsidR="00B928CB" w:rsidRPr="00425E3A">
        <w:rPr>
          <w:rFonts w:asciiTheme="minorHAnsi" w:hAnsiTheme="minorHAnsi" w:cstheme="minorHAnsi"/>
          <w:color w:val="000000" w:themeColor="text1"/>
          <w:sz w:val="22"/>
          <w:szCs w:val="22"/>
          <w:shd w:val="clear" w:color="auto" w:fill="FFFFFF"/>
        </w:rPr>
        <w:t>) indicates hemibiotrophy, blue (</w:t>
      </w:r>
      <w:r w:rsidR="00B928CB" w:rsidRPr="00425E3A">
        <w:rPr>
          <w:rFonts w:asciiTheme="minorHAnsi" w:hAnsiTheme="minorHAnsi" w:cstheme="minorHAnsi"/>
          <w:i/>
          <w:color w:val="000000" w:themeColor="text1"/>
          <w:sz w:val="22"/>
          <w:szCs w:val="22"/>
          <w:shd w:val="clear" w:color="auto" w:fill="FFFFFF"/>
        </w:rPr>
        <w:t>Hyaloperonospora</w:t>
      </w:r>
      <w:r w:rsidR="00B928CB" w:rsidRPr="00425E3A">
        <w:rPr>
          <w:rFonts w:asciiTheme="minorHAnsi" w:hAnsiTheme="minorHAnsi" w:cstheme="minorHAnsi"/>
          <w:color w:val="000000" w:themeColor="text1"/>
          <w:sz w:val="22"/>
          <w:szCs w:val="22"/>
          <w:shd w:val="clear" w:color="auto" w:fill="FFFFFF"/>
        </w:rPr>
        <w:t xml:space="preserve"> and </w:t>
      </w:r>
      <w:r w:rsidR="00B928CB" w:rsidRPr="00425E3A">
        <w:rPr>
          <w:rFonts w:asciiTheme="minorHAnsi" w:hAnsiTheme="minorHAnsi" w:cstheme="minorHAnsi"/>
          <w:i/>
          <w:color w:val="000000" w:themeColor="text1"/>
          <w:sz w:val="22"/>
          <w:szCs w:val="22"/>
          <w:shd w:val="clear" w:color="auto" w:fill="FFFFFF"/>
        </w:rPr>
        <w:t>Albugo</w:t>
      </w:r>
      <w:r w:rsidR="00B928CB" w:rsidRPr="00425E3A">
        <w:rPr>
          <w:rFonts w:asciiTheme="minorHAnsi" w:hAnsiTheme="minorHAnsi" w:cstheme="minorHAnsi"/>
          <w:color w:val="000000" w:themeColor="text1"/>
          <w:sz w:val="22"/>
          <w:szCs w:val="22"/>
          <w:shd w:val="clear" w:color="auto" w:fill="FFFFFF"/>
        </w:rPr>
        <w:t>) indicates obligate biotrophy, teal (</w:t>
      </w:r>
      <w:r w:rsidR="00B928CB" w:rsidRPr="00425E3A">
        <w:rPr>
          <w:rFonts w:asciiTheme="minorHAnsi" w:hAnsiTheme="minorHAnsi" w:cstheme="minorHAnsi"/>
          <w:i/>
          <w:color w:val="000000" w:themeColor="text1"/>
          <w:sz w:val="22"/>
          <w:szCs w:val="22"/>
          <w:shd w:val="clear" w:color="auto" w:fill="FFFFFF"/>
        </w:rPr>
        <w:t>Pythium</w:t>
      </w:r>
      <w:r w:rsidR="004903C5">
        <w:rPr>
          <w:rFonts w:asciiTheme="minorHAnsi" w:hAnsiTheme="minorHAnsi" w:cstheme="minorHAnsi"/>
          <w:color w:val="000000" w:themeColor="text1"/>
          <w:sz w:val="22"/>
          <w:szCs w:val="22"/>
          <w:shd w:val="clear" w:color="auto" w:fill="FFFFFF"/>
        </w:rPr>
        <w:t>) indicates nec</w:t>
      </w:r>
      <w:r w:rsidR="00B928CB" w:rsidRPr="00425E3A">
        <w:rPr>
          <w:rFonts w:asciiTheme="minorHAnsi" w:hAnsiTheme="minorHAnsi" w:cstheme="minorHAnsi"/>
          <w:color w:val="000000" w:themeColor="text1"/>
          <w:sz w:val="22"/>
          <w:szCs w:val="22"/>
          <w:shd w:val="clear" w:color="auto" w:fill="FFFFFF"/>
        </w:rPr>
        <w:t>r</w:t>
      </w:r>
      <w:r w:rsidR="004903C5">
        <w:rPr>
          <w:rFonts w:asciiTheme="minorHAnsi" w:hAnsiTheme="minorHAnsi" w:cstheme="minorHAnsi"/>
          <w:color w:val="000000" w:themeColor="text1"/>
          <w:sz w:val="22"/>
          <w:szCs w:val="22"/>
          <w:shd w:val="clear" w:color="auto" w:fill="FFFFFF"/>
        </w:rPr>
        <w:t>otr</w:t>
      </w:r>
      <w:r w:rsidR="00B928CB" w:rsidRPr="00425E3A">
        <w:rPr>
          <w:rFonts w:asciiTheme="minorHAnsi" w:hAnsiTheme="minorHAnsi" w:cstheme="minorHAnsi"/>
          <w:color w:val="000000" w:themeColor="text1"/>
          <w:sz w:val="22"/>
          <w:szCs w:val="22"/>
          <w:shd w:val="clear" w:color="auto" w:fill="FFFFFF"/>
        </w:rPr>
        <w:t>ophy, orange (</w:t>
      </w:r>
      <w:r w:rsidR="00B928CB" w:rsidRPr="00425E3A">
        <w:rPr>
          <w:rFonts w:asciiTheme="minorHAnsi" w:hAnsiTheme="minorHAnsi" w:cstheme="minorHAnsi"/>
          <w:i/>
          <w:color w:val="000000" w:themeColor="text1"/>
          <w:sz w:val="22"/>
          <w:szCs w:val="22"/>
          <w:shd w:val="clear" w:color="auto" w:fill="FFFFFF"/>
        </w:rPr>
        <w:t>Saprolegnia</w:t>
      </w:r>
      <w:r w:rsidR="00B928CB" w:rsidRPr="00425E3A">
        <w:rPr>
          <w:rFonts w:asciiTheme="minorHAnsi" w:hAnsiTheme="minorHAnsi" w:cstheme="minorHAnsi"/>
          <w:color w:val="000000" w:themeColor="text1"/>
          <w:sz w:val="22"/>
          <w:szCs w:val="22"/>
          <w:shd w:val="clear" w:color="auto" w:fill="FFFFFF"/>
        </w:rPr>
        <w:t xml:space="preserve">) indicates both saprotrophy and necrotrophy, finally, black indicates </w:t>
      </w:r>
      <w:r w:rsidR="00425E3A" w:rsidRPr="00425E3A">
        <w:rPr>
          <w:rFonts w:asciiTheme="minorHAnsi" w:hAnsiTheme="minorHAnsi" w:cstheme="minorHAnsi"/>
          <w:color w:val="000000" w:themeColor="text1"/>
          <w:sz w:val="22"/>
          <w:szCs w:val="22"/>
          <w:shd w:val="clear" w:color="auto" w:fill="FFFFFF"/>
        </w:rPr>
        <w:t xml:space="preserve">free living lifestyle </w:t>
      </w:r>
      <w:r w:rsidR="00B928CB" w:rsidRPr="00425E3A">
        <w:rPr>
          <w:rFonts w:asciiTheme="minorHAnsi" w:hAnsiTheme="minorHAnsi" w:cstheme="minorHAnsi"/>
          <w:color w:val="000000" w:themeColor="text1"/>
          <w:sz w:val="22"/>
          <w:szCs w:val="22"/>
          <w:shd w:val="clear" w:color="auto" w:fill="FFFFFF"/>
        </w:rPr>
        <w:t>(</w:t>
      </w:r>
      <w:r w:rsidR="00425E3A" w:rsidRPr="00425E3A">
        <w:rPr>
          <w:rFonts w:asciiTheme="minorHAnsi" w:hAnsiTheme="minorHAnsi" w:cstheme="minorHAnsi"/>
          <w:color w:val="000000" w:themeColor="text1"/>
          <w:sz w:val="22"/>
          <w:szCs w:val="22"/>
          <w:shd w:val="clear" w:color="auto" w:fill="FFFFFF"/>
        </w:rPr>
        <w:t>e.g.</w:t>
      </w:r>
      <w:r w:rsidR="00425E3A" w:rsidRPr="00425E3A">
        <w:rPr>
          <w:rFonts w:asciiTheme="minorHAnsi" w:hAnsiTheme="minorHAnsi" w:cstheme="minorHAnsi"/>
          <w:i/>
          <w:color w:val="000000" w:themeColor="text1"/>
          <w:sz w:val="22"/>
          <w:szCs w:val="22"/>
          <w:shd w:val="clear" w:color="auto" w:fill="FFFFFF"/>
        </w:rPr>
        <w:t xml:space="preserve"> Hyphochytrium</w:t>
      </w:r>
      <w:r w:rsidR="00425E3A" w:rsidRPr="00425E3A">
        <w:rPr>
          <w:rFonts w:asciiTheme="minorHAnsi" w:hAnsiTheme="minorHAnsi" w:cstheme="minorHAnsi"/>
          <w:color w:val="000000" w:themeColor="text1"/>
          <w:sz w:val="22"/>
          <w:szCs w:val="22"/>
          <w:shd w:val="clear" w:color="auto" w:fill="FFFFFF"/>
        </w:rPr>
        <w:t xml:space="preserve">, </w:t>
      </w:r>
      <w:r w:rsidR="00B928CB" w:rsidRPr="00425E3A">
        <w:rPr>
          <w:rFonts w:asciiTheme="minorHAnsi" w:hAnsiTheme="minorHAnsi" w:cstheme="minorHAnsi"/>
          <w:i/>
          <w:color w:val="000000" w:themeColor="text1"/>
          <w:sz w:val="22"/>
          <w:szCs w:val="22"/>
          <w:shd w:val="clear" w:color="auto" w:fill="FFFFFF"/>
        </w:rPr>
        <w:t>Ectocarpus</w:t>
      </w:r>
      <w:r w:rsidR="00B928CB" w:rsidRPr="00425E3A">
        <w:rPr>
          <w:rFonts w:asciiTheme="minorHAnsi" w:hAnsiTheme="minorHAnsi" w:cstheme="minorHAnsi"/>
          <w:color w:val="000000" w:themeColor="text1"/>
          <w:sz w:val="22"/>
          <w:szCs w:val="22"/>
          <w:shd w:val="clear" w:color="auto" w:fill="FFFFFF"/>
        </w:rPr>
        <w:t xml:space="preserve"> and </w:t>
      </w:r>
      <w:r w:rsidR="00B928CB" w:rsidRPr="00425E3A">
        <w:rPr>
          <w:rFonts w:asciiTheme="minorHAnsi" w:hAnsiTheme="minorHAnsi" w:cstheme="minorHAnsi"/>
          <w:i/>
          <w:color w:val="000000" w:themeColor="text1"/>
          <w:sz w:val="22"/>
          <w:szCs w:val="22"/>
          <w:shd w:val="clear" w:color="auto" w:fill="FFFFFF"/>
        </w:rPr>
        <w:t>Thalassiosira</w:t>
      </w:r>
      <w:r w:rsidR="00B928CB" w:rsidRPr="00425E3A">
        <w:rPr>
          <w:rFonts w:asciiTheme="minorHAnsi" w:hAnsiTheme="minorHAnsi" w:cstheme="minorHAnsi"/>
          <w:color w:val="000000" w:themeColor="text1"/>
          <w:sz w:val="22"/>
          <w:szCs w:val="22"/>
          <w:shd w:val="clear" w:color="auto" w:fill="FFFFFF"/>
        </w:rPr>
        <w:t>). The first heat map in white/purple indicates the proportion of proteome of each organism (organised column</w:t>
      </w:r>
      <w:r w:rsidR="004903C5">
        <w:rPr>
          <w:rFonts w:asciiTheme="minorHAnsi" w:hAnsiTheme="minorHAnsi" w:cstheme="minorHAnsi"/>
          <w:color w:val="000000" w:themeColor="text1"/>
          <w:sz w:val="22"/>
          <w:szCs w:val="22"/>
          <w:shd w:val="clear" w:color="auto" w:fill="FFFFFF"/>
        </w:rPr>
        <w:t>-</w:t>
      </w:r>
      <w:r w:rsidR="00B928CB" w:rsidRPr="00425E3A">
        <w:rPr>
          <w:rFonts w:asciiTheme="minorHAnsi" w:hAnsiTheme="minorHAnsi" w:cstheme="minorHAnsi"/>
          <w:color w:val="000000" w:themeColor="text1"/>
          <w:sz w:val="22"/>
          <w:szCs w:val="22"/>
          <w:shd w:val="clear" w:color="auto" w:fill="FFFFFF"/>
        </w:rPr>
        <w:t>wise) which was identified as belonging to a particular CAZY (</w:t>
      </w:r>
      <w:hyperlink r:id="rId18" w:history="1">
        <w:r w:rsidR="00B928CB" w:rsidRPr="00425E3A">
          <w:rPr>
            <w:rStyle w:val="Hyperlink"/>
            <w:rFonts w:asciiTheme="minorHAnsi" w:hAnsiTheme="minorHAnsi" w:cstheme="minorHAnsi"/>
            <w:color w:val="000000" w:themeColor="text1"/>
            <w:sz w:val="22"/>
            <w:szCs w:val="22"/>
            <w:shd w:val="clear" w:color="auto" w:fill="FFFFFF"/>
          </w:rPr>
          <w:t>www.cazy.org</w:t>
        </w:r>
      </w:hyperlink>
      <w:r w:rsidR="00B928CB" w:rsidRPr="00425E3A">
        <w:rPr>
          <w:rFonts w:asciiTheme="minorHAnsi" w:hAnsiTheme="minorHAnsi" w:cstheme="minorHAnsi"/>
          <w:color w:val="000000" w:themeColor="text1"/>
          <w:sz w:val="22"/>
          <w:szCs w:val="22"/>
          <w:shd w:val="clear" w:color="auto" w:fill="FFFFFF"/>
        </w:rPr>
        <w:t>) database category using BLASTP with an expectation of 1e-5. The number listed is the proportion and the colouring relates to magnitude of the listed number (as shown by scale bar). The second heatmap</w:t>
      </w:r>
      <w:r w:rsidR="00155E6B">
        <w:rPr>
          <w:rFonts w:asciiTheme="minorHAnsi" w:hAnsiTheme="minorHAnsi" w:cstheme="minorHAnsi"/>
          <w:color w:val="000000" w:themeColor="text1"/>
          <w:sz w:val="22"/>
          <w:szCs w:val="22"/>
          <w:shd w:val="clear" w:color="auto" w:fill="FFFFFF"/>
        </w:rPr>
        <w:t>,</w:t>
      </w:r>
      <w:r w:rsidR="00B928CB" w:rsidRPr="00425E3A">
        <w:rPr>
          <w:rFonts w:asciiTheme="minorHAnsi" w:hAnsiTheme="minorHAnsi" w:cstheme="minorHAnsi"/>
          <w:color w:val="000000" w:themeColor="text1"/>
          <w:sz w:val="22"/>
          <w:szCs w:val="22"/>
          <w:shd w:val="clear" w:color="auto" w:fill="FFFFFF"/>
        </w:rPr>
        <w:t xml:space="preserve"> in blue/yellow</w:t>
      </w:r>
      <w:r w:rsidR="00155E6B">
        <w:rPr>
          <w:rFonts w:asciiTheme="minorHAnsi" w:hAnsiTheme="minorHAnsi" w:cstheme="minorHAnsi"/>
          <w:color w:val="000000" w:themeColor="text1"/>
          <w:sz w:val="22"/>
          <w:szCs w:val="22"/>
          <w:shd w:val="clear" w:color="auto" w:fill="FFFFFF"/>
        </w:rPr>
        <w:t>,</w:t>
      </w:r>
      <w:r w:rsidR="00B928CB" w:rsidRPr="00425E3A">
        <w:rPr>
          <w:rFonts w:asciiTheme="minorHAnsi" w:hAnsiTheme="minorHAnsi" w:cstheme="minorHAnsi"/>
          <w:color w:val="000000" w:themeColor="text1"/>
          <w:sz w:val="22"/>
          <w:szCs w:val="22"/>
          <w:shd w:val="clear" w:color="auto" w:fill="FFFFFF"/>
        </w:rPr>
        <w:t xml:space="preserve"> </w:t>
      </w:r>
      <w:r w:rsidR="00367E30">
        <w:rPr>
          <w:rFonts w:asciiTheme="minorHAnsi" w:hAnsiTheme="minorHAnsi" w:cstheme="minorHAnsi"/>
          <w:color w:val="000000" w:themeColor="text1"/>
          <w:sz w:val="22"/>
          <w:szCs w:val="22"/>
          <w:shd w:val="clear" w:color="auto" w:fill="FFFFFF"/>
        </w:rPr>
        <w:t>i</w:t>
      </w:r>
      <w:r w:rsidR="00B928CB" w:rsidRPr="00425E3A">
        <w:rPr>
          <w:rFonts w:asciiTheme="minorHAnsi" w:hAnsiTheme="minorHAnsi" w:cstheme="minorHAnsi"/>
          <w:color w:val="000000" w:themeColor="text1"/>
          <w:sz w:val="22"/>
          <w:szCs w:val="22"/>
          <w:shd w:val="clear" w:color="auto" w:fill="FFFFFF"/>
        </w:rPr>
        <w:t>ndicates the proportion of the se</w:t>
      </w:r>
      <w:r w:rsidR="00155E6B">
        <w:rPr>
          <w:rFonts w:asciiTheme="minorHAnsi" w:hAnsiTheme="minorHAnsi" w:cstheme="minorHAnsi"/>
          <w:color w:val="000000" w:themeColor="text1"/>
          <w:sz w:val="22"/>
          <w:szCs w:val="22"/>
          <w:shd w:val="clear" w:color="auto" w:fill="FFFFFF"/>
        </w:rPr>
        <w:t xml:space="preserve">cretome (predicted via a custom </w:t>
      </w:r>
      <w:r w:rsidR="00B928CB" w:rsidRPr="00425E3A">
        <w:rPr>
          <w:rFonts w:asciiTheme="minorHAnsi" w:hAnsiTheme="minorHAnsi" w:cstheme="minorHAnsi"/>
          <w:color w:val="000000" w:themeColor="text1"/>
          <w:sz w:val="22"/>
          <w:szCs w:val="22"/>
          <w:shd w:val="clear" w:color="auto" w:fill="FFFFFF"/>
        </w:rPr>
        <w:t>pipeline</w:t>
      </w:r>
      <w:r w:rsidR="00155E6B">
        <w:rPr>
          <w:rStyle w:val="apple-converted-space"/>
          <w:rFonts w:asciiTheme="minorHAnsi" w:hAnsiTheme="minorHAnsi" w:cstheme="minorHAnsi"/>
          <w:color w:val="000000" w:themeColor="text1"/>
          <w:sz w:val="22"/>
          <w:szCs w:val="22"/>
          <w:shd w:val="clear" w:color="auto" w:fill="FFFFFF"/>
        </w:rPr>
        <w:t xml:space="preserve"> </w:t>
      </w:r>
      <w:hyperlink r:id="rId19" w:history="1">
        <w:r w:rsidR="00B928CB" w:rsidRPr="00425E3A">
          <w:rPr>
            <w:rStyle w:val="Hyperlink"/>
            <w:rFonts w:asciiTheme="minorHAnsi" w:hAnsiTheme="minorHAnsi" w:cstheme="minorHAnsi"/>
            <w:color w:val="000000" w:themeColor="text1"/>
            <w:sz w:val="22"/>
            <w:szCs w:val="22"/>
            <w:shd w:val="clear" w:color="auto" w:fill="FFFFFF"/>
          </w:rPr>
          <w:t>https://github.com/fmaguire/predict_secretome/tree/refactor</w:t>
        </w:r>
      </w:hyperlink>
      <w:r w:rsidR="00B928CB" w:rsidRPr="00425E3A">
        <w:rPr>
          <w:rFonts w:asciiTheme="minorHAnsi" w:hAnsiTheme="minorHAnsi" w:cstheme="minorHAnsi"/>
          <w:color w:val="000000" w:themeColor="text1"/>
          <w:sz w:val="22"/>
          <w:szCs w:val="22"/>
          <w:shd w:val="clear" w:color="auto" w:fill="FFFFFF"/>
        </w:rPr>
        <w:t>) that is identified as belonging to each of t</w:t>
      </w:r>
      <w:r w:rsidR="00155E6B">
        <w:rPr>
          <w:rFonts w:asciiTheme="minorHAnsi" w:hAnsiTheme="minorHAnsi" w:cstheme="minorHAnsi"/>
          <w:color w:val="000000" w:themeColor="text1"/>
          <w:sz w:val="22"/>
          <w:szCs w:val="22"/>
          <w:shd w:val="clear" w:color="auto" w:fill="FFFFFF"/>
        </w:rPr>
        <w:t>hese CAZY categories. T</w:t>
      </w:r>
      <w:r w:rsidR="00B928CB" w:rsidRPr="00425E3A">
        <w:rPr>
          <w:rFonts w:asciiTheme="minorHAnsi" w:hAnsiTheme="minorHAnsi" w:cstheme="minorHAnsi"/>
          <w:color w:val="000000" w:themeColor="text1"/>
          <w:sz w:val="22"/>
          <w:szCs w:val="22"/>
          <w:shd w:val="clear" w:color="auto" w:fill="FFFFFF"/>
        </w:rPr>
        <w:t xml:space="preserve">he </w:t>
      </w:r>
      <w:r w:rsidR="00367E30" w:rsidRPr="00425E3A">
        <w:rPr>
          <w:rFonts w:asciiTheme="minorHAnsi" w:hAnsiTheme="minorHAnsi" w:cstheme="minorHAnsi"/>
          <w:color w:val="000000" w:themeColor="text1"/>
          <w:sz w:val="22"/>
          <w:szCs w:val="22"/>
          <w:shd w:val="clear" w:color="auto" w:fill="FFFFFF"/>
        </w:rPr>
        <w:t>bar</w:t>
      </w:r>
      <w:r w:rsidR="00367E30">
        <w:rPr>
          <w:rFonts w:asciiTheme="minorHAnsi" w:hAnsiTheme="minorHAnsi" w:cstheme="minorHAnsi"/>
          <w:color w:val="000000" w:themeColor="text1"/>
          <w:sz w:val="22"/>
          <w:szCs w:val="22"/>
          <w:shd w:val="clear" w:color="auto" w:fill="FFFFFF"/>
        </w:rPr>
        <w:t xml:space="preserve"> chart</w:t>
      </w:r>
      <w:r w:rsidR="00B928CB" w:rsidRPr="00425E3A">
        <w:rPr>
          <w:rFonts w:asciiTheme="minorHAnsi" w:hAnsiTheme="minorHAnsi" w:cstheme="minorHAnsi"/>
          <w:color w:val="000000" w:themeColor="text1"/>
          <w:sz w:val="22"/>
          <w:szCs w:val="22"/>
          <w:shd w:val="clear" w:color="auto" w:fill="FFFFFF"/>
        </w:rPr>
        <w:t xml:space="preserve"> shows the proportion of the secretome for each organism which is predicted to be secreted by the </w:t>
      </w:r>
      <w:r w:rsidR="004903C5" w:rsidRPr="00425E3A">
        <w:rPr>
          <w:rFonts w:asciiTheme="minorHAnsi" w:hAnsiTheme="minorHAnsi" w:cstheme="minorHAnsi"/>
          <w:color w:val="000000" w:themeColor="text1"/>
          <w:sz w:val="22"/>
          <w:szCs w:val="22"/>
          <w:shd w:val="clear" w:color="auto" w:fill="FFFFFF"/>
        </w:rPr>
        <w:t>above-mentioned</w:t>
      </w:r>
      <w:r w:rsidR="00B928CB" w:rsidRPr="00425E3A">
        <w:rPr>
          <w:rFonts w:asciiTheme="minorHAnsi" w:hAnsiTheme="minorHAnsi" w:cstheme="minorHAnsi"/>
          <w:color w:val="000000" w:themeColor="text1"/>
          <w:sz w:val="22"/>
          <w:szCs w:val="22"/>
          <w:shd w:val="clear" w:color="auto" w:fill="FFFFFF"/>
        </w:rPr>
        <w:t xml:space="preserve"> pipeline.</w:t>
      </w:r>
      <w:r w:rsidR="00AC5436" w:rsidRPr="00425E3A">
        <w:rPr>
          <w:rFonts w:asciiTheme="minorHAnsi" w:hAnsiTheme="minorHAnsi" w:cstheme="minorHAnsi"/>
          <w:color w:val="000000" w:themeColor="text1"/>
          <w:sz w:val="22"/>
          <w:szCs w:val="22"/>
        </w:rPr>
        <w:t xml:space="preserve"> </w:t>
      </w:r>
    </w:p>
    <w:p w14:paraId="65229CBE" w14:textId="50045DCB" w:rsidR="00326090" w:rsidRPr="00425E3A" w:rsidRDefault="00E95B1A" w:rsidP="00FB7FD4">
      <w:pPr>
        <w:spacing w:after="120" w:line="480" w:lineRule="auto"/>
        <w:jc w:val="both"/>
        <w:outlineLvl w:val="0"/>
        <w:rPr>
          <w:rFonts w:asciiTheme="minorHAnsi" w:hAnsiTheme="minorHAnsi" w:cstheme="minorHAnsi"/>
          <w:b/>
          <w:sz w:val="22"/>
          <w:szCs w:val="22"/>
        </w:rPr>
      </w:pPr>
      <w:r w:rsidRPr="00425E3A">
        <w:rPr>
          <w:rFonts w:asciiTheme="minorHAnsi" w:hAnsiTheme="minorHAnsi" w:cstheme="minorHAnsi"/>
          <w:b/>
          <w:color w:val="000000" w:themeColor="text1"/>
          <w:sz w:val="22"/>
          <w:szCs w:val="22"/>
        </w:rPr>
        <w:t>Fig. 3.</w:t>
      </w:r>
      <w:r w:rsidR="00425E3A" w:rsidRPr="00425E3A">
        <w:rPr>
          <w:rFonts w:asciiTheme="minorHAnsi" w:hAnsiTheme="minorHAnsi" w:cstheme="minorHAnsi"/>
          <w:b/>
          <w:color w:val="000000" w:themeColor="text1"/>
          <w:sz w:val="22"/>
          <w:szCs w:val="22"/>
        </w:rPr>
        <w:t xml:space="preserve"> Phylogeny of viral MCP </w:t>
      </w:r>
      <w:commentRangeStart w:id="106"/>
      <w:r w:rsidR="00425E3A" w:rsidRPr="00425E3A">
        <w:rPr>
          <w:rFonts w:asciiTheme="minorHAnsi" w:hAnsiTheme="minorHAnsi" w:cstheme="minorHAnsi"/>
          <w:b/>
          <w:color w:val="000000" w:themeColor="text1"/>
          <w:sz w:val="22"/>
          <w:szCs w:val="22"/>
        </w:rPr>
        <w:t>proteins indicating the branching position of the Pseudofungal genes</w:t>
      </w:r>
      <w:r w:rsidR="00155E6B">
        <w:rPr>
          <w:rFonts w:asciiTheme="minorHAnsi" w:hAnsiTheme="minorHAnsi" w:cstheme="minorHAnsi"/>
          <w:b/>
          <w:color w:val="000000" w:themeColor="text1"/>
          <w:sz w:val="22"/>
          <w:szCs w:val="22"/>
        </w:rPr>
        <w:t xml:space="preserve"> and evidence of transcription of viral genes </w:t>
      </w:r>
      <w:r w:rsidR="00155E6B" w:rsidRPr="00155E6B">
        <w:rPr>
          <w:rFonts w:asciiTheme="minorHAnsi" w:hAnsiTheme="minorHAnsi" w:cstheme="minorHAnsi"/>
          <w:b/>
          <w:color w:val="000000" w:themeColor="text1"/>
          <w:sz w:val="22"/>
          <w:szCs w:val="22"/>
        </w:rPr>
        <w:t xml:space="preserve">in </w:t>
      </w:r>
      <w:r w:rsidR="00155E6B" w:rsidRPr="00155E6B">
        <w:rPr>
          <w:rFonts w:asciiTheme="minorHAnsi" w:hAnsiTheme="minorHAnsi" w:cstheme="minorHAnsi"/>
          <w:b/>
          <w:i/>
          <w:color w:val="000000" w:themeColor="text1"/>
          <w:sz w:val="22"/>
          <w:szCs w:val="22"/>
        </w:rPr>
        <w:t>H. catenoides</w:t>
      </w:r>
      <w:r w:rsidR="00425E3A" w:rsidRPr="00155E6B">
        <w:rPr>
          <w:rFonts w:asciiTheme="minorHAnsi" w:hAnsiTheme="minorHAnsi" w:cstheme="minorHAnsi"/>
          <w:b/>
          <w:color w:val="000000" w:themeColor="text1"/>
          <w:sz w:val="22"/>
          <w:szCs w:val="22"/>
        </w:rPr>
        <w:t>.</w:t>
      </w:r>
      <w:r w:rsidR="00425E3A" w:rsidRPr="00425E3A">
        <w:rPr>
          <w:rFonts w:asciiTheme="minorHAnsi" w:hAnsiTheme="minorHAnsi" w:cstheme="minorHAnsi"/>
          <w:b/>
          <w:color w:val="000000" w:themeColor="text1"/>
          <w:sz w:val="22"/>
          <w:szCs w:val="22"/>
        </w:rPr>
        <w:t xml:space="preserve"> (</w:t>
      </w:r>
      <w:r w:rsidR="0060641E" w:rsidRPr="00425E3A">
        <w:rPr>
          <w:rFonts w:asciiTheme="minorHAnsi" w:hAnsiTheme="minorHAnsi" w:cstheme="minorHAnsi"/>
          <w:b/>
          <w:color w:val="000000" w:themeColor="text1"/>
          <w:sz w:val="22"/>
          <w:szCs w:val="22"/>
        </w:rPr>
        <w:t>A</w:t>
      </w:r>
      <w:commentRangeEnd w:id="106"/>
      <w:r w:rsidR="004903C5">
        <w:rPr>
          <w:rStyle w:val="CommentReference"/>
        </w:rPr>
        <w:commentReference w:id="106"/>
      </w:r>
      <w:r w:rsidR="00425E3A" w:rsidRPr="00425E3A">
        <w:rPr>
          <w:rFonts w:asciiTheme="minorHAnsi" w:hAnsiTheme="minorHAnsi" w:cstheme="minorHAnsi"/>
          <w:b/>
          <w:color w:val="000000" w:themeColor="text1"/>
          <w:sz w:val="22"/>
          <w:szCs w:val="22"/>
        </w:rPr>
        <w:t>)</w:t>
      </w:r>
      <w:r w:rsidR="0060641E" w:rsidRPr="00425E3A">
        <w:rPr>
          <w:rFonts w:asciiTheme="minorHAnsi" w:hAnsiTheme="minorHAnsi" w:cstheme="minorHAnsi"/>
          <w:color w:val="000000" w:themeColor="text1"/>
          <w:sz w:val="22"/>
          <w:szCs w:val="22"/>
        </w:rPr>
        <w:t xml:space="preserve"> </w:t>
      </w:r>
      <w:r w:rsidR="00326090" w:rsidRPr="00425E3A">
        <w:rPr>
          <w:rFonts w:asciiTheme="minorHAnsi" w:hAnsiTheme="minorHAnsi" w:cstheme="minorHAnsi"/>
          <w:color w:val="000000" w:themeColor="text1"/>
          <w:sz w:val="22"/>
          <w:szCs w:val="22"/>
        </w:rPr>
        <w:t>Homologous sequences were identified using 3 psi-</w:t>
      </w:r>
      <w:r w:rsidR="00F24A8D">
        <w:rPr>
          <w:rFonts w:asciiTheme="minorHAnsi" w:hAnsiTheme="minorHAnsi" w:cstheme="minorHAnsi"/>
          <w:color w:val="000000" w:themeColor="text1"/>
          <w:sz w:val="22"/>
          <w:szCs w:val="22"/>
        </w:rPr>
        <w:t>BLAST</w:t>
      </w:r>
      <w:r w:rsidR="00326090" w:rsidRPr="00425E3A">
        <w:rPr>
          <w:rFonts w:asciiTheme="minorHAnsi" w:hAnsiTheme="minorHAnsi" w:cstheme="minorHAnsi"/>
          <w:color w:val="000000" w:themeColor="text1"/>
          <w:sz w:val="22"/>
          <w:szCs w:val="22"/>
        </w:rPr>
        <w:t xml:space="preserve"> iterations with </w:t>
      </w:r>
      <w:r w:rsidR="00326090" w:rsidRPr="00155E6B">
        <w:rPr>
          <w:rFonts w:asciiTheme="minorHAnsi" w:hAnsiTheme="minorHAnsi" w:cstheme="minorHAnsi"/>
          <w:i/>
          <w:color w:val="000000" w:themeColor="text1"/>
          <w:sz w:val="22"/>
          <w:szCs w:val="22"/>
        </w:rPr>
        <w:t>H. catenoides</w:t>
      </w:r>
      <w:r w:rsidR="00326090" w:rsidRPr="00425E3A">
        <w:rPr>
          <w:rFonts w:asciiTheme="minorHAnsi" w:hAnsiTheme="minorHAnsi" w:cstheme="minorHAnsi"/>
          <w:color w:val="000000" w:themeColor="text1"/>
          <w:sz w:val="22"/>
          <w:szCs w:val="22"/>
        </w:rPr>
        <w:t xml:space="preserve"> </w:t>
      </w:r>
      <w:r w:rsidR="00326090" w:rsidRPr="009918D0">
        <w:rPr>
          <w:rFonts w:asciiTheme="minorHAnsi" w:hAnsiTheme="minorHAnsi" w:cstheme="minorHAnsi"/>
          <w:sz w:val="22"/>
          <w:szCs w:val="22"/>
        </w:rPr>
        <w:t>putative MCP as query; to remove sequence redundancies, retrieved sequences were clustered at 90% amino-acid identity with cd-hit v4.6. Sequences were then aligned using MAFFT v7 iterative, global</w:t>
      </w:r>
      <w:r w:rsidR="00425E3A">
        <w:rPr>
          <w:rFonts w:asciiTheme="minorHAnsi" w:hAnsiTheme="minorHAnsi" w:cstheme="minorHAnsi"/>
          <w:sz w:val="22"/>
          <w:szCs w:val="22"/>
        </w:rPr>
        <w:t xml:space="preserve"> homology mode (G-INS-i); align</w:t>
      </w:r>
      <w:r w:rsidR="00326090" w:rsidRPr="009918D0">
        <w:rPr>
          <w:rFonts w:asciiTheme="minorHAnsi" w:hAnsiTheme="minorHAnsi" w:cstheme="minorHAnsi"/>
          <w:sz w:val="22"/>
          <w:szCs w:val="22"/>
        </w:rPr>
        <w:t xml:space="preserve">ment sites retained for subsequent phylogenetic analysis were selected using </w:t>
      </w:r>
      <w:r w:rsidR="00155E6B">
        <w:rPr>
          <w:rFonts w:asciiTheme="minorHAnsi" w:hAnsiTheme="minorHAnsi" w:cstheme="minorHAnsi"/>
          <w:sz w:val="22"/>
          <w:szCs w:val="22"/>
        </w:rPr>
        <w:t xml:space="preserve">trimAL </w:t>
      </w:r>
      <w:r w:rsidR="005C02A1">
        <w:rPr>
          <w:rFonts w:asciiTheme="minorHAnsi" w:hAnsiTheme="minorHAnsi" w:cstheme="minorHAnsi"/>
          <w:sz w:val="22"/>
          <w:szCs w:val="22"/>
        </w:rPr>
        <w:fldChar w:fldCharType="begin"/>
      </w:r>
      <w:r w:rsidR="005C02A1">
        <w:rPr>
          <w:rFonts w:asciiTheme="minorHAnsi" w:hAnsiTheme="minorHAnsi" w:cstheme="minorHAnsi"/>
          <w:sz w:val="22"/>
          <w:szCs w:val="22"/>
        </w:rPr>
        <w:instrText xml:space="preserve"> ADDIN EN.CITE &lt;EndNote&gt;&lt;Cite&gt;&lt;Author&gt;Capella-Gutierrez&lt;/Author&gt;&lt;Year&gt;2009&lt;/Year&gt;&lt;RecNum&gt;4732&lt;/RecNum&gt;&lt;DisplayText&gt;(146)&lt;/DisplayText&gt;&lt;record&gt;&lt;rec-number&gt;4732&lt;/rec-number&gt;&lt;foreign-keys&gt;&lt;key app="EN" db-id="aa0wwef99asf0aeesds5pf0ft29wa99fvf0s" timestamp="0"&gt;4732&lt;/key&gt;&lt;/foreign-keys&gt;&lt;ref-type name="Journal Article"&gt;17&lt;/ref-type&gt;&lt;contributors&gt;&lt;authors&gt;&lt;author&gt;Capella-Gutierrez, S.&lt;/author&gt;&lt;author&gt;Silla-Martinez, J. M.&lt;/author&gt;&lt;author&gt;Gabaldon, T.&lt;/author&gt;&lt;/authors&gt;&lt;/contributors&gt;&lt;auth-address&gt;Comparative Genomics Group, Bioinformatics and Genomics Programme, Centre for Genomic Regulation, 88 08003 Barcelona, Spain.&lt;/auth-address&gt;&lt;titles&gt;&lt;title&gt;trimAl: a tool for automated alignment trimming in large-scale phylogenetic analyses&lt;/title&gt;&lt;secondary-title&gt;Bioinformatics&lt;/secondary-title&gt;&lt;/titles&gt;&lt;periodical&gt;&lt;full-title&gt;Bioinformatics&lt;/full-title&gt;&lt;/periodical&gt;&lt;pages&gt;1972-1973&lt;/pages&gt;&lt;volume&gt;25&lt;/volume&gt;&lt;number&gt;15&lt;/number&gt;&lt;edition&gt;2009/06/10&lt;/edition&gt;&lt;keywords&gt;&lt;keyword&gt;Algorithms&lt;/keyword&gt;&lt;keyword&gt;Computational Biology/*methods&lt;/keyword&gt;&lt;keyword&gt;*Phylogeny&lt;/keyword&gt;&lt;keyword&gt;Sequence Alignment/*methods&lt;/keyword&gt;&lt;keyword&gt;Sequence Analysis, Protein&lt;/keyword&gt;&lt;keyword&gt;*Software&lt;/keyword&gt;&lt;keyword&gt;User-Computer Interface&lt;/keyword&gt;&lt;/keywords&gt;&lt;dates&gt;&lt;year&gt;2009&lt;/year&gt;&lt;pub-dates&gt;&lt;date&gt;Aug 1&lt;/date&gt;&lt;/pub-dates&gt;&lt;/dates&gt;&lt;isbn&gt;1367-4811 (Electronic)&amp;#xD;1367-4803 (Linking)&lt;/isbn&gt;&lt;accession-num&gt;19505945&lt;/accession-num&gt;&lt;urls&gt;&lt;related-urls&gt;&lt;url&gt;http://www.ncbi.nlm.nih.gov/entrez/query.fcgi?cmd=Retrieve&amp;amp;db=PubMed&amp;amp;dopt=Citation&amp;amp;list_uids=19505945&lt;/url&gt;&lt;/related-urls&gt;&lt;/urls&gt;&lt;custom2&gt;2712344&lt;/custom2&gt;&lt;electronic-resource-num&gt;btp348 [pii]&amp;#xD;10.1093/bioinformatics/btp348&lt;/electronic-resource-num&gt;&lt;language&gt;eng&lt;/language&gt;&lt;/record&gt;&lt;/Cite&gt;&lt;/EndNote&gt;</w:instrText>
      </w:r>
      <w:r w:rsidR="005C02A1">
        <w:rPr>
          <w:rFonts w:asciiTheme="minorHAnsi" w:hAnsiTheme="minorHAnsi" w:cstheme="minorHAnsi"/>
          <w:sz w:val="22"/>
          <w:szCs w:val="22"/>
        </w:rPr>
        <w:fldChar w:fldCharType="separate"/>
      </w:r>
      <w:r w:rsidR="005C02A1">
        <w:rPr>
          <w:rFonts w:asciiTheme="minorHAnsi" w:hAnsiTheme="minorHAnsi" w:cstheme="minorHAnsi"/>
          <w:noProof/>
          <w:sz w:val="22"/>
          <w:szCs w:val="22"/>
        </w:rPr>
        <w:t>(146)</w:t>
      </w:r>
      <w:r w:rsidR="005C02A1">
        <w:rPr>
          <w:rFonts w:asciiTheme="minorHAnsi" w:hAnsiTheme="minorHAnsi" w:cstheme="minorHAnsi"/>
          <w:sz w:val="22"/>
          <w:szCs w:val="22"/>
        </w:rPr>
        <w:fldChar w:fldCharType="end"/>
      </w:r>
      <w:r w:rsidR="00326090" w:rsidRPr="009918D0">
        <w:rPr>
          <w:rFonts w:asciiTheme="minorHAnsi" w:hAnsiTheme="minorHAnsi" w:cstheme="minorHAnsi"/>
          <w:sz w:val="22"/>
          <w:szCs w:val="22"/>
        </w:rPr>
        <w:t xml:space="preserve"> gap distribution mode. Final MCP multiple sequence alignment was composed of 386 sites. ML tree was inferred using iq-tree v1.3 and LG+I+G4+F model (determined as the best-fitting model by Bayesian information criterion). Node supports were evaluated with 100 non-parametric bootstrap replicates. The Mimiviridae clade was used to root the ML tree (unrooted version displayed on the lower left part).</w:t>
      </w:r>
      <w:r w:rsidR="0060641E" w:rsidRPr="009918D0">
        <w:rPr>
          <w:rFonts w:asciiTheme="minorHAnsi" w:hAnsiTheme="minorHAnsi" w:cstheme="minorHAnsi"/>
          <w:sz w:val="22"/>
          <w:szCs w:val="22"/>
        </w:rPr>
        <w:t xml:space="preserve"> B. Reverse transcriptase (RT) PCR showing expression of polB and mg96 viral genes alongside an rps3 positive control. No expression of the </w:t>
      </w:r>
      <w:r w:rsidR="0060641E" w:rsidRPr="00155E6B">
        <w:rPr>
          <w:rFonts w:asciiTheme="minorHAnsi" w:hAnsiTheme="minorHAnsi" w:cstheme="minorHAnsi"/>
          <w:i/>
          <w:sz w:val="22"/>
          <w:szCs w:val="22"/>
        </w:rPr>
        <w:t>mcp</w:t>
      </w:r>
      <w:r w:rsidR="0060641E" w:rsidRPr="009918D0">
        <w:rPr>
          <w:rFonts w:asciiTheme="minorHAnsi" w:hAnsiTheme="minorHAnsi" w:cstheme="minorHAnsi"/>
          <w:sz w:val="22"/>
          <w:szCs w:val="22"/>
        </w:rPr>
        <w:t xml:space="preserve"> gene was detected. RT-PCR was performed on </w:t>
      </w:r>
      <w:r w:rsidR="0060641E" w:rsidRPr="00155E6B">
        <w:rPr>
          <w:rFonts w:asciiTheme="minorHAnsi" w:hAnsiTheme="minorHAnsi" w:cstheme="minorHAnsi"/>
          <w:i/>
          <w:sz w:val="22"/>
          <w:szCs w:val="22"/>
        </w:rPr>
        <w:t xml:space="preserve">H. catenoides </w:t>
      </w:r>
      <w:r w:rsidR="0060641E" w:rsidRPr="009918D0">
        <w:rPr>
          <w:rFonts w:asciiTheme="minorHAnsi" w:hAnsiTheme="minorHAnsi" w:cstheme="minorHAnsi"/>
          <w:sz w:val="22"/>
          <w:szCs w:val="22"/>
        </w:rPr>
        <w:t>RNA alongside genomic DNA (+) and no template (-) controls, with PCR products run on an agarose gel alongside a 1kb ladder (Promega; 250 bp shown).</w:t>
      </w:r>
    </w:p>
    <w:p w14:paraId="013B596E" w14:textId="3D4EC2DA" w:rsidR="007F2652" w:rsidRPr="009918D0" w:rsidRDefault="00E95B1A" w:rsidP="00FB7FD4">
      <w:pPr>
        <w:spacing w:after="120" w:line="480" w:lineRule="auto"/>
        <w:jc w:val="both"/>
        <w:rPr>
          <w:rFonts w:asciiTheme="minorHAnsi" w:eastAsia="Cambria" w:hAnsiTheme="minorHAnsi" w:cstheme="minorHAnsi"/>
          <w:sz w:val="22"/>
          <w:szCs w:val="22"/>
          <w:lang w:val="en-GB"/>
        </w:rPr>
      </w:pPr>
      <w:r w:rsidRPr="009918D0">
        <w:rPr>
          <w:rFonts w:asciiTheme="minorHAnsi" w:hAnsiTheme="minorHAnsi" w:cstheme="minorHAnsi"/>
          <w:b/>
          <w:sz w:val="22"/>
          <w:szCs w:val="22"/>
        </w:rPr>
        <w:lastRenderedPageBreak/>
        <w:t xml:space="preserve">Fig. 4. Comparative genomic analysis of flagellum proteome </w:t>
      </w:r>
      <w:commentRangeStart w:id="107"/>
      <w:r w:rsidRPr="009918D0">
        <w:rPr>
          <w:rFonts w:asciiTheme="minorHAnsi" w:hAnsiTheme="minorHAnsi" w:cstheme="minorHAnsi"/>
          <w:b/>
          <w:sz w:val="22"/>
          <w:szCs w:val="22"/>
        </w:rPr>
        <w:t>evolution</w:t>
      </w:r>
      <w:r w:rsidR="009B3F43" w:rsidRPr="009918D0">
        <w:rPr>
          <w:rFonts w:asciiTheme="minorHAnsi" w:hAnsiTheme="minorHAnsi" w:cstheme="minorHAnsi"/>
          <w:b/>
          <w:sz w:val="22"/>
          <w:szCs w:val="22"/>
        </w:rPr>
        <w:t>. (A)</w:t>
      </w:r>
      <w:r w:rsidR="009B3F43" w:rsidRPr="009918D0">
        <w:rPr>
          <w:rFonts w:asciiTheme="minorHAnsi" w:hAnsiTheme="minorHAnsi" w:cstheme="minorHAnsi"/>
          <w:sz w:val="22"/>
          <w:szCs w:val="22"/>
        </w:rPr>
        <w:t xml:space="preserve"> Heat map showing sequence </w:t>
      </w:r>
      <w:commentRangeEnd w:id="107"/>
      <w:r w:rsidR="00763E0F">
        <w:rPr>
          <w:rStyle w:val="CommentReference"/>
        </w:rPr>
        <w:commentReference w:id="107"/>
      </w:r>
      <w:r w:rsidR="009B3F43" w:rsidRPr="009918D0">
        <w:rPr>
          <w:rFonts w:asciiTheme="minorHAnsi" w:hAnsiTheme="minorHAnsi" w:cstheme="minorHAnsi"/>
          <w:sz w:val="22"/>
          <w:szCs w:val="22"/>
        </w:rPr>
        <w:t xml:space="preserve">identity profiles for flagella proteins with putative homologues present across a wide diversity of eukaryotes. </w:t>
      </w:r>
      <w:r w:rsidR="00F62857" w:rsidRPr="009918D0">
        <w:rPr>
          <w:rFonts w:asciiTheme="minorHAnsi" w:hAnsiTheme="minorHAnsi" w:cstheme="minorHAnsi"/>
          <w:sz w:val="22"/>
          <w:szCs w:val="22"/>
        </w:rPr>
        <w:t>The wider</w:t>
      </w:r>
      <w:r w:rsidR="009B3F43" w:rsidRPr="009918D0">
        <w:rPr>
          <w:rFonts w:asciiTheme="minorHAnsi" w:hAnsiTheme="minorHAnsi" w:cstheme="minorHAnsi"/>
          <w:sz w:val="22"/>
          <w:szCs w:val="22"/>
        </w:rPr>
        <w:t xml:space="preserve"> analysis uses a </w:t>
      </w:r>
      <w:r w:rsidR="003C272A" w:rsidRPr="009918D0">
        <w:rPr>
          <w:rFonts w:asciiTheme="minorHAnsi" w:hAnsiTheme="minorHAnsi" w:cstheme="minorHAnsi"/>
          <w:sz w:val="22"/>
          <w:szCs w:val="22"/>
        </w:rPr>
        <w:t>seed</w:t>
      </w:r>
      <w:r w:rsidR="009B3F43" w:rsidRPr="009918D0">
        <w:rPr>
          <w:rFonts w:asciiTheme="minorHAnsi" w:hAnsiTheme="minorHAnsi" w:cstheme="minorHAnsi"/>
          <w:sz w:val="22"/>
          <w:szCs w:val="22"/>
        </w:rPr>
        <w:t xml:space="preserve"> dataset of 592</w:t>
      </w:r>
      <w:r w:rsidR="008C3755" w:rsidRPr="009918D0">
        <w:rPr>
          <w:rFonts w:asciiTheme="minorHAnsi" w:hAnsiTheme="minorHAnsi" w:cstheme="minorHAnsi"/>
          <w:sz w:val="22"/>
          <w:szCs w:val="22"/>
        </w:rPr>
        <w:t xml:space="preserve"> proteins</w:t>
      </w:r>
      <w:r w:rsidR="003C272A" w:rsidRPr="009918D0">
        <w:rPr>
          <w:rFonts w:asciiTheme="minorHAnsi" w:hAnsiTheme="minorHAnsi" w:cstheme="minorHAnsi"/>
          <w:sz w:val="22"/>
          <w:szCs w:val="22"/>
        </w:rPr>
        <w:t xml:space="preserve"> (see </w:t>
      </w:r>
      <w:commentRangeStart w:id="108"/>
      <w:r w:rsidR="003C272A" w:rsidRPr="004903C5">
        <w:rPr>
          <w:rFonts w:asciiTheme="minorHAnsi" w:hAnsiTheme="minorHAnsi" w:cstheme="minorHAnsi"/>
          <w:sz w:val="22"/>
          <w:szCs w:val="22"/>
          <w:highlight w:val="yellow"/>
        </w:rPr>
        <w:t xml:space="preserve">Table </w:t>
      </w:r>
      <w:del w:id="109" w:author="Guy Leonard" w:date="2017-05-17T17:16:00Z">
        <w:r w:rsidR="003C272A" w:rsidRPr="004903C5" w:rsidDel="00367E30">
          <w:rPr>
            <w:rFonts w:asciiTheme="minorHAnsi" w:hAnsiTheme="minorHAnsi" w:cstheme="minorHAnsi"/>
            <w:sz w:val="22"/>
            <w:szCs w:val="22"/>
            <w:highlight w:val="yellow"/>
          </w:rPr>
          <w:delText xml:space="preserve">S6 </w:delText>
        </w:r>
      </w:del>
      <w:ins w:id="110" w:author="Guy Leonard" w:date="2017-05-17T17:16:00Z">
        <w:r w:rsidR="00367E30" w:rsidRPr="004903C5">
          <w:rPr>
            <w:rFonts w:asciiTheme="minorHAnsi" w:hAnsiTheme="minorHAnsi" w:cstheme="minorHAnsi"/>
            <w:sz w:val="22"/>
            <w:szCs w:val="22"/>
            <w:highlight w:val="yellow"/>
          </w:rPr>
          <w:t>S</w:t>
        </w:r>
        <w:r w:rsidR="00367E30">
          <w:rPr>
            <w:rFonts w:asciiTheme="minorHAnsi" w:hAnsiTheme="minorHAnsi" w:cstheme="minorHAnsi"/>
            <w:sz w:val="22"/>
            <w:szCs w:val="22"/>
            <w:highlight w:val="yellow"/>
          </w:rPr>
          <w:t>8</w:t>
        </w:r>
        <w:r w:rsidR="00367E30" w:rsidRPr="004903C5">
          <w:rPr>
            <w:rFonts w:asciiTheme="minorHAnsi" w:hAnsiTheme="minorHAnsi" w:cstheme="minorHAnsi"/>
            <w:sz w:val="22"/>
            <w:szCs w:val="22"/>
            <w:highlight w:val="yellow"/>
          </w:rPr>
          <w:t xml:space="preserve"> </w:t>
        </w:r>
      </w:ins>
      <w:r w:rsidR="003C272A" w:rsidRPr="004903C5">
        <w:rPr>
          <w:rFonts w:asciiTheme="minorHAnsi" w:hAnsiTheme="minorHAnsi" w:cstheme="minorHAnsi"/>
          <w:sz w:val="22"/>
          <w:szCs w:val="22"/>
          <w:highlight w:val="yellow"/>
        </w:rPr>
        <w:t xml:space="preserve">for </w:t>
      </w:r>
      <w:commentRangeEnd w:id="108"/>
      <w:r w:rsidR="004903C5" w:rsidRPr="004903C5">
        <w:rPr>
          <w:rStyle w:val="CommentReference"/>
          <w:highlight w:val="yellow"/>
        </w:rPr>
        <w:commentReference w:id="108"/>
      </w:r>
      <w:r w:rsidR="003C272A" w:rsidRPr="004903C5">
        <w:rPr>
          <w:rFonts w:asciiTheme="minorHAnsi" w:hAnsiTheme="minorHAnsi" w:cstheme="minorHAnsi"/>
          <w:sz w:val="22"/>
          <w:szCs w:val="22"/>
          <w:highlight w:val="yellow"/>
        </w:rPr>
        <w:t>full dataset</w:t>
      </w:r>
      <w:r w:rsidR="003C272A" w:rsidRPr="009918D0">
        <w:rPr>
          <w:rFonts w:asciiTheme="minorHAnsi" w:hAnsiTheme="minorHAnsi" w:cstheme="minorHAnsi"/>
          <w:sz w:val="22"/>
          <w:szCs w:val="22"/>
        </w:rPr>
        <w:t xml:space="preserve">). The proteins show proteome loss or conservation patterns consistent with retention or loss of proteins that function in the anterior-tinselated flagellum. The heat map </w:t>
      </w:r>
      <w:r w:rsidR="008C3755" w:rsidRPr="009918D0">
        <w:rPr>
          <w:rFonts w:asciiTheme="minorHAnsi" w:hAnsiTheme="minorHAnsi" w:cstheme="minorHAnsi"/>
          <w:sz w:val="22"/>
          <w:szCs w:val="22"/>
        </w:rPr>
        <w:t xml:space="preserve">identifies 29 proteins present in the oomycetes but absent in </w:t>
      </w:r>
      <w:r w:rsidR="008C3755" w:rsidRPr="009918D0">
        <w:rPr>
          <w:rFonts w:asciiTheme="minorHAnsi" w:hAnsiTheme="minorHAnsi" w:cstheme="minorHAnsi"/>
          <w:i/>
          <w:sz w:val="22"/>
          <w:szCs w:val="22"/>
        </w:rPr>
        <w:t xml:space="preserve">H. catenoides, </w:t>
      </w:r>
      <w:r w:rsidR="008C3755" w:rsidRPr="009918D0">
        <w:rPr>
          <w:rFonts w:asciiTheme="minorHAnsi" w:hAnsiTheme="minorHAnsi" w:cstheme="minorHAnsi"/>
          <w:sz w:val="22"/>
          <w:szCs w:val="22"/>
        </w:rPr>
        <w:t>suggesting that this gene had been lost</w:t>
      </w:r>
      <w:r w:rsidR="00F62857" w:rsidRPr="009918D0">
        <w:rPr>
          <w:rFonts w:asciiTheme="minorHAnsi" w:hAnsiTheme="minorHAnsi" w:cstheme="minorHAnsi"/>
          <w:sz w:val="22"/>
          <w:szCs w:val="22"/>
        </w:rPr>
        <w:t xml:space="preserve"> at the same proximate point </w:t>
      </w:r>
      <w:r w:rsidR="003C272A" w:rsidRPr="009918D0">
        <w:rPr>
          <w:rFonts w:asciiTheme="minorHAnsi" w:hAnsiTheme="minorHAnsi" w:cstheme="minorHAnsi"/>
          <w:sz w:val="22"/>
          <w:szCs w:val="22"/>
        </w:rPr>
        <w:t xml:space="preserve">to </w:t>
      </w:r>
      <w:r w:rsidR="00F62857" w:rsidRPr="009918D0">
        <w:rPr>
          <w:rFonts w:asciiTheme="minorHAnsi" w:hAnsiTheme="minorHAnsi" w:cstheme="minorHAnsi"/>
          <w:sz w:val="22"/>
          <w:szCs w:val="22"/>
        </w:rPr>
        <w:t>that</w:t>
      </w:r>
      <w:r w:rsidR="008C3755" w:rsidRPr="009918D0">
        <w:rPr>
          <w:rFonts w:asciiTheme="minorHAnsi" w:hAnsiTheme="minorHAnsi" w:cstheme="minorHAnsi"/>
          <w:sz w:val="22"/>
          <w:szCs w:val="22"/>
        </w:rPr>
        <w:t xml:space="preserve"> </w:t>
      </w:r>
      <w:r w:rsidR="003C272A" w:rsidRPr="009918D0">
        <w:rPr>
          <w:rFonts w:asciiTheme="minorHAnsi" w:hAnsiTheme="minorHAnsi" w:cstheme="minorHAnsi"/>
          <w:sz w:val="22"/>
          <w:szCs w:val="22"/>
        </w:rPr>
        <w:t xml:space="preserve">where the </w:t>
      </w:r>
      <w:r w:rsidR="008C3755" w:rsidRPr="009918D0">
        <w:rPr>
          <w:rFonts w:asciiTheme="minorHAnsi" w:hAnsiTheme="minorHAnsi" w:cstheme="minorHAnsi"/>
          <w:sz w:val="22"/>
          <w:szCs w:val="22"/>
        </w:rPr>
        <w:t>posterior flagellum was also lost. The analysis also shows 12 proteins (</w:t>
      </w:r>
      <w:r w:rsidR="006A1AC5" w:rsidRPr="009918D0">
        <w:rPr>
          <w:rFonts w:asciiTheme="minorHAnsi" w:hAnsiTheme="minorHAnsi" w:cstheme="minorHAnsi"/>
          <w:sz w:val="22"/>
          <w:szCs w:val="22"/>
        </w:rPr>
        <w:t>marked*</w:t>
      </w:r>
      <w:r w:rsidR="008C3755" w:rsidRPr="009918D0">
        <w:rPr>
          <w:rFonts w:asciiTheme="minorHAnsi" w:hAnsiTheme="minorHAnsi" w:cstheme="minorHAnsi"/>
          <w:bCs/>
          <w:sz w:val="22"/>
          <w:szCs w:val="22"/>
        </w:rPr>
        <w:t xml:space="preserve">) identified as posterior flagellum specific </w:t>
      </w:r>
      <w:r w:rsidR="003C272A" w:rsidRPr="009918D0">
        <w:rPr>
          <w:rFonts w:asciiTheme="minorHAnsi" w:hAnsiTheme="minorHAnsi" w:cstheme="minorHAnsi"/>
          <w:bCs/>
          <w:sz w:val="22"/>
          <w:szCs w:val="22"/>
        </w:rPr>
        <w:t xml:space="preserve">in </w:t>
      </w:r>
      <w:r w:rsidR="003C272A" w:rsidRPr="009918D0">
        <w:rPr>
          <w:rFonts w:asciiTheme="minorHAnsi" w:eastAsia="Cambria" w:hAnsiTheme="minorHAnsi" w:cstheme="minorHAnsi"/>
          <w:bCs/>
          <w:i/>
          <w:sz w:val="22"/>
          <w:szCs w:val="22"/>
          <w:lang w:val="en-GB"/>
        </w:rPr>
        <w:t xml:space="preserve">C. bullosa </w:t>
      </w:r>
      <w:r w:rsidR="008C3755" w:rsidRPr="009918D0">
        <w:rPr>
          <w:rFonts w:asciiTheme="minorHAnsi" w:hAnsiTheme="minorHAnsi" w:cstheme="minorHAnsi"/>
          <w:bCs/>
          <w:sz w:val="22"/>
          <w:szCs w:val="22"/>
        </w:rPr>
        <w:t xml:space="preserve">that are retained in </w:t>
      </w:r>
      <w:r w:rsidR="008C3755" w:rsidRPr="009918D0">
        <w:rPr>
          <w:rFonts w:asciiTheme="minorHAnsi" w:hAnsiTheme="minorHAnsi" w:cstheme="minorHAnsi"/>
          <w:bCs/>
          <w:i/>
          <w:sz w:val="22"/>
          <w:szCs w:val="22"/>
        </w:rPr>
        <w:t>H. catenoides</w:t>
      </w:r>
      <w:r w:rsidR="008C3755" w:rsidRPr="009918D0">
        <w:rPr>
          <w:rFonts w:asciiTheme="minorHAnsi" w:hAnsiTheme="minorHAnsi" w:cstheme="minorHAnsi"/>
          <w:b/>
          <w:bCs/>
          <w:sz w:val="22"/>
          <w:szCs w:val="22"/>
        </w:rPr>
        <w:t>.</w:t>
      </w:r>
      <w:r w:rsidR="006A1AC5" w:rsidRPr="009918D0">
        <w:rPr>
          <w:rFonts w:asciiTheme="minorHAnsi" w:hAnsiTheme="minorHAnsi" w:cstheme="minorHAnsi"/>
          <w:b/>
          <w:bCs/>
          <w:sz w:val="22"/>
          <w:szCs w:val="22"/>
        </w:rPr>
        <w:t xml:space="preserve"> </w:t>
      </w:r>
      <w:r w:rsidR="006A1AC5" w:rsidRPr="009918D0">
        <w:rPr>
          <w:rFonts w:asciiTheme="minorHAnsi" w:hAnsiTheme="minorHAnsi" w:cstheme="minorHAnsi"/>
          <w:bCs/>
          <w:sz w:val="22"/>
          <w:szCs w:val="22"/>
        </w:rPr>
        <w:t xml:space="preserve">Three </w:t>
      </w:r>
      <w:r w:rsidR="006A1AC5" w:rsidRPr="009918D0">
        <w:rPr>
          <w:rFonts w:asciiTheme="minorHAnsi" w:eastAsia="Cambria" w:hAnsiTheme="minorHAnsi" w:cstheme="minorHAnsi"/>
          <w:bCs/>
          <w:i/>
          <w:sz w:val="22"/>
          <w:szCs w:val="22"/>
          <w:lang w:val="en-GB"/>
        </w:rPr>
        <w:t xml:space="preserve">C. bullosa </w:t>
      </w:r>
      <w:r w:rsidR="006A1AC5" w:rsidRPr="009918D0">
        <w:rPr>
          <w:rFonts w:asciiTheme="minorHAnsi" w:eastAsia="Cambria" w:hAnsiTheme="minorHAnsi" w:cstheme="minorHAnsi"/>
          <w:bCs/>
          <w:sz w:val="22"/>
          <w:szCs w:val="22"/>
          <w:lang w:val="en-GB"/>
        </w:rPr>
        <w:t xml:space="preserve">anterior flagellum specific proteins are also retained in </w:t>
      </w:r>
      <w:r w:rsidR="006A1AC5" w:rsidRPr="009918D0">
        <w:rPr>
          <w:rFonts w:asciiTheme="minorHAnsi" w:hAnsiTheme="minorHAnsi" w:cstheme="minorHAnsi"/>
          <w:bCs/>
          <w:i/>
          <w:sz w:val="22"/>
          <w:szCs w:val="22"/>
        </w:rPr>
        <w:t>H. catenoides</w:t>
      </w:r>
      <w:r w:rsidR="006A1AC5" w:rsidRPr="009918D0">
        <w:rPr>
          <w:rFonts w:asciiTheme="minorHAnsi" w:hAnsiTheme="minorHAnsi" w:cstheme="minorHAnsi"/>
          <w:bCs/>
          <w:sz w:val="22"/>
          <w:szCs w:val="22"/>
        </w:rPr>
        <w:t xml:space="preserve">. </w:t>
      </w:r>
      <w:r w:rsidR="006A1AC5" w:rsidRPr="00763E0F">
        <w:rPr>
          <w:rFonts w:asciiTheme="minorHAnsi" w:hAnsiTheme="minorHAnsi" w:cstheme="minorHAnsi"/>
          <w:bCs/>
          <w:sz w:val="22"/>
          <w:szCs w:val="22"/>
          <w:highlight w:val="yellow"/>
        </w:rPr>
        <w:t xml:space="preserve">The putative radial spoke proteome also shows numerous losses similar to </w:t>
      </w:r>
      <w:r w:rsidR="006A1AC5" w:rsidRPr="00763E0F">
        <w:rPr>
          <w:rFonts w:asciiTheme="minorHAnsi" w:hAnsiTheme="minorHAnsi" w:cstheme="minorHAnsi"/>
          <w:bCs/>
          <w:i/>
          <w:sz w:val="22"/>
          <w:szCs w:val="22"/>
          <w:highlight w:val="yellow"/>
        </w:rPr>
        <w:t xml:space="preserve">Homo sapiens </w:t>
      </w:r>
      <w:r w:rsidR="006A1AC5" w:rsidRPr="00763E0F">
        <w:rPr>
          <w:rFonts w:asciiTheme="minorHAnsi" w:hAnsiTheme="minorHAnsi" w:cstheme="minorHAnsi"/>
          <w:bCs/>
          <w:sz w:val="22"/>
          <w:szCs w:val="22"/>
          <w:highlight w:val="yellow"/>
        </w:rPr>
        <w:t>(</w:t>
      </w:r>
      <w:r w:rsidR="006A1AC5" w:rsidRPr="00763E0F">
        <w:rPr>
          <w:rFonts w:asciiTheme="minorHAnsi" w:hAnsiTheme="minorHAnsi" w:cstheme="minorHAnsi"/>
          <w:sz w:val="22"/>
          <w:szCs w:val="22"/>
          <w:highlight w:val="yellow"/>
        </w:rPr>
        <w:t>**), this includes the loss of RSP7</w:t>
      </w:r>
      <w:r w:rsidR="006A1AC5" w:rsidRPr="009918D0">
        <w:rPr>
          <w:rFonts w:asciiTheme="minorHAnsi" w:hAnsiTheme="minorHAnsi" w:cstheme="minorHAnsi"/>
          <w:sz w:val="22"/>
          <w:szCs w:val="22"/>
        </w:rPr>
        <w:t xml:space="preserve"> (***)</w:t>
      </w:r>
      <w:r w:rsidR="006A1AC5" w:rsidRPr="009918D0">
        <w:rPr>
          <w:rFonts w:asciiTheme="minorHAnsi" w:eastAsia="Cambria" w:hAnsiTheme="minorHAnsi" w:cstheme="minorHAnsi"/>
          <w:sz w:val="22"/>
          <w:szCs w:val="22"/>
          <w:lang w:val="en-GB"/>
        </w:rPr>
        <w:t xml:space="preserve">. </w:t>
      </w:r>
      <w:r w:rsidR="006A1AC5" w:rsidRPr="009918D0">
        <w:rPr>
          <w:rFonts w:asciiTheme="minorHAnsi" w:eastAsia="Cambria" w:hAnsiTheme="minorHAnsi" w:cstheme="minorHAnsi"/>
          <w:b/>
          <w:sz w:val="22"/>
          <w:szCs w:val="22"/>
          <w:lang w:val="en-GB"/>
        </w:rPr>
        <w:t>(B)</w:t>
      </w:r>
      <w:r w:rsidR="006A1AC5" w:rsidRPr="009918D0">
        <w:rPr>
          <w:rFonts w:asciiTheme="minorHAnsi" w:eastAsia="Cambria" w:hAnsiTheme="minorHAnsi" w:cstheme="minorHAnsi"/>
          <w:sz w:val="22"/>
          <w:szCs w:val="22"/>
          <w:lang w:val="en-GB"/>
        </w:rPr>
        <w:t xml:space="preserve"> Shows a cartoon of the radial spoke protein complex identified in </w:t>
      </w:r>
      <w:r w:rsidR="006A1AC5" w:rsidRPr="009918D0">
        <w:rPr>
          <w:rFonts w:asciiTheme="minorHAnsi" w:eastAsia="Cambria" w:hAnsiTheme="minorHAnsi" w:cstheme="minorHAnsi"/>
          <w:i/>
          <w:sz w:val="22"/>
          <w:szCs w:val="22"/>
          <w:lang w:val="en-GB"/>
        </w:rPr>
        <w:t>Chlamydomonas</w:t>
      </w:r>
      <w:r w:rsidR="003A6050" w:rsidRPr="009918D0">
        <w:rPr>
          <w:rFonts w:asciiTheme="minorHAnsi" w:eastAsia="Cambria" w:hAnsiTheme="minorHAnsi" w:cstheme="minorHAnsi"/>
          <w:sz w:val="22"/>
          <w:szCs w:val="22"/>
          <w:lang w:val="en-GB"/>
        </w:rPr>
        <w:t xml:space="preserve"> </w:t>
      </w:r>
      <w:r w:rsidR="006139A0"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&lt;EndNote&gt;&lt;Cite&gt;&lt;Author&gt;Yang&lt;/Author&gt;&lt;Year&gt;2006&lt;/Year&gt;&lt;RecNum&gt;5901&lt;/RecNum&gt;&lt;DisplayText&gt;(87)&lt;/DisplayText&gt;&lt;record&gt;&lt;rec-number&gt;5901&lt;/rec-number&gt;&lt;foreign-keys&gt;&lt;key app="EN" db-id="aa0wwef99asf0aeesds5pf0ft29wa99fvf0s" timestamp="1448373527"&gt;5901&lt;/key&gt;&lt;/foreign-keys&gt;&lt;ref-type name="Journal Article"&gt;17&lt;/ref-type&gt;&lt;contributors&gt;&lt;authors&gt;&lt;author&gt;Yang, Pinfen&lt;/author&gt;&lt;author&gt;Diener, Dennis R.&lt;/author&gt;&lt;author&gt;Yang, Chun&lt;/author&gt;&lt;author&gt;Kohno, Takahiro&lt;/author&gt;&lt;author&gt;Pazour, Gregory J.&lt;/author&gt;&lt;author&gt;Dienes, Jennifer M.&lt;/author&gt;&lt;author&gt;Agrin, Nathan S.&lt;/author&gt;&lt;author&gt;King, Stephen M.&lt;/author&gt;&lt;author&gt;Sale, Winfield S.&lt;/author&gt;&lt;author&gt;Kamiya, Ritsu&lt;/author&gt;&lt;author&gt;Rosenbaum, Joel L.&lt;/author&gt;&lt;author&gt;Witman, George B.&lt;/author&gt;&lt;/authors&gt;&lt;/contributors&gt;&lt;titles&gt;&lt;title&gt;Radial spoke proteins of Chlamydomonas flagella&lt;/title&gt;&lt;secondary-title&gt;Journal of Cell Science&lt;/secondary-title&gt;&lt;/titles&gt;&lt;periodical&gt;&lt;full-title&gt;Journal of Cell Science&lt;/full-title&gt;&lt;/periodical&gt;&lt;pages&gt;1165-1174&lt;/pages&gt;&lt;volume&gt;119&lt;/volume&gt;&lt;number&gt;6&lt;/number&gt;&lt;dates&gt;&lt;year&gt;2006&lt;/year&gt;&lt;/dates&gt;&lt;work-type&gt;10.1242/jcs.02811&lt;/work-type&gt;&lt;urls&gt;&lt;related-urls&gt;&lt;url&gt;http://jcs.biologists.org/content/119/6/1165.abstract&lt;/url&gt;&lt;/related-urls&gt;&lt;/urls&gt;&lt;/record&gt;&lt;/Cite&gt;&lt;/EndNote&gt;</w:instrText>
      </w:r>
      <w:r w:rsidR="006139A0"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(87)</w:t>
      </w:r>
      <w:r w:rsidR="006139A0" w:rsidRPr="009918D0">
        <w:rPr>
          <w:rFonts w:asciiTheme="minorHAnsi" w:eastAsia="Cambria" w:hAnsiTheme="minorHAnsi" w:cstheme="minorHAnsi"/>
          <w:sz w:val="22"/>
          <w:szCs w:val="22"/>
          <w:lang w:val="en-GB"/>
        </w:rPr>
        <w:fldChar w:fldCharType="end"/>
      </w:r>
      <w:r w:rsidR="006139A0" w:rsidRPr="009918D0">
        <w:rPr>
          <w:rFonts w:asciiTheme="minorHAnsi" w:eastAsia="Cambria" w:hAnsiTheme="minorHAnsi" w:cstheme="minorHAnsi"/>
          <w:sz w:val="22"/>
          <w:szCs w:val="22"/>
          <w:lang w:val="en-GB"/>
        </w:rPr>
        <w:t xml:space="preserve"> </w:t>
      </w:r>
      <w:r w:rsidR="003A6050" w:rsidRPr="009918D0">
        <w:rPr>
          <w:rFonts w:asciiTheme="minorHAnsi" w:eastAsia="Cambria" w:hAnsiTheme="minorHAnsi" w:cstheme="minorHAnsi"/>
          <w:sz w:val="22"/>
          <w:szCs w:val="22"/>
          <w:lang w:val="en-GB"/>
        </w:rPr>
        <w:t>with each shape number referring to the RPS number</w:t>
      </w:r>
      <w:r w:rsidR="006A1AC5" w:rsidRPr="009918D0">
        <w:rPr>
          <w:rFonts w:asciiTheme="minorHAnsi" w:eastAsia="Cambria" w:hAnsiTheme="minorHAnsi" w:cstheme="minorHAnsi"/>
          <w:i/>
          <w:sz w:val="22"/>
          <w:szCs w:val="22"/>
          <w:lang w:val="en-GB"/>
        </w:rPr>
        <w:t>.</w:t>
      </w:r>
      <w:r w:rsidR="006A1AC5" w:rsidRPr="009918D0">
        <w:rPr>
          <w:rFonts w:asciiTheme="minorHAnsi" w:eastAsia="Cambria" w:hAnsiTheme="minorHAnsi" w:cstheme="minorHAnsi"/>
          <w:sz w:val="22"/>
          <w:szCs w:val="22"/>
          <w:lang w:val="en-GB"/>
        </w:rPr>
        <w:t xml:space="preserve"> Black shapes illustrate conserved proteins of th</w:t>
      </w:r>
      <w:r w:rsidR="001D7114" w:rsidRPr="009918D0">
        <w:rPr>
          <w:rFonts w:asciiTheme="minorHAnsi" w:eastAsia="Cambria" w:hAnsiTheme="minorHAnsi" w:cstheme="minorHAnsi"/>
          <w:sz w:val="22"/>
          <w:szCs w:val="22"/>
          <w:lang w:val="en-GB"/>
        </w:rPr>
        <w:t>e spoke</w:t>
      </w:r>
      <w:r w:rsidR="006A1AC5" w:rsidRPr="009918D0">
        <w:rPr>
          <w:rFonts w:asciiTheme="minorHAnsi" w:eastAsia="Cambria" w:hAnsiTheme="minorHAnsi" w:cstheme="minorHAnsi"/>
          <w:sz w:val="22"/>
          <w:szCs w:val="22"/>
          <w:lang w:val="en-GB"/>
        </w:rPr>
        <w:t xml:space="preserve"> complex, grey are non-conserved proteins, while </w:t>
      </w:r>
      <w:r w:rsidR="003A6050" w:rsidRPr="009918D0">
        <w:rPr>
          <w:rFonts w:asciiTheme="minorHAnsi" w:eastAsia="Cambria" w:hAnsiTheme="minorHAnsi" w:cstheme="minorHAnsi"/>
          <w:sz w:val="22"/>
          <w:szCs w:val="22"/>
          <w:lang w:val="en-GB"/>
        </w:rPr>
        <w:t xml:space="preserve">the </w:t>
      </w:r>
      <w:r w:rsidR="006A1AC5" w:rsidRPr="009918D0">
        <w:rPr>
          <w:rFonts w:asciiTheme="minorHAnsi" w:eastAsia="Cambria" w:hAnsiTheme="minorHAnsi" w:cstheme="minorHAnsi"/>
          <w:sz w:val="22"/>
          <w:szCs w:val="22"/>
          <w:lang w:val="en-GB"/>
        </w:rPr>
        <w:t xml:space="preserve">white </w:t>
      </w:r>
      <w:r w:rsidR="003A6050" w:rsidRPr="009918D0">
        <w:rPr>
          <w:rFonts w:asciiTheme="minorHAnsi" w:eastAsia="Cambria" w:hAnsiTheme="minorHAnsi" w:cstheme="minorHAnsi"/>
          <w:sz w:val="22"/>
          <w:szCs w:val="22"/>
          <w:lang w:val="en-GB"/>
        </w:rPr>
        <w:t xml:space="preserve">complex refers to RPS7 which </w:t>
      </w:r>
      <w:r w:rsidR="003A6050" w:rsidRPr="00763E0F">
        <w:rPr>
          <w:rFonts w:asciiTheme="minorHAnsi" w:eastAsia="Cambria" w:hAnsiTheme="minorHAnsi" w:cstheme="minorHAnsi"/>
          <w:sz w:val="22"/>
          <w:szCs w:val="22"/>
          <w:highlight w:val="yellow"/>
          <w:lang w:val="en-GB"/>
        </w:rPr>
        <w:t xml:space="preserve">although absent in </w:t>
      </w:r>
      <w:r w:rsidR="003A6050" w:rsidRPr="00763E0F">
        <w:rPr>
          <w:rFonts w:asciiTheme="minorHAnsi" w:eastAsia="Cambria" w:hAnsiTheme="minorHAnsi" w:cstheme="minorHAnsi"/>
          <w:i/>
          <w:sz w:val="22"/>
          <w:szCs w:val="22"/>
          <w:highlight w:val="yellow"/>
          <w:lang w:val="en-GB"/>
        </w:rPr>
        <w:t>Homo sapiens</w:t>
      </w:r>
      <w:r w:rsidR="003A6050" w:rsidRPr="009918D0">
        <w:rPr>
          <w:rFonts w:asciiTheme="minorHAnsi" w:eastAsia="Cambria" w:hAnsiTheme="minorHAnsi" w:cstheme="minorHAnsi"/>
          <w:sz w:val="22"/>
          <w:szCs w:val="22"/>
          <w:lang w:val="en-GB"/>
        </w:rPr>
        <w:t xml:space="preserve"> has been lost </w:t>
      </w:r>
      <w:r w:rsidR="001D7114" w:rsidRPr="009918D0">
        <w:rPr>
          <w:rFonts w:asciiTheme="minorHAnsi" w:eastAsia="Cambria" w:hAnsiTheme="minorHAnsi" w:cstheme="minorHAnsi"/>
          <w:sz w:val="22"/>
          <w:szCs w:val="22"/>
          <w:lang w:val="en-GB"/>
        </w:rPr>
        <w:t xml:space="preserve">separately </w:t>
      </w:r>
      <w:r w:rsidR="003A6050" w:rsidRPr="009918D0">
        <w:rPr>
          <w:rFonts w:asciiTheme="minorHAnsi" w:eastAsia="Cambria" w:hAnsiTheme="minorHAnsi" w:cstheme="minorHAnsi"/>
          <w:sz w:val="22"/>
          <w:szCs w:val="22"/>
          <w:lang w:val="en-GB"/>
        </w:rPr>
        <w:t>when the posterior flagellum was also lost..</w:t>
      </w:r>
    </w:p>
    <w:p w14:paraId="7277B434" w14:textId="53E8E9CD" w:rsidR="00B76895" w:rsidRPr="009918D0" w:rsidRDefault="00E80153"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 xml:space="preserve">Fig. </w:t>
      </w:r>
      <w:del w:id="111" w:author="Guy Leonard" w:date="2017-05-17T17:17:00Z">
        <w:r w:rsidRPr="009918D0" w:rsidDel="00367E30">
          <w:rPr>
            <w:rFonts w:asciiTheme="minorHAnsi" w:eastAsia="Cambria" w:hAnsiTheme="minorHAnsi" w:cstheme="minorHAnsi"/>
            <w:b/>
            <w:sz w:val="22"/>
            <w:szCs w:val="22"/>
            <w:lang w:val="en-GB"/>
          </w:rPr>
          <w:delText>6</w:delText>
        </w:r>
      </w:del>
      <w:ins w:id="112" w:author="Guy Leonard" w:date="2017-05-17T17:17:00Z">
        <w:r w:rsidR="00367E30">
          <w:rPr>
            <w:rFonts w:asciiTheme="minorHAnsi" w:eastAsia="Cambria" w:hAnsiTheme="minorHAnsi" w:cstheme="minorHAnsi"/>
            <w:b/>
            <w:sz w:val="22"/>
            <w:szCs w:val="22"/>
            <w:lang w:val="en-GB"/>
          </w:rPr>
          <w:t>5</w:t>
        </w:r>
      </w:ins>
      <w:r w:rsidRPr="009918D0">
        <w:rPr>
          <w:rFonts w:asciiTheme="minorHAnsi" w:eastAsia="Cambria" w:hAnsiTheme="minorHAnsi" w:cstheme="minorHAnsi"/>
          <w:b/>
          <w:sz w:val="22"/>
          <w:szCs w:val="22"/>
          <w:lang w:val="en-GB"/>
        </w:rPr>
        <w:t xml:space="preserve">. Comparative genomic analysis of gene families that function in polarised filamentous growth in the fungi. (A) </w:t>
      </w:r>
      <w:r w:rsidRPr="009918D0">
        <w:rPr>
          <w:rFonts w:asciiTheme="minorHAnsi" w:eastAsia="Cambria" w:hAnsiTheme="minorHAnsi" w:cstheme="minorHAnsi"/>
          <w:sz w:val="22"/>
          <w:szCs w:val="22"/>
          <w:lang w:val="en-GB"/>
        </w:rPr>
        <w:t xml:space="preserve">Cartoon outlining proteins </w:t>
      </w:r>
      <w:r w:rsidR="00891D7E" w:rsidRPr="009918D0">
        <w:rPr>
          <w:rFonts w:asciiTheme="minorHAnsi" w:eastAsia="Cambria" w:hAnsiTheme="minorHAnsi" w:cstheme="minorHAnsi"/>
          <w:sz w:val="22"/>
          <w:szCs w:val="22"/>
          <w:lang w:val="en-GB"/>
        </w:rPr>
        <w:t>and</w:t>
      </w:r>
      <w:r w:rsidR="000E1E45" w:rsidRPr="009918D0">
        <w:rPr>
          <w:rFonts w:asciiTheme="minorHAnsi" w:eastAsia="Cambria" w:hAnsiTheme="minorHAnsi" w:cstheme="minorHAnsi"/>
          <w:sz w:val="22"/>
          <w:szCs w:val="22"/>
          <w:lang w:val="en-GB"/>
        </w:rPr>
        <w:t xml:space="preserve"> complexes involved in </w:t>
      </w:r>
      <w:r w:rsidRPr="009918D0">
        <w:rPr>
          <w:rFonts w:asciiTheme="minorHAnsi" w:eastAsia="Cambria" w:hAnsiTheme="minorHAnsi" w:cstheme="minorHAnsi"/>
          <w:sz w:val="22"/>
          <w:szCs w:val="22"/>
          <w:lang w:val="en-GB"/>
        </w:rPr>
        <w:t xml:space="preserve">polarised growth in </w:t>
      </w:r>
      <w:r w:rsidRPr="009918D0">
        <w:rPr>
          <w:rFonts w:asciiTheme="minorHAnsi" w:eastAsia="Cambria" w:hAnsiTheme="minorHAnsi" w:cstheme="minorHAnsi"/>
          <w:i/>
          <w:sz w:val="22"/>
          <w:szCs w:val="22"/>
          <w:lang w:val="en-GB"/>
        </w:rPr>
        <w:t>Saccharomyces cerevisiae</w:t>
      </w:r>
      <w:r w:rsidR="00155E6B">
        <w:rPr>
          <w:rFonts w:asciiTheme="minorHAnsi" w:eastAsia="Cambria" w:hAnsiTheme="minorHAnsi" w:cstheme="minorHAnsi"/>
          <w:sz w:val="22"/>
          <w:szCs w:val="22"/>
          <w:lang w:val="en-GB"/>
        </w:rPr>
        <w:t>.</w:t>
      </w:r>
      <w:r w:rsidRPr="009918D0">
        <w:rPr>
          <w:rFonts w:asciiTheme="minorHAnsi" w:eastAsia="Cambria" w:hAnsiTheme="minorHAnsi" w:cstheme="minorHAnsi"/>
          <w:i/>
          <w:sz w:val="22"/>
          <w:szCs w:val="22"/>
          <w:lang w:val="en-GB"/>
        </w:rPr>
        <w:t xml:space="preserve"> </w:t>
      </w:r>
      <w:r w:rsidR="00155E6B">
        <w:rPr>
          <w:rFonts w:asciiTheme="minorHAnsi" w:eastAsia="Cambria" w:hAnsiTheme="minorHAnsi" w:cstheme="minorHAnsi"/>
          <w:sz w:val="22"/>
          <w:szCs w:val="22"/>
          <w:lang w:val="en-GB"/>
        </w:rPr>
        <w:t>V</w:t>
      </w:r>
      <w:r w:rsidRPr="009918D0">
        <w:rPr>
          <w:rFonts w:asciiTheme="minorHAnsi" w:eastAsia="Cambria" w:hAnsiTheme="minorHAnsi" w:cstheme="minorHAnsi"/>
          <w:sz w:val="22"/>
          <w:szCs w:val="22"/>
          <w:lang w:val="en-GB"/>
        </w:rPr>
        <w:t xml:space="preserve">esicles </w:t>
      </w:r>
      <w:r w:rsidR="000E1E45" w:rsidRPr="009918D0">
        <w:rPr>
          <w:rFonts w:asciiTheme="minorHAnsi" w:eastAsia="Cambria" w:hAnsiTheme="minorHAnsi" w:cstheme="minorHAnsi"/>
          <w:sz w:val="22"/>
          <w:szCs w:val="22"/>
          <w:lang w:val="en-GB"/>
        </w:rPr>
        <w:t xml:space="preserve">are delivered </w:t>
      </w:r>
      <w:r w:rsidRPr="009918D0">
        <w:rPr>
          <w:rFonts w:asciiTheme="minorHAnsi" w:eastAsia="Cambria" w:hAnsiTheme="minorHAnsi" w:cstheme="minorHAnsi"/>
          <w:sz w:val="22"/>
          <w:szCs w:val="22"/>
          <w:lang w:val="en-GB"/>
        </w:rPr>
        <w:t xml:space="preserve">from the Golgi (Fig. </w:t>
      </w:r>
      <w:r w:rsidR="00155E6B">
        <w:rPr>
          <w:rFonts w:asciiTheme="minorHAnsi" w:eastAsia="Cambria" w:hAnsiTheme="minorHAnsi" w:cstheme="minorHAnsi"/>
          <w:sz w:val="22"/>
          <w:szCs w:val="22"/>
          <w:lang w:val="en-GB"/>
        </w:rPr>
        <w:t>6</w:t>
      </w:r>
      <w:r w:rsidRPr="009918D0">
        <w:rPr>
          <w:rFonts w:asciiTheme="minorHAnsi" w:eastAsia="Cambria" w:hAnsiTheme="minorHAnsi" w:cstheme="minorHAnsi"/>
          <w:sz w:val="22"/>
          <w:szCs w:val="22"/>
          <w:lang w:val="en-GB"/>
        </w:rPr>
        <w:t xml:space="preserve">A-i) along cytoskeleton tracks to predetermined </w:t>
      </w:r>
      <w:r w:rsidR="000E1E45" w:rsidRPr="009918D0">
        <w:rPr>
          <w:rFonts w:asciiTheme="minorHAnsi" w:eastAsia="Cambria" w:hAnsiTheme="minorHAnsi" w:cstheme="minorHAnsi"/>
          <w:sz w:val="22"/>
          <w:szCs w:val="22"/>
          <w:lang w:val="en-GB"/>
        </w:rPr>
        <w:t>sites on the plasma membrane</w:t>
      </w:r>
      <w:r w:rsidRPr="009918D0">
        <w:rPr>
          <w:rFonts w:asciiTheme="minorHAnsi" w:eastAsia="Cambria" w:hAnsiTheme="minorHAnsi" w:cstheme="minorHAnsi"/>
          <w:sz w:val="22"/>
          <w:szCs w:val="22"/>
          <w:lang w:val="en-GB"/>
        </w:rPr>
        <w:t xml:space="preserve">. Cdc42p is activated by Cdc24p (Fig. </w:t>
      </w:r>
      <w:r w:rsidR="00155E6B">
        <w:rPr>
          <w:rFonts w:asciiTheme="minorHAnsi" w:eastAsia="Cambria" w:hAnsiTheme="minorHAnsi" w:cstheme="minorHAnsi"/>
          <w:sz w:val="22"/>
          <w:szCs w:val="22"/>
          <w:lang w:val="en-GB"/>
        </w:rPr>
        <w:t>6</w:t>
      </w:r>
      <w:r w:rsidRPr="009918D0">
        <w:rPr>
          <w:rFonts w:asciiTheme="minorHAnsi" w:eastAsia="Cambria" w:hAnsiTheme="minorHAnsi" w:cstheme="minorHAnsi"/>
          <w:sz w:val="22"/>
          <w:szCs w:val="22"/>
          <w:lang w:val="en-GB"/>
        </w:rPr>
        <w:t xml:space="preserve">A-ii) promoting </w:t>
      </w:r>
      <w:r w:rsidRPr="009918D0">
        <w:rPr>
          <w:rFonts w:asciiTheme="minorHAnsi" w:eastAsia="Cambria" w:hAnsiTheme="minorHAnsi" w:cstheme="minorHAnsi"/>
          <w:sz w:val="22"/>
          <w:szCs w:val="22"/>
          <w:lang w:val="en-GB"/>
        </w:rPr>
        <w:fldChar w:fldCharType="begin"/>
      </w:r>
      <w:r w:rsidR="00F0651D" w:rsidRPr="009918D0">
        <w:rPr>
          <w:rFonts w:asciiTheme="minorHAnsi" w:eastAsia="Cambria" w:hAnsiTheme="minorHAnsi" w:cstheme="minorHAnsi"/>
          <w:sz w:val="22"/>
          <w:szCs w:val="22"/>
          <w:lang w:val="en-GB"/>
        </w:rPr>
        <w:instrText xml:space="preserve"> ADDIN EN.CITE &lt;EndNote&gt;&lt;Cite&gt;&lt;Author&gt;Park&lt;/Author&gt;&lt;Year&gt;2007&lt;/Year&gt;&lt;RecNum&gt;5914&lt;/RecNum&gt;&lt;DisplayText&gt;(97)&lt;/DisplayText&gt;&lt;record&gt;&lt;rec-number&gt;5914&lt;/rec-number&gt;&lt;foreign-keys&gt;&lt;key app="EN" db-id="aa0wwef99asf0aeesds5pf0ft29wa99fvf0s" timestamp="1449746472"&gt;5914&lt;/key&gt;&lt;/foreign-keys&gt;&lt;ref-type name="Journal Article"&gt;17&lt;/ref-type&gt;&lt;contributors&gt;&lt;authors&gt;&lt;author&gt;Park, Hay-Oak&lt;/author&gt;&lt;author&gt;Bi, Erfei&lt;/author&gt;&lt;/authors&gt;&lt;/contributors&gt;&lt;titles&gt;&lt;title&gt;Central roles of small GTPases in the development of cell polarity in yeast and beyond&lt;/title&gt;&lt;secondary-title&gt;Microbiol. Mol. Biol. Rev.&lt;/secondary-title&gt;&lt;/titles&gt;&lt;periodical&gt;&lt;full-title&gt;Microbiol. Mol. Biol. Rev.&lt;/full-title&gt;&lt;/periodical&gt;&lt;pages&gt;48-96&lt;/pages&gt;&lt;volume&gt;71&lt;/volume&gt;&lt;number&gt;1&lt;/number&gt;&lt;dates&gt;&lt;year&gt;2007&lt;/year&gt;&lt;pub-dates&gt;&lt;date&gt;March 1, 2007&lt;/date&gt;&lt;/pub-dates&gt;&lt;/dates&gt;&lt;urls&gt;&lt;related-urls&gt;&lt;url&gt;http://mmbr.asm.org/content/71/1/48.abstract&lt;/url&gt;&lt;/related-urls&gt;&lt;/urls&gt;&lt;electronic-resource-num&gt;10.1128/mmbr.00028-06&lt;/electronic-resource-num&gt;&lt;/record&gt;&lt;/Cite&gt;&lt;/EndNote&gt;</w:instrText>
      </w:r>
      <w:r w:rsidRPr="009918D0">
        <w:rPr>
          <w:rFonts w:asciiTheme="minorHAnsi" w:eastAsia="Cambria" w:hAnsiTheme="minorHAnsi" w:cstheme="minorHAnsi"/>
          <w:sz w:val="22"/>
          <w:szCs w:val="22"/>
          <w:lang w:val="en-GB"/>
        </w:rPr>
        <w:fldChar w:fldCharType="separate"/>
      </w:r>
      <w:r w:rsidR="00F0651D" w:rsidRPr="009918D0">
        <w:rPr>
          <w:rFonts w:asciiTheme="minorHAnsi" w:eastAsia="Cambria" w:hAnsiTheme="minorHAnsi" w:cstheme="minorHAnsi"/>
          <w:noProof/>
          <w:sz w:val="22"/>
          <w:szCs w:val="22"/>
          <w:lang w:val="en-GB"/>
        </w:rPr>
        <w:t>(97)</w:t>
      </w:r>
      <w:r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w:t>
      </w:r>
      <w:r w:rsidR="000E1E45" w:rsidRPr="009918D0">
        <w:rPr>
          <w:rFonts w:asciiTheme="minorHAnsi" w:eastAsia="Cambria" w:hAnsiTheme="minorHAnsi" w:cstheme="minorHAnsi"/>
          <w:sz w:val="22"/>
          <w:szCs w:val="22"/>
          <w:lang w:val="en-GB"/>
        </w:rPr>
        <w:t xml:space="preserve">assembly of the </w:t>
      </w:r>
      <w:r w:rsidR="00155E6B">
        <w:rPr>
          <w:rFonts w:asciiTheme="minorHAnsi" w:eastAsia="Cambria" w:hAnsiTheme="minorHAnsi" w:cstheme="minorHAnsi"/>
          <w:sz w:val="22"/>
          <w:szCs w:val="22"/>
          <w:lang w:val="en-GB"/>
        </w:rPr>
        <w:t>P</w:t>
      </w:r>
      <w:r w:rsidRPr="009918D0">
        <w:rPr>
          <w:rFonts w:asciiTheme="minorHAnsi" w:eastAsia="Cambria" w:hAnsiTheme="minorHAnsi" w:cstheme="minorHAnsi"/>
          <w:sz w:val="22"/>
          <w:szCs w:val="22"/>
          <w:lang w:val="en-GB"/>
        </w:rPr>
        <w:t>olarisome</w:t>
      </w:r>
      <w:r w:rsidR="000E1E45" w:rsidRPr="009918D0">
        <w:rPr>
          <w:rFonts w:asciiTheme="minorHAnsi" w:eastAsia="Cambria" w:hAnsiTheme="minorHAnsi" w:cstheme="minorHAnsi"/>
          <w:sz w:val="22"/>
          <w:szCs w:val="22"/>
          <w:lang w:val="en-GB"/>
        </w:rPr>
        <w:t xml:space="preserve"> complex</w:t>
      </w:r>
      <w:r w:rsidRPr="009918D0">
        <w:rPr>
          <w:rFonts w:asciiTheme="minorHAnsi" w:eastAsia="Cambria" w:hAnsiTheme="minorHAnsi" w:cstheme="minorHAnsi"/>
          <w:sz w:val="22"/>
          <w:szCs w:val="22"/>
          <w:lang w:val="en-GB"/>
        </w:rPr>
        <w:t xml:space="preserve"> (Fig. </w:t>
      </w:r>
      <w:r w:rsidR="00E56B14" w:rsidRPr="009918D0">
        <w:rPr>
          <w:rFonts w:asciiTheme="minorHAnsi" w:eastAsia="Cambria" w:hAnsiTheme="minorHAnsi" w:cstheme="minorHAnsi"/>
          <w:sz w:val="22"/>
          <w:szCs w:val="22"/>
          <w:lang w:val="en-GB"/>
        </w:rPr>
        <w:t>6A</w:t>
      </w:r>
      <w:r w:rsidRPr="009918D0">
        <w:rPr>
          <w:rFonts w:asciiTheme="minorHAnsi" w:eastAsia="Cambria" w:hAnsiTheme="minorHAnsi" w:cstheme="minorHAnsi"/>
          <w:sz w:val="22"/>
          <w:szCs w:val="22"/>
          <w:lang w:val="en-GB"/>
        </w:rPr>
        <w:t xml:space="preserve">-iii) resulting in the formin Bni1p radiating actin cables </w:t>
      </w:r>
      <w:r w:rsidRPr="009918D0">
        <w:rPr>
          <w:rFonts w:asciiTheme="minorHAnsi" w:eastAsia="Cambria" w:hAnsiTheme="minorHAnsi" w:cstheme="minorHAnsi"/>
          <w:sz w:val="22"/>
          <w:szCs w:val="22"/>
          <w:lang w:val="en-GB"/>
        </w:rPr>
        <w:fldChar w:fldCharType="begin">
          <w:fldData xml:space="preserve">PEVuZE5vdGU+PENpdGU+PEF1dGhvcj5QcnV5bmU8L0F1dGhvcj48WWVhcj4yMDAyPC9ZZWFyPjxS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==
</w:fldData>
        </w:fldChar>
      </w:r>
      <w:r w:rsidR="005C02A1">
        <w:rPr>
          <w:rFonts w:asciiTheme="minorHAnsi" w:eastAsia="Cambria" w:hAnsiTheme="minorHAnsi" w:cstheme="minorHAnsi"/>
          <w:sz w:val="22"/>
          <w:szCs w:val="22"/>
          <w:lang w:val="en-GB"/>
        </w:rPr>
        <w:instrText xml:space="preserve"> ADDIN EN.CITE </w:instrText>
      </w:r>
      <w:r w:rsidR="005C02A1">
        <w:rPr>
          <w:rFonts w:asciiTheme="minorHAnsi" w:eastAsia="Cambria" w:hAnsiTheme="minorHAnsi" w:cstheme="minorHAnsi"/>
          <w:sz w:val="22"/>
          <w:szCs w:val="22"/>
          <w:lang w:val="en-GB"/>
        </w:rPr>
        <w:fldChar w:fldCharType="begin">
          <w:fldData xml:space="preserve">PEVuZE5vdGU+PENpdGU+PEF1dGhvcj5QcnV5bmU8L0F1dGhvcj48WWVhcj4yMDAyPC9ZZWFyPjxS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==
</w:fldData>
        </w:fldChar>
      </w:r>
      <w:r w:rsidR="005C02A1">
        <w:rPr>
          <w:rFonts w:asciiTheme="minorHAnsi" w:eastAsia="Cambria" w:hAnsiTheme="minorHAnsi" w:cstheme="minorHAnsi"/>
          <w:sz w:val="22"/>
          <w:szCs w:val="22"/>
          <w:lang w:val="en-GB"/>
        </w:rPr>
        <w:instrText xml:space="preserve"> ADDIN EN.CITE.DATA </w:instrText>
      </w:r>
      <w:r w:rsidR="005C02A1">
        <w:rPr>
          <w:rFonts w:asciiTheme="minorHAnsi" w:eastAsia="Cambria" w:hAnsiTheme="minorHAnsi" w:cstheme="minorHAnsi"/>
          <w:sz w:val="22"/>
          <w:szCs w:val="22"/>
          <w:lang w:val="en-GB"/>
        </w:rPr>
      </w:r>
      <w:r w:rsidR="005C02A1">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r>
      <w:r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(148, 149)</w:t>
      </w:r>
      <w:r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Msb3p and Msb4p interact with Spa2 </w:t>
      </w:r>
      <w:r w:rsidR="001E58AC" w:rsidRPr="009918D0">
        <w:rPr>
          <w:rFonts w:asciiTheme="minorHAnsi" w:eastAsia="Cambria" w:hAnsiTheme="minorHAnsi" w:cstheme="minorHAnsi"/>
          <w:sz w:val="22"/>
          <w:szCs w:val="22"/>
          <w:lang w:val="en-GB"/>
        </w:rPr>
        <w:t>in</w:t>
      </w:r>
      <w:r w:rsidRPr="009918D0">
        <w:rPr>
          <w:rFonts w:asciiTheme="minorHAnsi" w:eastAsia="Cambria" w:hAnsiTheme="minorHAnsi" w:cstheme="minorHAnsi"/>
          <w:sz w:val="22"/>
          <w:szCs w:val="22"/>
          <w:lang w:val="en-GB"/>
        </w:rPr>
        <w:t xml:space="preserve"> the </w:t>
      </w:r>
      <w:r w:rsidR="00155E6B">
        <w:rPr>
          <w:rFonts w:asciiTheme="minorHAnsi" w:eastAsia="Cambria" w:hAnsiTheme="minorHAnsi" w:cstheme="minorHAnsi"/>
          <w:sz w:val="22"/>
          <w:szCs w:val="22"/>
          <w:lang w:val="en-GB"/>
        </w:rPr>
        <w:t>P</w:t>
      </w:r>
      <w:r w:rsidRPr="009918D0">
        <w:rPr>
          <w:rFonts w:asciiTheme="minorHAnsi" w:eastAsia="Cambria" w:hAnsiTheme="minorHAnsi" w:cstheme="minorHAnsi"/>
          <w:sz w:val="22"/>
          <w:szCs w:val="22"/>
          <w:lang w:val="en-GB"/>
        </w:rPr>
        <w:t xml:space="preserve">olarisome (Fig. </w:t>
      </w:r>
      <w:r w:rsidR="00E56B14" w:rsidRPr="009918D0">
        <w:rPr>
          <w:rFonts w:asciiTheme="minorHAnsi" w:eastAsia="Cambria" w:hAnsiTheme="minorHAnsi" w:cstheme="minorHAnsi"/>
          <w:sz w:val="22"/>
          <w:szCs w:val="22"/>
          <w:lang w:val="en-GB"/>
        </w:rPr>
        <w:t>6A</w:t>
      </w:r>
      <w:r w:rsidRPr="009918D0">
        <w:rPr>
          <w:rFonts w:asciiTheme="minorHAnsi" w:eastAsia="Cambria" w:hAnsiTheme="minorHAnsi" w:cstheme="minorHAnsi"/>
          <w:sz w:val="22"/>
          <w:szCs w:val="22"/>
          <w:lang w:val="en-GB"/>
        </w:rPr>
        <w:t xml:space="preserve">-iv) </w:t>
      </w:r>
      <w:r w:rsidR="001E58AC" w:rsidRPr="009918D0">
        <w:rPr>
          <w:rFonts w:asciiTheme="minorHAnsi" w:eastAsia="Cambria" w:hAnsiTheme="minorHAnsi" w:cstheme="minorHAnsi"/>
          <w:sz w:val="22"/>
          <w:szCs w:val="22"/>
          <w:lang w:val="en-GB"/>
        </w:rPr>
        <w:t>which is thought</w:t>
      </w:r>
      <w:r w:rsidRPr="009918D0">
        <w:rPr>
          <w:rFonts w:asciiTheme="minorHAnsi" w:eastAsia="Cambria" w:hAnsiTheme="minorHAnsi" w:cstheme="minorHAnsi"/>
          <w:sz w:val="22"/>
          <w:szCs w:val="22"/>
          <w:lang w:val="en-GB"/>
        </w:rPr>
        <w:t xml:space="preserve"> to recruit Cdc42 from the cytosol at the site of tip growth </w:t>
      </w:r>
      <w:r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&lt;EndNote&gt;&lt;Cite&gt;&lt;Author&gt;Tcheperegine&lt;/Author&gt;&lt;Year&gt;2005&lt;/Year&gt;&lt;RecNum&gt;5906&lt;/RecNum&gt;&lt;DisplayText&gt;(150)&lt;/DisplayText&gt;&lt;record&gt;&lt;rec-number&gt;5906&lt;/rec-number&gt;&lt;foreign-keys&gt;&lt;key app="EN" db-id="aa0wwef99asf0aeesds5pf0ft29wa99fvf0s" timestamp="1449742597"&gt;5906&lt;/key&gt;&lt;/foreign-keys&gt;&lt;ref-type name="Journal Article"&gt;17&lt;/ref-type&gt;&lt;contributors&gt;&lt;authors&gt;&lt;author&gt;Tcheperegine, Serguei E.&lt;/author&gt;&lt;author&gt;Gao, Xiang-Dong&lt;/author&gt;&lt;author&gt;Bi, Erfei&lt;/author&gt;&lt;/authors&gt;&lt;/contributors&gt;&lt;titles&gt;&lt;title&gt;Regulation of cell polarity by interactions of Msb3 and Msb4 with Cdc42 and polarisome components&lt;/title&gt;&lt;secondary-title&gt;Mol. Cell. Biol.&lt;/secondary-title&gt;&lt;/titles&gt;&lt;periodical&gt;&lt;full-title&gt;Mol. Cell. Biol.&lt;/full-title&gt;&lt;/periodical&gt;&lt;pages&gt;8567-8580&lt;/pages&gt;&lt;volume&gt;25&lt;/volume&gt;&lt;number&gt;19&lt;/number&gt;&lt;dates&gt;&lt;year&gt;2005&lt;/year&gt;&lt;pub-dates&gt;&lt;date&gt;October 1, 2005&lt;/date&gt;&lt;/pub-dates&gt;&lt;/dates&gt;&lt;urls&gt;&lt;related-urls&gt;&lt;url&gt;http://mcb.asm.org/content/25/19/8567.abstract&lt;/url&gt;&lt;/related-urls&gt;&lt;/urls&gt;&lt;electronic-resource-num&gt;10.1128/mcb.25.19.8567-8580.2005&lt;/electronic-resource-num&gt;&lt;/record&gt;&lt;/Cite&gt;&lt;/EndNote&gt;</w:instrText>
      </w:r>
      <w:r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(150)</w:t>
      </w:r>
      <w:r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Post-Golgi secretory vesicles are transported along the actin cables using a type V myosin (myo2) motor protein </w:t>
      </w:r>
      <w:r w:rsidRPr="009918D0">
        <w:rPr>
          <w:rFonts w:asciiTheme="minorHAnsi" w:eastAsia="Cambria" w:hAnsiTheme="minorHAnsi" w:cstheme="minorHAnsi"/>
          <w:sz w:val="22"/>
          <w:szCs w:val="22"/>
          <w:lang w:val="en-GB"/>
        </w:rPr>
        <w:fldChar w:fldCharType="begin">
          <w:fldData xml:space="preserve">PEVuZE5vdGU+PENpdGU+PEF1dGhvcj5CcmV0c2NoZXI8L0F1dGhvcj48WWVhcj4yMDAzPC9ZZWFy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</w:fldData>
        </w:fldChar>
      </w:r>
      <w:r w:rsidR="005C02A1">
        <w:rPr>
          <w:rFonts w:asciiTheme="minorHAnsi" w:eastAsia="Cambria" w:hAnsiTheme="minorHAnsi" w:cstheme="minorHAnsi"/>
          <w:sz w:val="22"/>
          <w:szCs w:val="22"/>
          <w:lang w:val="en-GB"/>
        </w:rPr>
        <w:instrText xml:space="preserve"> ADDIN EN.CITE </w:instrText>
      </w:r>
      <w:r w:rsidR="005C02A1">
        <w:rPr>
          <w:rFonts w:asciiTheme="minorHAnsi" w:eastAsia="Cambria" w:hAnsiTheme="minorHAnsi" w:cstheme="minorHAnsi"/>
          <w:sz w:val="22"/>
          <w:szCs w:val="22"/>
          <w:lang w:val="en-GB"/>
        </w:rPr>
        <w:fldChar w:fldCharType="begin">
          <w:fldData xml:space="preserve">PEVuZE5vdGU+PENpdGU+PEF1dGhvcj5CcmV0c2NoZXI8L0F1dGhvcj48WWVhcj4yMDAzPC9ZZWFy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</w:fldData>
        </w:fldChar>
      </w:r>
      <w:r w:rsidR="005C02A1">
        <w:rPr>
          <w:rFonts w:asciiTheme="minorHAnsi" w:eastAsia="Cambria" w:hAnsiTheme="minorHAnsi" w:cstheme="minorHAnsi"/>
          <w:sz w:val="22"/>
          <w:szCs w:val="22"/>
          <w:lang w:val="en-GB"/>
        </w:rPr>
        <w:instrText xml:space="preserve"> ADDIN EN.CITE.DATA </w:instrText>
      </w:r>
      <w:r w:rsidR="005C02A1">
        <w:rPr>
          <w:rFonts w:asciiTheme="minorHAnsi" w:eastAsia="Cambria" w:hAnsiTheme="minorHAnsi" w:cstheme="minorHAnsi"/>
          <w:sz w:val="22"/>
          <w:szCs w:val="22"/>
          <w:lang w:val="en-GB"/>
        </w:rPr>
      </w:r>
      <w:r w:rsidR="005C02A1">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r>
      <w:r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(151, 152)</w:t>
      </w:r>
      <w:r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(Fig. </w:t>
      </w:r>
      <w:r w:rsidR="00E56B14" w:rsidRPr="009918D0">
        <w:rPr>
          <w:rFonts w:asciiTheme="minorHAnsi" w:eastAsia="Cambria" w:hAnsiTheme="minorHAnsi" w:cstheme="minorHAnsi"/>
          <w:sz w:val="22"/>
          <w:szCs w:val="22"/>
          <w:lang w:val="en-GB"/>
        </w:rPr>
        <w:t>6A</w:t>
      </w:r>
      <w:r w:rsidRPr="009918D0">
        <w:rPr>
          <w:rFonts w:asciiTheme="minorHAnsi" w:eastAsia="Cambria" w:hAnsiTheme="minorHAnsi" w:cstheme="minorHAnsi"/>
          <w:sz w:val="22"/>
          <w:szCs w:val="22"/>
          <w:lang w:val="en-GB"/>
        </w:rPr>
        <w:t xml:space="preserve">-v), to dock with the </w:t>
      </w:r>
      <w:r w:rsidR="00155E6B">
        <w:rPr>
          <w:rFonts w:asciiTheme="minorHAnsi" w:eastAsia="Cambria" w:hAnsiTheme="minorHAnsi" w:cstheme="minorHAnsi"/>
          <w:sz w:val="22"/>
          <w:szCs w:val="22"/>
          <w:lang w:val="en-GB"/>
        </w:rPr>
        <w:t>E</w:t>
      </w:r>
      <w:r w:rsidRPr="009918D0">
        <w:rPr>
          <w:rFonts w:asciiTheme="minorHAnsi" w:eastAsia="Cambria" w:hAnsiTheme="minorHAnsi" w:cstheme="minorHAnsi"/>
          <w:sz w:val="22"/>
          <w:szCs w:val="22"/>
          <w:lang w:val="en-GB"/>
        </w:rPr>
        <w:t>xocyst</w:t>
      </w:r>
      <w:r w:rsidR="00B76895" w:rsidRPr="009918D0">
        <w:rPr>
          <w:rFonts w:asciiTheme="minorHAnsi" w:eastAsia="Cambria" w:hAnsiTheme="minorHAnsi" w:cstheme="minorHAnsi"/>
          <w:sz w:val="22"/>
          <w:szCs w:val="22"/>
          <w:lang w:val="en-GB"/>
        </w:rPr>
        <w:t xml:space="preserve"> complex</w:t>
      </w:r>
      <w:r w:rsidRPr="009918D0">
        <w:rPr>
          <w:rFonts w:asciiTheme="minorHAnsi" w:eastAsia="Cambria" w:hAnsiTheme="minorHAnsi" w:cstheme="minorHAnsi"/>
          <w:sz w:val="22"/>
          <w:szCs w:val="22"/>
          <w:lang w:val="en-GB"/>
        </w:rPr>
        <w:t xml:space="preserve"> in a process dependent on Sec4 and its GEF Sec2 </w:t>
      </w:r>
      <w:r w:rsidRPr="009918D0">
        <w:rPr>
          <w:rFonts w:asciiTheme="minorHAnsi" w:eastAsia="Cambria" w:hAnsiTheme="minorHAnsi" w:cstheme="minorHAnsi"/>
          <w:sz w:val="22"/>
          <w:szCs w:val="22"/>
          <w:lang w:val="en-GB"/>
        </w:rPr>
        <w:fldChar w:fldCharType="begin">
          <w:fldData xml:space="preserve">PEVuZE5vdGU+PENpdGU+PEF1dGhvcj5XYWxjaC1Tb2xpbWVuYTwvQXV0aG9yPjxZZWFyPjE5OTc8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</w:fldData>
        </w:fldChar>
      </w:r>
      <w:r w:rsidR="005C02A1">
        <w:rPr>
          <w:rFonts w:asciiTheme="minorHAnsi" w:eastAsia="Cambria" w:hAnsiTheme="minorHAnsi" w:cstheme="minorHAnsi"/>
          <w:sz w:val="22"/>
          <w:szCs w:val="22"/>
          <w:lang w:val="en-GB"/>
        </w:rPr>
        <w:instrText xml:space="preserve"> ADDIN EN.CITE </w:instrText>
      </w:r>
      <w:r w:rsidR="005C02A1">
        <w:rPr>
          <w:rFonts w:asciiTheme="minorHAnsi" w:eastAsia="Cambria" w:hAnsiTheme="minorHAnsi" w:cstheme="minorHAnsi"/>
          <w:sz w:val="22"/>
          <w:szCs w:val="22"/>
          <w:lang w:val="en-GB"/>
        </w:rPr>
        <w:fldChar w:fldCharType="begin">
          <w:fldData xml:space="preserve">PEVuZE5vdGU+PENpdGU+PEF1dGhvcj5XYWxjaC1Tb2xpbWVuYTwvQXV0aG9yPjxZZWFyPjE5OTc8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</w:fldData>
        </w:fldChar>
      </w:r>
      <w:r w:rsidR="005C02A1">
        <w:rPr>
          <w:rFonts w:asciiTheme="minorHAnsi" w:eastAsia="Cambria" w:hAnsiTheme="minorHAnsi" w:cstheme="minorHAnsi"/>
          <w:sz w:val="22"/>
          <w:szCs w:val="22"/>
          <w:lang w:val="en-GB"/>
        </w:rPr>
        <w:instrText xml:space="preserve"> ADDIN EN.CITE.DATA </w:instrText>
      </w:r>
      <w:r w:rsidR="005C02A1">
        <w:rPr>
          <w:rFonts w:asciiTheme="minorHAnsi" w:eastAsia="Cambria" w:hAnsiTheme="minorHAnsi" w:cstheme="minorHAnsi"/>
          <w:sz w:val="22"/>
          <w:szCs w:val="22"/>
          <w:lang w:val="en-GB"/>
        </w:rPr>
      </w:r>
      <w:r w:rsidR="005C02A1">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r>
      <w:r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(153, 154)</w:t>
      </w:r>
      <w:r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(Fig. </w:t>
      </w:r>
      <w:r w:rsidR="00E56B14" w:rsidRPr="009918D0">
        <w:rPr>
          <w:rFonts w:asciiTheme="minorHAnsi" w:eastAsia="Cambria" w:hAnsiTheme="minorHAnsi" w:cstheme="minorHAnsi"/>
          <w:sz w:val="22"/>
          <w:szCs w:val="22"/>
          <w:lang w:val="en-GB"/>
        </w:rPr>
        <w:t>6A</w:t>
      </w:r>
      <w:r w:rsidRPr="009918D0">
        <w:rPr>
          <w:rFonts w:asciiTheme="minorHAnsi" w:eastAsia="Cambria" w:hAnsiTheme="minorHAnsi" w:cstheme="minorHAnsi"/>
          <w:sz w:val="22"/>
          <w:szCs w:val="22"/>
          <w:lang w:val="en-GB"/>
        </w:rPr>
        <w:t xml:space="preserve">-vi) and so the vesicle is guided to its target site on the plasma membrane </w:t>
      </w:r>
      <w:r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&lt;EndNote&gt;&lt;Cite&gt;&lt;Author&gt;Walworth&lt;/Author&gt;&lt;Year&gt;1989&lt;/Year&gt;&lt;RecNum&gt;5907&lt;/RecNum&gt;&lt;DisplayText&gt;(155)&lt;/DisplayText&gt;&lt;record&gt;&lt;rec-number&gt;5907&lt;/rec-number&gt;&lt;foreign-keys&gt;&lt;key app="EN" db-id="aa0wwef99asf0aeesds5pf0ft29wa99fvf0s" timestamp="1449742870"&gt;5907&lt;/key&gt;&lt;/foreign-keys&gt;&lt;ref-type name="Journal Article"&gt;17&lt;/ref-type&gt;&lt;contributors&gt;&lt;authors&gt;&lt;author&gt;Walworth, N. C.&lt;/author&gt;&lt;author&gt;Goud, B.&lt;/author&gt;&lt;author&gt;Kabcenell, A. K.&lt;/author&gt;&lt;author&gt;Novick, P. J.&lt;/author&gt;&lt;/authors&gt;&lt;/contributors&gt;&lt;titles&gt;&lt;title&gt;Mutational analysis of SEC4 suggests a cyclical mechanism for the regulation of vesicular traffic&lt;/title&gt;&lt;secondary-title&gt;The EMBO Journal&lt;/secondary-title&gt;&lt;/titles&gt;&lt;periodical&gt;&lt;full-title&gt;The EMBO Journal&lt;/full-title&gt;&lt;/periodical&gt;&lt;pages&gt;1685-1693&lt;/pages&gt;&lt;volume&gt;8&lt;/volume&gt;&lt;number&gt;6&lt;/number&gt;&lt;dates&gt;&lt;year&gt;1989&lt;/year&gt;&lt;/dates&gt;&lt;isbn&gt;0261-4189&amp;#xD;1460-2075&lt;/isbn&gt;&lt;accession-num&gt;PMC401010&lt;/accession-num&gt;&lt;urls&gt;&lt;related-urls&gt;&lt;url&gt;http://www.ncbi.nlm.nih.gov/pmc/articles/PMC401010/&lt;/url&gt;&lt;/related-urls&gt;&lt;/urls&gt;&lt;remote-database-name&gt;PMC&lt;/remote-database-name&gt;&lt;/record&gt;&lt;/Cite&gt;&lt;/EndNote&gt;</w:instrText>
      </w:r>
      <w:r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(155)</w:t>
      </w:r>
      <w:r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 xml:space="preserve">. Cdc42p along with Rho1 is required for localisation of Sec3p, which acts as a spatial marker for the formation of the </w:t>
      </w:r>
      <w:r w:rsidR="00E84D99">
        <w:rPr>
          <w:rFonts w:asciiTheme="minorHAnsi" w:eastAsia="Cambria" w:hAnsiTheme="minorHAnsi" w:cstheme="minorHAnsi"/>
          <w:sz w:val="22"/>
          <w:szCs w:val="22"/>
          <w:lang w:val="en-GB"/>
        </w:rPr>
        <w:t>E</w:t>
      </w:r>
      <w:r w:rsidRPr="009918D0">
        <w:rPr>
          <w:rFonts w:asciiTheme="minorHAnsi" w:eastAsia="Cambria" w:hAnsiTheme="minorHAnsi" w:cstheme="minorHAnsi"/>
          <w:sz w:val="22"/>
          <w:szCs w:val="22"/>
          <w:lang w:val="en-GB"/>
        </w:rPr>
        <w:t>xocyst (Fig. 5A-vii) while Rho3p and Cdc42p mediate docking of the vesicle (Fig. 5A-viii)</w:t>
      </w:r>
      <w:r w:rsidR="00B76895" w:rsidRPr="009918D0">
        <w:rPr>
          <w:rFonts w:asciiTheme="minorHAnsi" w:eastAsia="Cambria" w:hAnsiTheme="minorHAnsi" w:cstheme="minorHAnsi"/>
          <w:sz w:val="22"/>
          <w:szCs w:val="22"/>
          <w:lang w:val="en-GB"/>
        </w:rPr>
        <w:t xml:space="preserve">. </w:t>
      </w:r>
      <w:r w:rsidRPr="009918D0">
        <w:rPr>
          <w:rFonts w:asciiTheme="minorHAnsi" w:eastAsia="Cambria" w:hAnsiTheme="minorHAnsi" w:cstheme="minorHAnsi"/>
          <w:sz w:val="22"/>
          <w:szCs w:val="22"/>
          <w:lang w:val="en-GB"/>
        </w:rPr>
        <w:t xml:space="preserve"> Cdc42p plays a key role in regulating these processes in yeast but in Pezizomycotina and Basidiomycete fungi equivalent functions are also performed by Rac1p </w:t>
      </w:r>
      <w:r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&lt;EndNote&gt;&lt;Cite&gt;&lt;Author&gt;Virag&lt;/Author&gt;&lt;Year&gt;2007&lt;/Year&gt;&lt;RecNum&gt;5915&lt;/RecNum&gt;&lt;DisplayText&gt;(156, 157)&lt;/DisplayText&gt;&lt;record&gt;&lt;rec-number&gt;5915&lt;/rec-number&gt;&lt;foreign-keys&gt;&lt;key app="EN" db-id="aa0wwef99asf0aeesds5pf0ft29wa99fvf0s" timestamp="1449747975"&gt;5915&lt;/key&gt;&lt;/foreign-keys&gt;&lt;ref-type name="Journal Article"&gt;17&lt;/ref-type&gt;&lt;contributors&gt;&lt;authors&gt;&lt;author&gt;Virag, A&lt;/author&gt;&lt;author&gt;Lee, M P&lt;/author&gt;&lt;author&gt;Se, H&lt;/author&gt;&lt;author&gt;Harris, S D&lt;/author&gt;&lt;/authors&gt;&lt;/contributors&gt;&lt;titles&gt;&lt;title&gt;&lt;style face="normal" font="default" size="100%"&gt;Regulation of hyphal morphogenesis by cdc42 and rac1 homologues in &lt;/style&gt;&lt;style face="italic" font="default" size="100%"&gt;Aspergillus nidulans&lt;/style&gt;&lt;/title&gt;&lt;secondary-title&gt;Mol. Micro.&lt;/secondary-title&gt;&lt;/titles&gt;&lt;periodical&gt;&lt;full-title&gt;Mol. Micro.&lt;/full-title&gt;&lt;/periodical&gt;&lt;pages&gt;1579-96&lt;/pages&gt;&lt;volume&gt;66&lt;/volume&gt;&lt;number&gt;6&lt;/number&gt;&lt;dates&gt;&lt;year&gt;2007&lt;/year&gt;&lt;/dates&gt;&lt;urls&gt;&lt;/urls&gt;&lt;/record&gt;&lt;/Cite&gt;&lt;Cite&gt;&lt;Author&gt;Mahlert&lt;/Author&gt;&lt;Year&gt;2006&lt;/Year&gt;&lt;RecNum&gt;5916&lt;/RecNum&gt;&lt;record&gt;&lt;rec-number&gt;5916&lt;/rec-number&gt;&lt;foreign-keys&gt;&lt;key app="EN" db-id="aa0wwef99asf0aeesds5pf0ft29wa99fvf0s" timestamp="1449748260"&gt;5916&lt;/key&gt;&lt;/foreign-keys&gt;&lt;ref-type name="Journal Article"&gt;17&lt;/ref-type&gt;&lt;contributors&gt;&lt;authors&gt;&lt;author&gt;Mahlert, M&lt;/author&gt;&lt;author&gt;Leveleki, L&lt;/author&gt;&lt;author&gt;Hlubek, A&lt;/author&gt;&lt;author&gt;Sandrock, B&lt;/author&gt;&lt;author&gt;Bölker, M&lt;/author&gt;&lt;/authors&gt;&lt;/contributors&gt;&lt;titles&gt;&lt;title&gt;&lt;style face="normal" font="default" size="100%"&gt;Rac1 and Cdc42 regulate hyphal growth and cytokinesis in the dimorphic fungus &lt;/style&gt;&lt;style face="italic" font="default" size="100%"&gt;Ustilago maydis&lt;/style&gt;&lt;/title&gt;&lt;secondary-title&gt;Mol. Micro.&lt;/secondary-title&gt;&lt;/titles&gt;&lt;periodical&gt;&lt;full-title&gt;Mol. Micro.&lt;/full-title&gt;&lt;/periodical&gt;&lt;pages&gt;567-78&lt;/pages&gt;&lt;volume&gt;59&lt;/volume&gt;&lt;number&gt;2&lt;/number&gt;&lt;dates&gt;&lt;year&gt;2006&lt;/year&gt;&lt;/dates&gt;&lt;urls&gt;&lt;/urls&gt;&lt;/record&gt;&lt;/Cite&gt;&lt;/EndNote&gt;</w:instrText>
      </w:r>
      <w:r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(156, 157)</w:t>
      </w:r>
      <w:r w:rsidRPr="009918D0">
        <w:rPr>
          <w:rFonts w:asciiTheme="minorHAnsi" w:eastAsia="Cambria" w:hAnsiTheme="minorHAnsi" w:cstheme="minorHAnsi"/>
          <w:sz w:val="22"/>
          <w:szCs w:val="22"/>
          <w:lang w:val="en-GB"/>
        </w:rPr>
        <w:fldChar w:fldCharType="end"/>
      </w:r>
      <w:r w:rsidRPr="009918D0">
        <w:rPr>
          <w:rFonts w:asciiTheme="minorHAnsi" w:eastAsia="Cambria" w:hAnsiTheme="minorHAnsi" w:cstheme="minorHAnsi"/>
          <w:sz w:val="22"/>
          <w:szCs w:val="22"/>
          <w:lang w:val="en-GB"/>
        </w:rPr>
        <w:t>.</w:t>
      </w:r>
      <w:r w:rsidR="00B76895" w:rsidRPr="009918D0">
        <w:rPr>
          <w:rFonts w:asciiTheme="minorHAnsi" w:eastAsia="Cambria" w:hAnsiTheme="minorHAnsi" w:cstheme="minorHAnsi"/>
          <w:sz w:val="22"/>
          <w:szCs w:val="22"/>
          <w:lang w:val="en-GB"/>
        </w:rPr>
        <w:t xml:space="preserve"> </w:t>
      </w:r>
      <w:r w:rsidR="00B76895" w:rsidRPr="009918D0">
        <w:rPr>
          <w:rFonts w:asciiTheme="minorHAnsi" w:eastAsia="Cambria" w:hAnsiTheme="minorHAnsi" w:cstheme="minorHAnsi"/>
          <w:b/>
          <w:sz w:val="22"/>
          <w:szCs w:val="22"/>
          <w:lang w:val="en-GB"/>
        </w:rPr>
        <w:t>(B)</w:t>
      </w:r>
      <w:r w:rsidR="00B76895" w:rsidRPr="009918D0">
        <w:rPr>
          <w:rFonts w:asciiTheme="minorHAnsi" w:eastAsia="Cambria" w:hAnsiTheme="minorHAnsi" w:cstheme="minorHAnsi"/>
          <w:sz w:val="22"/>
          <w:szCs w:val="22"/>
          <w:lang w:val="en-GB"/>
        </w:rPr>
        <w:t xml:space="preserve"> </w:t>
      </w:r>
      <w:r w:rsidR="00C0555C" w:rsidRPr="009918D0">
        <w:rPr>
          <w:rFonts w:asciiTheme="minorHAnsi" w:eastAsia="Cambria" w:hAnsiTheme="minorHAnsi" w:cstheme="minorHAnsi"/>
          <w:sz w:val="22"/>
          <w:szCs w:val="22"/>
          <w:lang w:val="en-GB"/>
        </w:rPr>
        <w:t>T</w:t>
      </w:r>
      <w:r w:rsidR="00B76895" w:rsidRPr="009918D0">
        <w:rPr>
          <w:rFonts w:asciiTheme="minorHAnsi" w:eastAsia="Cambria" w:hAnsiTheme="minorHAnsi" w:cstheme="minorHAnsi"/>
          <w:sz w:val="22"/>
          <w:szCs w:val="22"/>
          <w:lang w:val="en-GB"/>
        </w:rPr>
        <w:t xml:space="preserve">he domain </w:t>
      </w:r>
      <w:r w:rsidR="00B76895" w:rsidRPr="009918D0">
        <w:rPr>
          <w:rFonts w:asciiTheme="minorHAnsi" w:eastAsia="Cambria" w:hAnsiTheme="minorHAnsi" w:cstheme="minorHAnsi"/>
          <w:sz w:val="22"/>
          <w:szCs w:val="22"/>
          <w:lang w:val="en-GB"/>
        </w:rPr>
        <w:lastRenderedPageBreak/>
        <w:t>architecture of the 17 proteins assoc</w:t>
      </w:r>
      <w:r w:rsidR="005F1CD3" w:rsidRPr="009918D0">
        <w:rPr>
          <w:rFonts w:asciiTheme="minorHAnsi" w:eastAsia="Cambria" w:hAnsiTheme="minorHAnsi" w:cstheme="minorHAnsi"/>
          <w:sz w:val="22"/>
          <w:szCs w:val="22"/>
          <w:lang w:val="en-GB"/>
        </w:rPr>
        <w:t>iated with polarised growth in f</w:t>
      </w:r>
      <w:r w:rsidR="00B76895" w:rsidRPr="009918D0">
        <w:rPr>
          <w:rFonts w:asciiTheme="minorHAnsi" w:eastAsia="Cambria" w:hAnsiTheme="minorHAnsi" w:cstheme="minorHAnsi"/>
          <w:sz w:val="22"/>
          <w:szCs w:val="22"/>
          <w:lang w:val="en-GB"/>
        </w:rPr>
        <w:t xml:space="preserve">ungi. </w:t>
      </w:r>
      <w:r w:rsidR="00B76895" w:rsidRPr="009918D0">
        <w:rPr>
          <w:rFonts w:asciiTheme="minorHAnsi" w:eastAsia="Cambria" w:hAnsiTheme="minorHAnsi" w:cstheme="minorHAnsi"/>
          <w:b/>
          <w:sz w:val="22"/>
          <w:szCs w:val="22"/>
          <w:lang w:val="en-GB"/>
        </w:rPr>
        <w:t>(C)</w:t>
      </w:r>
      <w:r w:rsidR="00B76895" w:rsidRPr="009918D0">
        <w:rPr>
          <w:rFonts w:asciiTheme="minorHAnsi" w:eastAsia="Cambria" w:hAnsiTheme="minorHAnsi" w:cstheme="minorHAnsi"/>
          <w:sz w:val="22"/>
          <w:szCs w:val="22"/>
          <w:lang w:val="en-GB"/>
        </w:rPr>
        <w:t xml:space="preserve"> </w:t>
      </w:r>
      <w:r w:rsidR="00C0555C" w:rsidRPr="009918D0">
        <w:rPr>
          <w:rFonts w:asciiTheme="minorHAnsi" w:eastAsia="Cambria" w:hAnsiTheme="minorHAnsi" w:cstheme="minorHAnsi"/>
          <w:sz w:val="22"/>
          <w:szCs w:val="22"/>
          <w:lang w:val="en-GB"/>
        </w:rPr>
        <w:t>T</w:t>
      </w:r>
      <w:r w:rsidR="00B76895" w:rsidRPr="009918D0">
        <w:rPr>
          <w:rFonts w:asciiTheme="minorHAnsi" w:eastAsia="Cambria" w:hAnsiTheme="minorHAnsi" w:cstheme="minorHAnsi"/>
          <w:sz w:val="22"/>
          <w:szCs w:val="22"/>
          <w:lang w:val="en-GB"/>
        </w:rPr>
        <w:t xml:space="preserve">he taxon distribution of putative homologues of polarised growth </w:t>
      </w:r>
      <w:r w:rsidR="00035A6E" w:rsidRPr="009918D0">
        <w:rPr>
          <w:rFonts w:asciiTheme="minorHAnsi" w:eastAsia="Cambria" w:hAnsiTheme="minorHAnsi" w:cstheme="minorHAnsi"/>
          <w:sz w:val="22"/>
          <w:szCs w:val="22"/>
          <w:lang w:val="en-GB"/>
        </w:rPr>
        <w:t>proteins across a representative set of taxa including the Pseudofungi. ‘</w:t>
      </w:r>
      <w:commentRangeStart w:id="113"/>
      <w:commentRangeStart w:id="114"/>
      <w:r w:rsidR="00035A6E" w:rsidRPr="009918D0">
        <w:rPr>
          <w:rFonts w:asciiTheme="minorHAnsi" w:eastAsia="Cambria" w:hAnsiTheme="minorHAnsi" w:cstheme="minorHAnsi"/>
          <w:sz w:val="22"/>
          <w:szCs w:val="22"/>
          <w:lang w:val="en-GB"/>
        </w:rPr>
        <w:t>P’ indicates a putative paralogue relationship as identified using phylogenetic analysis.</w:t>
      </w:r>
      <w:commentRangeEnd w:id="113"/>
      <w:r w:rsidR="00921EAC">
        <w:rPr>
          <w:rStyle w:val="CommentReference"/>
        </w:rPr>
        <w:commentReference w:id="113"/>
      </w:r>
      <w:commentRangeEnd w:id="114"/>
      <w:r w:rsidR="00367E30">
        <w:rPr>
          <w:rStyle w:val="CommentReference"/>
        </w:rPr>
        <w:commentReference w:id="114"/>
      </w:r>
    </w:p>
    <w:p w14:paraId="44E4D3B5" w14:textId="34631633" w:rsidR="00E80153" w:rsidRPr="00016CF2" w:rsidRDefault="006123F3" w:rsidP="00FB7FD4">
      <w:pPr>
        <w:spacing w:after="120" w:line="480" w:lineRule="auto"/>
        <w:jc w:val="both"/>
        <w:rPr>
          <w:rFonts w:asciiTheme="minorHAnsi" w:eastAsia="Cambria" w:hAnsiTheme="minorHAnsi" w:cstheme="minorHAnsi"/>
          <w:sz w:val="22"/>
          <w:szCs w:val="22"/>
          <w:lang w:val="en-GB"/>
        </w:rPr>
      </w:pPr>
      <w:r w:rsidRPr="009918D0">
        <w:rPr>
          <w:rFonts w:asciiTheme="minorHAnsi" w:hAnsiTheme="minorHAnsi" w:cstheme="minorHAnsi"/>
          <w:b/>
          <w:sz w:val="22"/>
          <w:szCs w:val="22"/>
          <w:lang w:val="en-GB"/>
        </w:rPr>
        <w:t xml:space="preserve">Fig. </w:t>
      </w:r>
      <w:del w:id="115" w:author="Guy Leonard" w:date="2017-05-17T17:17:00Z">
        <w:r w:rsidRPr="009918D0" w:rsidDel="00367E30">
          <w:rPr>
            <w:rFonts w:asciiTheme="minorHAnsi" w:hAnsiTheme="minorHAnsi" w:cstheme="minorHAnsi"/>
            <w:b/>
            <w:sz w:val="22"/>
            <w:szCs w:val="22"/>
            <w:lang w:val="en-GB"/>
          </w:rPr>
          <w:delText>7</w:delText>
        </w:r>
      </w:del>
      <w:ins w:id="116" w:author="Guy Leonard" w:date="2017-05-17T17:17:00Z">
        <w:r w:rsidR="00367E30">
          <w:rPr>
            <w:rFonts w:asciiTheme="minorHAnsi" w:hAnsiTheme="minorHAnsi" w:cstheme="minorHAnsi"/>
            <w:b/>
            <w:sz w:val="22"/>
            <w:szCs w:val="22"/>
            <w:lang w:val="en-GB"/>
          </w:rPr>
          <w:t>6</w:t>
        </w:r>
      </w:ins>
      <w:r w:rsidR="00801720" w:rsidRPr="009918D0">
        <w:rPr>
          <w:rFonts w:asciiTheme="minorHAnsi" w:hAnsiTheme="minorHAnsi" w:cstheme="minorHAnsi"/>
          <w:b/>
          <w:sz w:val="22"/>
          <w:szCs w:val="22"/>
          <w:lang w:val="en-GB"/>
        </w:rPr>
        <w:t>.</w:t>
      </w:r>
      <w:r w:rsidRPr="009918D0">
        <w:rPr>
          <w:rFonts w:asciiTheme="minorHAnsi" w:hAnsiTheme="minorHAnsi" w:cstheme="minorHAnsi"/>
          <w:b/>
          <w:sz w:val="22"/>
          <w:szCs w:val="22"/>
          <w:lang w:val="en-GB"/>
        </w:rPr>
        <w:t xml:space="preserve"> </w:t>
      </w:r>
      <w:r w:rsidR="00801720" w:rsidRPr="009918D0">
        <w:rPr>
          <w:rFonts w:asciiTheme="minorHAnsi" w:eastAsia="Cambria" w:hAnsiTheme="minorHAnsi" w:cstheme="minorHAnsi"/>
          <w:b/>
          <w:sz w:val="22"/>
          <w:szCs w:val="22"/>
          <w:lang w:val="en-GB"/>
        </w:rPr>
        <w:t>C</w:t>
      </w:r>
      <w:r w:rsidRPr="009918D0">
        <w:rPr>
          <w:rFonts w:asciiTheme="minorHAnsi" w:eastAsia="Cambria" w:hAnsiTheme="minorHAnsi" w:cstheme="minorHAnsi"/>
          <w:b/>
          <w:sz w:val="22"/>
          <w:szCs w:val="22"/>
          <w:lang w:val="en-GB"/>
        </w:rPr>
        <w:t>omparative genomic analysis of gene families that function in cell wall synthesis.</w:t>
      </w:r>
      <w:r w:rsidR="00C0555C" w:rsidRPr="009918D0">
        <w:rPr>
          <w:rFonts w:asciiTheme="minorHAnsi" w:eastAsia="Cambria" w:hAnsiTheme="minorHAnsi" w:cstheme="minorHAnsi"/>
          <w:b/>
          <w:sz w:val="22"/>
          <w:szCs w:val="22"/>
          <w:lang w:val="en-GB"/>
        </w:rPr>
        <w:t xml:space="preserve"> (A) </w:t>
      </w:r>
      <w:r w:rsidR="00DD20F6" w:rsidRPr="009918D0">
        <w:rPr>
          <w:rFonts w:asciiTheme="minorHAnsi" w:eastAsia="Cambria" w:hAnsiTheme="minorHAnsi" w:cstheme="minorHAnsi"/>
          <w:sz w:val="22"/>
          <w:szCs w:val="22"/>
          <w:lang w:val="en-GB"/>
        </w:rPr>
        <w:t xml:space="preserve">Micrographs showing the </w:t>
      </w:r>
      <w:r w:rsidR="005D2EB2" w:rsidRPr="009918D0">
        <w:rPr>
          <w:rFonts w:asciiTheme="minorHAnsi" w:eastAsia="Cambria" w:hAnsiTheme="minorHAnsi" w:cstheme="minorHAnsi"/>
          <w:sz w:val="22"/>
          <w:szCs w:val="22"/>
          <w:lang w:val="en-GB"/>
        </w:rPr>
        <w:t xml:space="preserve">Wheat Germ Agglutinin </w:t>
      </w:r>
      <w:r w:rsidR="00DA0765" w:rsidRPr="009918D0">
        <w:rPr>
          <w:rFonts w:asciiTheme="minorHAnsi" w:eastAsia="Cambria" w:hAnsiTheme="minorHAnsi" w:cstheme="minorHAnsi"/>
          <w:sz w:val="22"/>
          <w:szCs w:val="22"/>
          <w:lang w:val="en-GB"/>
        </w:rPr>
        <w:t>fluorescent</w:t>
      </w:r>
      <w:r w:rsidR="00DA0765" w:rsidRPr="009918D0">
        <w:rPr>
          <w:rFonts w:asciiTheme="minorHAnsi" w:eastAsia="Cambria" w:hAnsiTheme="minorHAnsi" w:cstheme="minorHAnsi"/>
          <w:b/>
          <w:sz w:val="22"/>
          <w:szCs w:val="22"/>
          <w:lang w:val="en-GB"/>
        </w:rPr>
        <w:t xml:space="preserve"> </w:t>
      </w:r>
      <w:r w:rsidR="00373DA0" w:rsidRPr="009918D0">
        <w:rPr>
          <w:rFonts w:asciiTheme="minorHAnsi" w:eastAsia="Cambria" w:hAnsiTheme="minorHAnsi" w:cstheme="minorHAnsi"/>
          <w:sz w:val="22"/>
          <w:szCs w:val="22"/>
          <w:lang w:val="en-GB"/>
        </w:rPr>
        <w:t xml:space="preserve">staining of a chitin cell wall </w:t>
      </w:r>
      <w:r w:rsidR="006749B8" w:rsidRPr="009918D0">
        <w:rPr>
          <w:rFonts w:asciiTheme="minorHAnsi" w:eastAsia="Cambria" w:hAnsiTheme="minorHAnsi" w:cstheme="minorHAnsi"/>
          <w:sz w:val="22"/>
          <w:szCs w:val="22"/>
          <w:lang w:val="en-GB"/>
        </w:rPr>
        <w:t xml:space="preserve">on </w:t>
      </w:r>
      <w:r w:rsidR="005D2EB2" w:rsidRPr="009918D0">
        <w:rPr>
          <w:rFonts w:asciiTheme="minorHAnsi" w:eastAsia="Cambria" w:hAnsiTheme="minorHAnsi" w:cstheme="minorHAnsi"/>
          <w:i/>
          <w:sz w:val="22"/>
          <w:szCs w:val="22"/>
          <w:lang w:val="en-GB"/>
        </w:rPr>
        <w:t>H</w:t>
      </w:r>
      <w:r w:rsidR="006749B8" w:rsidRPr="009918D0">
        <w:rPr>
          <w:rFonts w:asciiTheme="minorHAnsi" w:eastAsia="Cambria" w:hAnsiTheme="minorHAnsi" w:cstheme="minorHAnsi"/>
          <w:i/>
          <w:sz w:val="22"/>
          <w:szCs w:val="22"/>
          <w:lang w:val="en-GB"/>
        </w:rPr>
        <w:t>yphochytrium</w:t>
      </w:r>
      <w:r w:rsidR="006749B8" w:rsidRPr="009918D0">
        <w:rPr>
          <w:rFonts w:asciiTheme="minorHAnsi" w:eastAsia="Cambria" w:hAnsiTheme="minorHAnsi" w:cstheme="minorHAnsi"/>
          <w:sz w:val="22"/>
          <w:szCs w:val="22"/>
          <w:lang w:val="en-GB"/>
        </w:rPr>
        <w:t xml:space="preserve"> </w:t>
      </w:r>
      <w:r w:rsidR="005D2EB2" w:rsidRPr="009918D0">
        <w:rPr>
          <w:rFonts w:asciiTheme="minorHAnsi" w:eastAsia="Cambria" w:hAnsiTheme="minorHAnsi" w:cstheme="minorHAnsi"/>
          <w:sz w:val="22"/>
          <w:szCs w:val="22"/>
          <w:lang w:val="en-GB"/>
        </w:rPr>
        <w:t xml:space="preserve">developmental structures. </w:t>
      </w:r>
      <w:r w:rsidR="00C0555C" w:rsidRPr="009918D0">
        <w:rPr>
          <w:rFonts w:asciiTheme="minorHAnsi" w:eastAsia="Cambria" w:hAnsiTheme="minorHAnsi" w:cstheme="minorHAnsi"/>
          <w:b/>
          <w:sz w:val="22"/>
          <w:szCs w:val="22"/>
          <w:lang w:val="en-GB"/>
        </w:rPr>
        <w:t>(B)</w:t>
      </w:r>
      <w:r w:rsidR="00C0555C" w:rsidRPr="009918D0">
        <w:rPr>
          <w:rFonts w:asciiTheme="minorHAnsi" w:eastAsia="Cambria" w:hAnsiTheme="minorHAnsi" w:cstheme="minorHAnsi"/>
          <w:sz w:val="22"/>
          <w:szCs w:val="22"/>
          <w:lang w:val="en-GB"/>
        </w:rPr>
        <w:t xml:space="preserve"> The domain architecture of </w:t>
      </w:r>
      <w:r w:rsidR="005D2EB2" w:rsidRPr="009918D0">
        <w:rPr>
          <w:rFonts w:asciiTheme="minorHAnsi" w:eastAsia="Cambria" w:hAnsiTheme="minorHAnsi" w:cstheme="minorHAnsi"/>
          <w:sz w:val="22"/>
          <w:szCs w:val="22"/>
          <w:lang w:val="en-GB"/>
        </w:rPr>
        <w:t>eight proteins that function in cell wall synthesis</w:t>
      </w:r>
      <w:r w:rsidR="00C0555C" w:rsidRPr="009918D0">
        <w:rPr>
          <w:rFonts w:asciiTheme="minorHAnsi" w:eastAsia="Cambria" w:hAnsiTheme="minorHAnsi" w:cstheme="minorHAnsi"/>
          <w:sz w:val="22"/>
          <w:szCs w:val="22"/>
          <w:lang w:val="en-GB"/>
        </w:rPr>
        <w:t xml:space="preserve">. </w:t>
      </w:r>
      <w:r w:rsidR="00C0555C" w:rsidRPr="009918D0">
        <w:rPr>
          <w:rFonts w:asciiTheme="minorHAnsi" w:eastAsia="Cambria" w:hAnsiTheme="minorHAnsi" w:cstheme="minorHAnsi"/>
          <w:b/>
          <w:sz w:val="22"/>
          <w:szCs w:val="22"/>
          <w:lang w:val="en-GB"/>
        </w:rPr>
        <w:t>(C)</w:t>
      </w:r>
      <w:r w:rsidR="00C0555C" w:rsidRPr="009918D0">
        <w:rPr>
          <w:rFonts w:asciiTheme="minorHAnsi" w:eastAsia="Cambria" w:hAnsiTheme="minorHAnsi" w:cstheme="minorHAnsi"/>
          <w:sz w:val="22"/>
          <w:szCs w:val="22"/>
          <w:lang w:val="en-GB"/>
        </w:rPr>
        <w:t xml:space="preserve"> The taxon distribution of </w:t>
      </w:r>
      <w:r w:rsidR="002D7DBA" w:rsidRPr="009918D0">
        <w:rPr>
          <w:rFonts w:asciiTheme="minorHAnsi" w:eastAsia="Cambria" w:hAnsiTheme="minorHAnsi" w:cstheme="minorHAnsi"/>
          <w:sz w:val="22"/>
          <w:szCs w:val="22"/>
          <w:lang w:val="en-GB"/>
        </w:rPr>
        <w:t xml:space="preserve">putative </w:t>
      </w:r>
      <w:r w:rsidR="00B25DC3" w:rsidRPr="009918D0">
        <w:rPr>
          <w:rFonts w:asciiTheme="minorHAnsi" w:eastAsia="Cambria" w:hAnsiTheme="minorHAnsi" w:cstheme="minorHAnsi"/>
          <w:sz w:val="22"/>
          <w:szCs w:val="22"/>
          <w:lang w:val="en-GB"/>
        </w:rPr>
        <w:t>gene families associate</w:t>
      </w:r>
      <w:r w:rsidR="002D7DBA" w:rsidRPr="009918D0">
        <w:rPr>
          <w:rFonts w:asciiTheme="minorHAnsi" w:eastAsia="Cambria" w:hAnsiTheme="minorHAnsi" w:cstheme="minorHAnsi"/>
          <w:sz w:val="22"/>
          <w:szCs w:val="22"/>
          <w:lang w:val="en-GB"/>
        </w:rPr>
        <w:t>d</w:t>
      </w:r>
      <w:r w:rsidR="00B25DC3" w:rsidRPr="009918D0">
        <w:rPr>
          <w:rFonts w:asciiTheme="minorHAnsi" w:eastAsia="Cambria" w:hAnsiTheme="minorHAnsi" w:cstheme="minorHAnsi"/>
          <w:sz w:val="22"/>
          <w:szCs w:val="22"/>
          <w:lang w:val="en-GB"/>
        </w:rPr>
        <w:t xml:space="preserve"> with cell wall </w:t>
      </w:r>
      <w:r w:rsidR="002D7DBA" w:rsidRPr="009918D0">
        <w:rPr>
          <w:rFonts w:asciiTheme="minorHAnsi" w:eastAsia="Cambria" w:hAnsiTheme="minorHAnsi" w:cstheme="minorHAnsi"/>
          <w:sz w:val="22"/>
          <w:szCs w:val="22"/>
          <w:lang w:val="en-GB"/>
        </w:rPr>
        <w:t xml:space="preserve">synthesis </w:t>
      </w:r>
      <w:r w:rsidR="00C0555C" w:rsidRPr="009918D0">
        <w:rPr>
          <w:rFonts w:asciiTheme="minorHAnsi" w:eastAsia="Cambria" w:hAnsiTheme="minorHAnsi" w:cstheme="minorHAnsi"/>
          <w:sz w:val="22"/>
          <w:szCs w:val="22"/>
          <w:lang w:val="en-GB"/>
        </w:rPr>
        <w:t xml:space="preserve">across a representative set of taxa including the Pseudofungi. </w:t>
      </w:r>
    </w:p>
    <w:p w14:paraId="292FB639" w14:textId="06752ECF" w:rsidR="00681224" w:rsidRPr="00FB7FD4" w:rsidRDefault="00674889" w:rsidP="00FB7FD4">
      <w:pPr>
        <w:spacing w:after="120" w:line="480" w:lineRule="auto"/>
        <w:jc w:val="both"/>
        <w:outlineLvl w:val="0"/>
        <w:rPr>
          <w:rFonts w:asciiTheme="minorHAnsi" w:hAnsiTheme="minorHAnsi" w:cstheme="minorHAnsi"/>
          <w:sz w:val="22"/>
          <w:szCs w:val="22"/>
        </w:rPr>
      </w:pPr>
      <w:r w:rsidRPr="009918D0">
        <w:rPr>
          <w:rFonts w:asciiTheme="minorHAnsi" w:hAnsiTheme="minorHAnsi" w:cstheme="minorHAnsi"/>
          <w:b/>
          <w:sz w:val="22"/>
          <w:szCs w:val="22"/>
        </w:rPr>
        <w:t>Fig. S1. Comparison</w:t>
      </w:r>
      <w:r w:rsidR="00FF3106" w:rsidRPr="009918D0">
        <w:rPr>
          <w:rFonts w:asciiTheme="minorHAnsi" w:hAnsiTheme="minorHAnsi" w:cstheme="minorHAnsi"/>
          <w:b/>
          <w:sz w:val="22"/>
          <w:szCs w:val="22"/>
        </w:rPr>
        <w:t xml:space="preserve"> of transcriptome to assembly</w:t>
      </w:r>
      <w:r w:rsidR="00FB7FD4">
        <w:rPr>
          <w:rFonts w:asciiTheme="minorHAnsi" w:hAnsiTheme="minorHAnsi" w:cstheme="minorHAnsi"/>
          <w:b/>
          <w:sz w:val="22"/>
          <w:szCs w:val="22"/>
        </w:rPr>
        <w:t xml:space="preserve">. </w:t>
      </w:r>
      <w:r w:rsidR="00681224" w:rsidRPr="00FB7FD4">
        <w:rPr>
          <w:rFonts w:asciiTheme="minorHAnsi" w:hAnsiTheme="minorHAnsi" w:cstheme="minorHAnsi"/>
          <w:sz w:val="22"/>
          <w:szCs w:val="22"/>
        </w:rPr>
        <w:t>Scaffolds were sorted in to four groups; all, &gt;1</w:t>
      </w:r>
      <w:r w:rsidR="00DD184A" w:rsidRPr="00FB7FD4">
        <w:rPr>
          <w:rFonts w:asciiTheme="minorHAnsi" w:hAnsiTheme="minorHAnsi" w:cstheme="minorHAnsi"/>
          <w:sz w:val="22"/>
          <w:szCs w:val="22"/>
        </w:rPr>
        <w:t xml:space="preserve"> </w:t>
      </w:r>
      <w:r w:rsidR="00C130B3">
        <w:rPr>
          <w:rFonts w:asciiTheme="minorHAnsi" w:hAnsiTheme="minorHAnsi" w:cstheme="minorHAnsi"/>
          <w:sz w:val="22"/>
          <w:szCs w:val="22"/>
        </w:rPr>
        <w:t>Kbp</w:t>
      </w:r>
      <w:r w:rsidR="00681224" w:rsidRPr="00FB7FD4">
        <w:rPr>
          <w:rFonts w:asciiTheme="minorHAnsi" w:hAnsiTheme="minorHAnsi" w:cstheme="minorHAnsi"/>
          <w:sz w:val="22"/>
          <w:szCs w:val="22"/>
        </w:rPr>
        <w:t>, &gt;5</w:t>
      </w:r>
      <w:r w:rsidR="00DD184A" w:rsidRPr="00FB7FD4">
        <w:rPr>
          <w:rFonts w:asciiTheme="minorHAnsi" w:hAnsiTheme="minorHAnsi" w:cstheme="minorHAnsi"/>
          <w:sz w:val="22"/>
          <w:szCs w:val="22"/>
        </w:rPr>
        <w:t xml:space="preserve"> </w:t>
      </w:r>
      <w:r w:rsidR="00C130B3">
        <w:rPr>
          <w:rFonts w:asciiTheme="minorHAnsi" w:hAnsiTheme="minorHAnsi" w:cstheme="minorHAnsi"/>
          <w:sz w:val="22"/>
          <w:szCs w:val="22"/>
        </w:rPr>
        <w:t>Kbp</w:t>
      </w:r>
      <w:r w:rsidR="00681224" w:rsidRPr="00FB7FD4">
        <w:rPr>
          <w:rFonts w:asciiTheme="minorHAnsi" w:hAnsiTheme="minorHAnsi" w:cstheme="minorHAnsi"/>
          <w:sz w:val="22"/>
          <w:szCs w:val="22"/>
        </w:rPr>
        <w:t xml:space="preserve"> and &gt;10</w:t>
      </w:r>
      <w:r w:rsidR="00DD184A" w:rsidRPr="00FB7FD4">
        <w:rPr>
          <w:rFonts w:asciiTheme="minorHAnsi" w:hAnsiTheme="minorHAnsi" w:cstheme="minorHAnsi"/>
          <w:sz w:val="22"/>
          <w:szCs w:val="22"/>
        </w:rPr>
        <w:t xml:space="preserve"> </w:t>
      </w:r>
      <w:r w:rsidR="00C130B3">
        <w:rPr>
          <w:rFonts w:asciiTheme="minorHAnsi" w:hAnsiTheme="minorHAnsi" w:cstheme="minorHAnsi"/>
          <w:sz w:val="22"/>
          <w:szCs w:val="22"/>
        </w:rPr>
        <w:t>Kbp</w:t>
      </w:r>
      <w:r w:rsidR="00681224" w:rsidRPr="00FB7FD4">
        <w:rPr>
          <w:rFonts w:asciiTheme="minorHAnsi" w:hAnsiTheme="minorHAnsi" w:cstheme="minorHAnsi"/>
          <w:sz w:val="22"/>
          <w:szCs w:val="22"/>
        </w:rPr>
        <w:t xml:space="preserve"> in length. For each dataset the N50 statistic was computed, along with gene pred</w:t>
      </w:r>
      <w:r w:rsidR="00CD785E">
        <w:rPr>
          <w:rFonts w:asciiTheme="minorHAnsi" w:hAnsiTheme="minorHAnsi" w:cstheme="minorHAnsi"/>
          <w:sz w:val="22"/>
          <w:szCs w:val="22"/>
        </w:rPr>
        <w:t>ictions, CEGMA results and ‘BLAT</w:t>
      </w:r>
      <w:r w:rsidR="00681224" w:rsidRPr="00FB7FD4">
        <w:rPr>
          <w:rFonts w:asciiTheme="minorHAnsi" w:hAnsiTheme="minorHAnsi" w:cstheme="minorHAnsi"/>
          <w:sz w:val="22"/>
          <w:szCs w:val="22"/>
        </w:rPr>
        <w:t>’ hits against the transcriptome.  The data suggests that removal of scaffolds &lt;1</w:t>
      </w:r>
      <w:r w:rsidR="00FB7FD4">
        <w:rPr>
          <w:rFonts w:asciiTheme="minorHAnsi" w:hAnsiTheme="minorHAnsi" w:cstheme="minorHAnsi"/>
          <w:sz w:val="22"/>
          <w:szCs w:val="22"/>
        </w:rPr>
        <w:t xml:space="preserve"> </w:t>
      </w:r>
      <w:r w:rsidR="00C130B3">
        <w:rPr>
          <w:rFonts w:asciiTheme="minorHAnsi" w:hAnsiTheme="minorHAnsi" w:cstheme="minorHAnsi"/>
          <w:sz w:val="22"/>
          <w:szCs w:val="22"/>
        </w:rPr>
        <w:t>Kbp</w:t>
      </w:r>
      <w:r w:rsidR="00681224" w:rsidRPr="00FB7FD4">
        <w:rPr>
          <w:rFonts w:asciiTheme="minorHAnsi" w:hAnsiTheme="minorHAnsi" w:cstheme="minorHAnsi"/>
          <w:sz w:val="22"/>
          <w:szCs w:val="22"/>
        </w:rPr>
        <w:t xml:space="preserve"> does not have an appreciable effect on the “completeness” of </w:t>
      </w:r>
      <w:r w:rsidR="00B6152F" w:rsidRPr="00FB7FD4">
        <w:rPr>
          <w:rFonts w:asciiTheme="minorHAnsi" w:hAnsiTheme="minorHAnsi" w:cstheme="minorHAnsi"/>
          <w:sz w:val="22"/>
          <w:szCs w:val="22"/>
        </w:rPr>
        <w:t xml:space="preserve">the </w:t>
      </w:r>
      <w:r w:rsidR="00B6152F" w:rsidRPr="00FB7FD4">
        <w:rPr>
          <w:rFonts w:asciiTheme="minorHAnsi" w:hAnsiTheme="minorHAnsi" w:cstheme="minorHAnsi"/>
          <w:i/>
          <w:sz w:val="22"/>
          <w:szCs w:val="22"/>
        </w:rPr>
        <w:t>Hyphochytrium</w:t>
      </w:r>
      <w:r w:rsidR="00681224" w:rsidRPr="00FB7FD4">
        <w:rPr>
          <w:rFonts w:asciiTheme="minorHAnsi" w:hAnsiTheme="minorHAnsi" w:cstheme="minorHAnsi"/>
          <w:sz w:val="22"/>
          <w:szCs w:val="22"/>
        </w:rPr>
        <w:t xml:space="preserve"> genome.</w:t>
      </w:r>
    </w:p>
    <w:p w14:paraId="4FCCC7E9" w14:textId="58918201" w:rsidR="00B6152F" w:rsidRPr="00FB7FD4" w:rsidRDefault="00FF3106" w:rsidP="00FB7FD4">
      <w:pPr>
        <w:spacing w:after="120" w:line="480" w:lineRule="auto"/>
        <w:jc w:val="both"/>
        <w:outlineLvl w:val="0"/>
        <w:rPr>
          <w:rFonts w:asciiTheme="minorHAnsi" w:hAnsiTheme="minorHAnsi" w:cstheme="minorHAnsi"/>
          <w:sz w:val="22"/>
          <w:szCs w:val="22"/>
        </w:rPr>
      </w:pPr>
      <w:r w:rsidRPr="009918D0">
        <w:rPr>
          <w:rFonts w:asciiTheme="minorHAnsi" w:hAnsiTheme="minorHAnsi" w:cstheme="minorHAnsi"/>
          <w:b/>
          <w:sz w:val="22"/>
          <w:szCs w:val="22"/>
        </w:rPr>
        <w:t xml:space="preserve">Fig. S2. </w:t>
      </w:r>
      <w:r w:rsidR="00FB7FD4">
        <w:rPr>
          <w:rFonts w:asciiTheme="minorHAnsi" w:hAnsiTheme="minorHAnsi" w:cstheme="minorHAnsi"/>
          <w:b/>
          <w:sz w:val="22"/>
          <w:szCs w:val="22"/>
        </w:rPr>
        <w:t>‘</w:t>
      </w:r>
      <w:r w:rsidRPr="009918D0">
        <w:rPr>
          <w:rFonts w:asciiTheme="minorHAnsi" w:hAnsiTheme="minorHAnsi" w:cstheme="minorHAnsi"/>
          <w:b/>
          <w:sz w:val="22"/>
          <w:szCs w:val="22"/>
        </w:rPr>
        <w:t>Blobology</w:t>
      </w:r>
      <w:r w:rsidR="00FB7FD4">
        <w:rPr>
          <w:rFonts w:asciiTheme="minorHAnsi" w:hAnsiTheme="minorHAnsi" w:cstheme="minorHAnsi"/>
          <w:b/>
          <w:sz w:val="22"/>
          <w:szCs w:val="22"/>
        </w:rPr>
        <w:t>’</w:t>
      </w:r>
      <w:r w:rsidRPr="009918D0">
        <w:rPr>
          <w:rFonts w:asciiTheme="minorHAnsi" w:hAnsiTheme="minorHAnsi" w:cstheme="minorHAnsi"/>
          <w:b/>
          <w:sz w:val="22"/>
          <w:szCs w:val="22"/>
        </w:rPr>
        <w:t xml:space="preserve"> analysis</w:t>
      </w:r>
      <w:r w:rsidR="00FB7FD4">
        <w:rPr>
          <w:rFonts w:asciiTheme="minorHAnsi" w:hAnsiTheme="minorHAnsi" w:cstheme="minorHAnsi"/>
          <w:b/>
          <w:sz w:val="22"/>
          <w:szCs w:val="22"/>
        </w:rPr>
        <w:t xml:space="preserve"> of genome assembly of composition and likely taxonomic association. </w:t>
      </w:r>
      <w:r w:rsidR="002A162A" w:rsidRPr="009918D0">
        <w:rPr>
          <w:rFonts w:asciiTheme="minorHAnsi" w:hAnsiTheme="minorHAnsi" w:cstheme="minorHAnsi"/>
          <w:b/>
          <w:sz w:val="22"/>
          <w:szCs w:val="22"/>
        </w:rPr>
        <w:t>‘</w:t>
      </w:r>
      <w:r w:rsidR="00B6152F" w:rsidRPr="00FB7FD4">
        <w:rPr>
          <w:rFonts w:asciiTheme="minorHAnsi" w:hAnsiTheme="minorHAnsi" w:cstheme="minorHAnsi"/>
          <w:sz w:val="22"/>
          <w:szCs w:val="22"/>
        </w:rPr>
        <w:t>Blob</w:t>
      </w:r>
      <w:r w:rsidR="002A162A" w:rsidRPr="00FB7FD4">
        <w:rPr>
          <w:rFonts w:asciiTheme="minorHAnsi" w:hAnsiTheme="minorHAnsi" w:cstheme="minorHAnsi"/>
          <w:sz w:val="22"/>
          <w:szCs w:val="22"/>
        </w:rPr>
        <w:t xml:space="preserve">plots’ </w:t>
      </w:r>
      <w:r w:rsidR="0060641E" w:rsidRPr="00FB7FD4">
        <w:rPr>
          <w:rFonts w:asciiTheme="minorHAnsi" w:hAnsiTheme="minorHAnsi" w:cstheme="minorHAnsi"/>
          <w:sz w:val="22"/>
          <w:szCs w:val="22"/>
        </w:rPr>
        <w:t xml:space="preserve">visualize genomes by displaying taxon-annotated GC-coverage plots. </w:t>
      </w:r>
      <w:r w:rsidR="00E73281" w:rsidRPr="00E73281">
        <w:rPr>
          <w:rFonts w:asciiTheme="minorHAnsi" w:hAnsiTheme="minorHAnsi" w:cstheme="minorHAnsi"/>
          <w:b/>
          <w:sz w:val="22"/>
          <w:szCs w:val="22"/>
        </w:rPr>
        <w:t>(</w:t>
      </w:r>
      <w:r w:rsidR="0060641E" w:rsidRPr="00E73281">
        <w:rPr>
          <w:rFonts w:asciiTheme="minorHAnsi" w:hAnsiTheme="minorHAnsi" w:cstheme="minorHAnsi"/>
          <w:b/>
          <w:sz w:val="22"/>
          <w:szCs w:val="22"/>
        </w:rPr>
        <w:t>A/B</w:t>
      </w:r>
      <w:r w:rsidR="00E73281" w:rsidRPr="00E73281">
        <w:rPr>
          <w:rFonts w:asciiTheme="minorHAnsi" w:hAnsiTheme="minorHAnsi" w:cstheme="minorHAnsi"/>
          <w:b/>
          <w:sz w:val="22"/>
          <w:szCs w:val="22"/>
        </w:rPr>
        <w:t>)</w:t>
      </w:r>
      <w:r w:rsidR="0060641E" w:rsidRPr="00FB7FD4">
        <w:rPr>
          <w:rFonts w:asciiTheme="minorHAnsi" w:hAnsiTheme="minorHAnsi" w:cstheme="minorHAnsi"/>
          <w:sz w:val="22"/>
          <w:szCs w:val="22"/>
        </w:rPr>
        <w:t xml:space="preserve"> These plots show all scaffolds from the draft assembly with </w:t>
      </w:r>
      <w:r w:rsidR="00F24A8D">
        <w:rPr>
          <w:rFonts w:asciiTheme="minorHAnsi" w:hAnsiTheme="minorHAnsi" w:cstheme="minorHAnsi"/>
          <w:sz w:val="22"/>
          <w:szCs w:val="22"/>
        </w:rPr>
        <w:t>BLAST</w:t>
      </w:r>
      <w:r w:rsidR="0060641E" w:rsidRPr="00FB7FD4">
        <w:rPr>
          <w:rFonts w:asciiTheme="minorHAnsi" w:hAnsiTheme="minorHAnsi" w:cstheme="minorHAnsi"/>
          <w:sz w:val="22"/>
          <w:szCs w:val="22"/>
        </w:rPr>
        <w:t xml:space="preserve"> annotation from the NCBI ‘nt’ database, in </w:t>
      </w:r>
      <w:r w:rsidR="00E73281" w:rsidRPr="00E73281">
        <w:rPr>
          <w:rFonts w:asciiTheme="minorHAnsi" w:hAnsiTheme="minorHAnsi" w:cstheme="minorHAnsi"/>
          <w:b/>
          <w:sz w:val="22"/>
          <w:szCs w:val="22"/>
        </w:rPr>
        <w:t>(</w:t>
      </w:r>
      <w:r w:rsidR="0060641E" w:rsidRPr="00E73281">
        <w:rPr>
          <w:rFonts w:asciiTheme="minorHAnsi" w:hAnsiTheme="minorHAnsi" w:cstheme="minorHAnsi"/>
          <w:b/>
          <w:sz w:val="22"/>
          <w:szCs w:val="22"/>
        </w:rPr>
        <w:t>B</w:t>
      </w:r>
      <w:r w:rsidR="00E73281" w:rsidRPr="00E73281">
        <w:rPr>
          <w:rFonts w:asciiTheme="minorHAnsi" w:hAnsiTheme="minorHAnsi" w:cstheme="minorHAnsi"/>
          <w:b/>
          <w:sz w:val="22"/>
          <w:szCs w:val="22"/>
        </w:rPr>
        <w:t>)</w:t>
      </w:r>
      <w:r w:rsidR="0060641E" w:rsidRPr="00FB7FD4">
        <w:rPr>
          <w:rFonts w:asciiTheme="minorHAnsi" w:hAnsiTheme="minorHAnsi" w:cstheme="minorHAnsi"/>
          <w:sz w:val="22"/>
          <w:szCs w:val="22"/>
        </w:rPr>
        <w:t xml:space="preserve"> the transcriptome of </w:t>
      </w:r>
      <w:r w:rsidR="0060641E" w:rsidRPr="00E73281">
        <w:rPr>
          <w:rFonts w:asciiTheme="minorHAnsi" w:hAnsiTheme="minorHAnsi" w:cstheme="minorHAnsi"/>
          <w:i/>
          <w:sz w:val="22"/>
          <w:szCs w:val="22"/>
        </w:rPr>
        <w:t>Hyphochytrium</w:t>
      </w:r>
      <w:r w:rsidR="0060641E" w:rsidRPr="00FB7FD4">
        <w:rPr>
          <w:rFonts w:asciiTheme="minorHAnsi" w:hAnsiTheme="minorHAnsi" w:cstheme="minorHAnsi"/>
          <w:sz w:val="22"/>
          <w:szCs w:val="22"/>
        </w:rPr>
        <w:t xml:space="preserve"> and its mitochondria have been included. Notice the small circle in the upper-left of the image, these are the mitochondria. </w:t>
      </w:r>
      <w:r w:rsidR="00E73281" w:rsidRPr="00E73281">
        <w:rPr>
          <w:rFonts w:asciiTheme="minorHAnsi" w:hAnsiTheme="minorHAnsi" w:cstheme="minorHAnsi"/>
          <w:b/>
          <w:sz w:val="22"/>
          <w:szCs w:val="22"/>
        </w:rPr>
        <w:t>(</w:t>
      </w:r>
      <w:r w:rsidR="0060641E" w:rsidRPr="00E73281">
        <w:rPr>
          <w:rFonts w:asciiTheme="minorHAnsi" w:hAnsiTheme="minorHAnsi" w:cstheme="minorHAnsi"/>
          <w:b/>
          <w:sz w:val="22"/>
          <w:szCs w:val="22"/>
        </w:rPr>
        <w:t>C/D</w:t>
      </w:r>
      <w:r w:rsidR="00E73281" w:rsidRPr="00E73281">
        <w:rPr>
          <w:rFonts w:asciiTheme="minorHAnsi" w:hAnsiTheme="minorHAnsi" w:cstheme="minorHAnsi"/>
          <w:b/>
          <w:sz w:val="22"/>
          <w:szCs w:val="22"/>
        </w:rPr>
        <w:t>)</w:t>
      </w:r>
      <w:r w:rsidR="0060641E" w:rsidRPr="00E73281">
        <w:rPr>
          <w:rFonts w:asciiTheme="minorHAnsi" w:hAnsiTheme="minorHAnsi" w:cstheme="minorHAnsi"/>
          <w:b/>
          <w:sz w:val="22"/>
          <w:szCs w:val="22"/>
        </w:rPr>
        <w:t xml:space="preserve"> </w:t>
      </w:r>
      <w:r w:rsidR="0060641E" w:rsidRPr="00FB7FD4">
        <w:rPr>
          <w:rFonts w:asciiTheme="minorHAnsi" w:hAnsiTheme="minorHAnsi" w:cstheme="minorHAnsi"/>
          <w:sz w:val="22"/>
          <w:szCs w:val="22"/>
        </w:rPr>
        <w:t>Shows the same images, however, only scaffolds greater than 1</w:t>
      </w:r>
      <w:r w:rsidR="00C130B3">
        <w:rPr>
          <w:rFonts w:asciiTheme="minorHAnsi" w:hAnsiTheme="minorHAnsi" w:cstheme="minorHAnsi"/>
          <w:sz w:val="22"/>
          <w:szCs w:val="22"/>
        </w:rPr>
        <w:t>Kbp</w:t>
      </w:r>
      <w:r w:rsidR="0060641E" w:rsidRPr="00FB7FD4">
        <w:rPr>
          <w:rFonts w:asciiTheme="minorHAnsi" w:hAnsiTheme="minorHAnsi" w:cstheme="minorHAnsi"/>
          <w:sz w:val="22"/>
          <w:szCs w:val="22"/>
        </w:rPr>
        <w:t xml:space="preserve"> have been included.</w:t>
      </w:r>
    </w:p>
    <w:p w14:paraId="3362A892" w14:textId="49E42F94" w:rsidR="00B92B6D" w:rsidRPr="00E73281" w:rsidRDefault="00FF3106" w:rsidP="00E73281">
      <w:pPr>
        <w:spacing w:after="120" w:line="480" w:lineRule="auto"/>
        <w:jc w:val="both"/>
        <w:outlineLvl w:val="0"/>
        <w:rPr>
          <w:rFonts w:asciiTheme="minorHAnsi" w:hAnsiTheme="minorHAnsi" w:cstheme="minorHAnsi"/>
          <w:b/>
          <w:sz w:val="22"/>
          <w:szCs w:val="22"/>
        </w:rPr>
      </w:pPr>
      <w:r w:rsidRPr="009918D0">
        <w:rPr>
          <w:rFonts w:asciiTheme="minorHAnsi" w:hAnsiTheme="minorHAnsi" w:cstheme="minorHAnsi"/>
          <w:b/>
          <w:sz w:val="22"/>
          <w:szCs w:val="22"/>
        </w:rPr>
        <w:t>Fig. S3. Emergent properties graphs</w:t>
      </w:r>
      <w:r w:rsidR="00836C09">
        <w:rPr>
          <w:rFonts w:asciiTheme="minorHAnsi" w:hAnsiTheme="minorHAnsi" w:cstheme="minorHAnsi"/>
          <w:b/>
          <w:sz w:val="22"/>
          <w:szCs w:val="22"/>
        </w:rPr>
        <w:t xml:space="preserve"> for assessment of contamination in the </w:t>
      </w:r>
      <w:r w:rsidR="00836C09" w:rsidRPr="00836C09">
        <w:rPr>
          <w:rFonts w:asciiTheme="minorHAnsi" w:hAnsiTheme="minorHAnsi" w:cstheme="minorHAnsi"/>
          <w:b/>
          <w:i/>
          <w:sz w:val="22"/>
          <w:szCs w:val="22"/>
        </w:rPr>
        <w:t>Hyphochytrium</w:t>
      </w:r>
      <w:r w:rsidR="00836C09">
        <w:rPr>
          <w:rFonts w:asciiTheme="minorHAnsi" w:hAnsiTheme="minorHAnsi" w:cstheme="minorHAnsi"/>
          <w:b/>
          <w:sz w:val="22"/>
          <w:szCs w:val="22"/>
        </w:rPr>
        <w:t xml:space="preserve"> genome </w:t>
      </w:r>
      <w:r w:rsidR="00836C09" w:rsidRPr="00836C09">
        <w:rPr>
          <w:rFonts w:asciiTheme="minorHAnsi" w:hAnsiTheme="minorHAnsi" w:cstheme="minorHAnsi"/>
          <w:b/>
          <w:sz w:val="22"/>
          <w:szCs w:val="22"/>
        </w:rPr>
        <w:t>assembly</w:t>
      </w:r>
      <w:r w:rsidR="00E73281">
        <w:rPr>
          <w:rFonts w:asciiTheme="minorHAnsi" w:hAnsiTheme="minorHAnsi" w:cstheme="minorHAnsi"/>
          <w:b/>
          <w:sz w:val="22"/>
          <w:szCs w:val="22"/>
        </w:rPr>
        <w:t xml:space="preserve">. </w:t>
      </w:r>
      <w:r w:rsidR="00B92B6D" w:rsidRPr="00E73281">
        <w:rPr>
          <w:rFonts w:asciiTheme="minorHAnsi" w:hAnsiTheme="minorHAnsi" w:cstheme="minorHAnsi"/>
          <w:sz w:val="22"/>
          <w:szCs w:val="22"/>
        </w:rPr>
        <w:t xml:space="preserve">Two emergent self-organizing maps show the scaffold data plotted as tetra-mer frequencies represented by a neural network mapping approach. </w:t>
      </w:r>
      <w:r w:rsidR="00E73281" w:rsidRPr="00E73281">
        <w:rPr>
          <w:rFonts w:asciiTheme="minorHAnsi" w:hAnsiTheme="minorHAnsi" w:cstheme="minorHAnsi"/>
          <w:b/>
          <w:sz w:val="22"/>
          <w:szCs w:val="22"/>
        </w:rPr>
        <w:t>(</w:t>
      </w:r>
      <w:r w:rsidR="00B92B6D" w:rsidRPr="00E73281">
        <w:rPr>
          <w:rFonts w:asciiTheme="minorHAnsi" w:hAnsiTheme="minorHAnsi" w:cstheme="minorHAnsi"/>
          <w:b/>
          <w:sz w:val="22"/>
          <w:szCs w:val="22"/>
        </w:rPr>
        <w:t>A</w:t>
      </w:r>
      <w:r w:rsidR="00E73281" w:rsidRPr="00E73281">
        <w:rPr>
          <w:rFonts w:asciiTheme="minorHAnsi" w:hAnsiTheme="minorHAnsi" w:cstheme="minorHAnsi"/>
          <w:b/>
          <w:sz w:val="22"/>
          <w:szCs w:val="22"/>
        </w:rPr>
        <w:t>)</w:t>
      </w:r>
      <w:r w:rsidR="00B92B6D" w:rsidRPr="00E73281">
        <w:rPr>
          <w:rFonts w:asciiTheme="minorHAnsi" w:hAnsiTheme="minorHAnsi" w:cstheme="minorHAnsi"/>
          <w:b/>
          <w:sz w:val="22"/>
          <w:szCs w:val="22"/>
        </w:rPr>
        <w:t xml:space="preserve"> </w:t>
      </w:r>
      <w:r w:rsidR="00B92B6D" w:rsidRPr="00E73281">
        <w:rPr>
          <w:rFonts w:asciiTheme="minorHAnsi" w:hAnsiTheme="minorHAnsi" w:cstheme="minorHAnsi"/>
          <w:sz w:val="22"/>
          <w:szCs w:val="22"/>
        </w:rPr>
        <w:t xml:space="preserve">To determine contamination, the map was run on the </w:t>
      </w:r>
      <w:r w:rsidR="00B92B6D" w:rsidRPr="00E73281">
        <w:rPr>
          <w:rFonts w:asciiTheme="minorHAnsi" w:hAnsiTheme="minorHAnsi" w:cstheme="minorHAnsi"/>
          <w:i/>
          <w:sz w:val="22"/>
          <w:szCs w:val="22"/>
        </w:rPr>
        <w:t>Hyphochytrium</w:t>
      </w:r>
      <w:r w:rsidR="00B92B6D" w:rsidRPr="00E73281">
        <w:rPr>
          <w:rFonts w:asciiTheme="minorHAnsi" w:hAnsiTheme="minorHAnsi" w:cstheme="minorHAnsi"/>
          <w:sz w:val="22"/>
          <w:szCs w:val="22"/>
        </w:rPr>
        <w:t xml:space="preserve"> scaffolds and does not show any areas suggestive of division wit</w:t>
      </w:r>
      <w:r w:rsidR="00E73281">
        <w:rPr>
          <w:rFonts w:asciiTheme="minorHAnsi" w:hAnsiTheme="minorHAnsi" w:cstheme="minorHAnsi"/>
          <w:sz w:val="22"/>
          <w:szCs w:val="22"/>
        </w:rPr>
        <w:t xml:space="preserve">hin the data. </w:t>
      </w:r>
      <w:r w:rsidR="00E73281" w:rsidRPr="00E73281">
        <w:rPr>
          <w:rFonts w:asciiTheme="minorHAnsi" w:hAnsiTheme="minorHAnsi" w:cstheme="minorHAnsi"/>
          <w:b/>
          <w:sz w:val="22"/>
          <w:szCs w:val="22"/>
        </w:rPr>
        <w:t>(B)</w:t>
      </w:r>
      <w:r w:rsidR="00B92B6D" w:rsidRPr="00E73281">
        <w:rPr>
          <w:rFonts w:asciiTheme="minorHAnsi" w:hAnsiTheme="minorHAnsi" w:cstheme="minorHAnsi"/>
          <w:sz w:val="22"/>
          <w:szCs w:val="22"/>
        </w:rPr>
        <w:t xml:space="preserve"> To further the contamination check, other eukaryotic genomes and prokaryotes were spiked in to the process, here we see nice separation of all the genomes.</w:t>
      </w:r>
      <w:r w:rsidR="000718D4" w:rsidRPr="00E73281">
        <w:rPr>
          <w:rFonts w:asciiTheme="minorHAnsi" w:hAnsiTheme="minorHAnsi" w:cstheme="minorHAnsi"/>
          <w:sz w:val="22"/>
          <w:szCs w:val="22"/>
        </w:rPr>
        <w:t xml:space="preserve"> </w:t>
      </w:r>
      <w:r w:rsidR="000718D4" w:rsidRPr="00E73281">
        <w:rPr>
          <w:rFonts w:asciiTheme="minorHAnsi" w:hAnsiTheme="minorHAnsi" w:cstheme="minorHAnsi"/>
          <w:i/>
          <w:sz w:val="22"/>
          <w:szCs w:val="22"/>
        </w:rPr>
        <w:t>Hyphochytrium scaffolds</w:t>
      </w:r>
      <w:r w:rsidR="000718D4" w:rsidRPr="00E73281">
        <w:rPr>
          <w:rFonts w:asciiTheme="minorHAnsi" w:hAnsiTheme="minorHAnsi" w:cstheme="minorHAnsi"/>
          <w:sz w:val="22"/>
          <w:szCs w:val="22"/>
        </w:rPr>
        <w:t xml:space="preserve"> (orange), (Bacteria (blue): </w:t>
      </w:r>
      <w:r w:rsidR="000718D4" w:rsidRPr="00E73281">
        <w:rPr>
          <w:rFonts w:asciiTheme="minorHAnsi" w:hAnsiTheme="minorHAnsi" w:cstheme="minorHAnsi"/>
          <w:i/>
          <w:sz w:val="22"/>
          <w:szCs w:val="22"/>
        </w:rPr>
        <w:t>E. coli</w:t>
      </w:r>
      <w:r w:rsidR="000718D4" w:rsidRPr="00E73281">
        <w:rPr>
          <w:rFonts w:asciiTheme="minorHAnsi" w:hAnsiTheme="minorHAnsi" w:cstheme="minorHAnsi"/>
          <w:sz w:val="22"/>
          <w:szCs w:val="22"/>
        </w:rPr>
        <w:t xml:space="preserve">, </w:t>
      </w:r>
      <w:r w:rsidR="000718D4" w:rsidRPr="00E73281">
        <w:rPr>
          <w:rFonts w:asciiTheme="minorHAnsi" w:hAnsiTheme="minorHAnsi" w:cstheme="minorHAnsi"/>
          <w:i/>
          <w:sz w:val="22"/>
          <w:szCs w:val="22"/>
        </w:rPr>
        <w:t>Mycobacterium tuberculosis</w:t>
      </w:r>
      <w:r w:rsidR="000718D4" w:rsidRPr="00E73281">
        <w:rPr>
          <w:rFonts w:asciiTheme="minorHAnsi" w:hAnsiTheme="minorHAnsi" w:cstheme="minorHAnsi"/>
          <w:sz w:val="22"/>
          <w:szCs w:val="22"/>
        </w:rPr>
        <w:t xml:space="preserve">; Archaea (grey): </w:t>
      </w:r>
      <w:r w:rsidR="000718D4" w:rsidRPr="00E73281">
        <w:rPr>
          <w:rFonts w:asciiTheme="minorHAnsi" w:hAnsiTheme="minorHAnsi" w:cstheme="minorHAnsi"/>
          <w:i/>
          <w:sz w:val="22"/>
          <w:szCs w:val="22"/>
        </w:rPr>
        <w:t>Methanococcus vanniellii, Sulfolobus solfataricus</w:t>
      </w:r>
      <w:r w:rsidR="000718D4" w:rsidRPr="00E73281">
        <w:rPr>
          <w:rFonts w:asciiTheme="minorHAnsi" w:hAnsiTheme="minorHAnsi" w:cstheme="minorHAnsi"/>
          <w:sz w:val="22"/>
          <w:szCs w:val="22"/>
        </w:rPr>
        <w:t xml:space="preserve">; Fungi </w:t>
      </w:r>
      <w:r w:rsidR="000718D4" w:rsidRPr="00E73281">
        <w:rPr>
          <w:rFonts w:asciiTheme="minorHAnsi" w:hAnsiTheme="minorHAnsi" w:cstheme="minorHAnsi"/>
          <w:sz w:val="22"/>
          <w:szCs w:val="22"/>
        </w:rPr>
        <w:lastRenderedPageBreak/>
        <w:t xml:space="preserve">(purple): </w:t>
      </w:r>
      <w:r w:rsidR="000718D4" w:rsidRPr="00836C09">
        <w:rPr>
          <w:rFonts w:asciiTheme="minorHAnsi" w:hAnsiTheme="minorHAnsi" w:cstheme="minorHAnsi"/>
          <w:i/>
          <w:sz w:val="22"/>
          <w:szCs w:val="22"/>
        </w:rPr>
        <w:t>Encephalitozoon intestinalis, S. cerevisiae</w:t>
      </w:r>
      <w:r w:rsidR="000718D4" w:rsidRPr="00E73281">
        <w:rPr>
          <w:rFonts w:asciiTheme="minorHAnsi" w:hAnsiTheme="minorHAnsi" w:cstheme="minorHAnsi"/>
          <w:sz w:val="22"/>
          <w:szCs w:val="22"/>
        </w:rPr>
        <w:t xml:space="preserve">; Archaeplastida (green): </w:t>
      </w:r>
      <w:r w:rsidR="000718D4" w:rsidRPr="00836C09">
        <w:rPr>
          <w:rFonts w:asciiTheme="minorHAnsi" w:hAnsiTheme="minorHAnsi" w:cstheme="minorHAnsi"/>
          <w:i/>
          <w:sz w:val="22"/>
          <w:szCs w:val="22"/>
        </w:rPr>
        <w:t>Ostreococcus tauri</w:t>
      </w:r>
      <w:r w:rsidR="000718D4" w:rsidRPr="00E73281">
        <w:rPr>
          <w:rFonts w:asciiTheme="minorHAnsi" w:hAnsiTheme="minorHAnsi" w:cstheme="minorHAnsi"/>
          <w:sz w:val="22"/>
          <w:szCs w:val="22"/>
        </w:rPr>
        <w:t xml:space="preserve">; Protist (red): </w:t>
      </w:r>
      <w:r w:rsidR="000718D4" w:rsidRPr="00836C09">
        <w:rPr>
          <w:rFonts w:asciiTheme="minorHAnsi" w:hAnsiTheme="minorHAnsi" w:cstheme="minorHAnsi"/>
          <w:i/>
          <w:sz w:val="22"/>
          <w:szCs w:val="22"/>
        </w:rPr>
        <w:t>Cryptosporidium hominis</w:t>
      </w:r>
      <w:r w:rsidR="000718D4" w:rsidRPr="00E73281">
        <w:rPr>
          <w:rFonts w:asciiTheme="minorHAnsi" w:hAnsiTheme="minorHAnsi" w:cstheme="minorHAnsi"/>
          <w:sz w:val="22"/>
          <w:szCs w:val="22"/>
        </w:rPr>
        <w:t>)</w:t>
      </w:r>
    </w:p>
    <w:p w14:paraId="655F33EF" w14:textId="28161379" w:rsidR="00BA7973" w:rsidRPr="00836C09" w:rsidRDefault="00BA7973" w:rsidP="00836C09">
      <w:pPr>
        <w:spacing w:after="120" w:line="480" w:lineRule="auto"/>
        <w:jc w:val="both"/>
        <w:outlineLvl w:val="0"/>
        <w:rPr>
          <w:rFonts w:asciiTheme="minorHAnsi" w:hAnsiTheme="minorHAnsi" w:cstheme="minorHAnsi"/>
          <w:sz w:val="22"/>
          <w:szCs w:val="22"/>
        </w:rPr>
      </w:pPr>
      <w:r w:rsidRPr="009918D0">
        <w:rPr>
          <w:rFonts w:asciiTheme="minorHAnsi" w:hAnsiTheme="minorHAnsi" w:cstheme="minorHAnsi"/>
          <w:b/>
          <w:sz w:val="22"/>
          <w:szCs w:val="22"/>
        </w:rPr>
        <w:t xml:space="preserve">Fig. S4. </w:t>
      </w:r>
      <w:r w:rsidR="00836C09">
        <w:rPr>
          <w:rFonts w:asciiTheme="minorHAnsi" w:hAnsiTheme="minorHAnsi" w:cstheme="minorHAnsi"/>
          <w:b/>
          <w:sz w:val="22"/>
          <w:szCs w:val="22"/>
        </w:rPr>
        <w:t xml:space="preserve">Identification of </w:t>
      </w:r>
      <w:r w:rsidRPr="009918D0">
        <w:rPr>
          <w:rFonts w:asciiTheme="minorHAnsi" w:eastAsia="Cambria" w:hAnsiTheme="minorHAnsi" w:cstheme="minorHAnsi"/>
          <w:b/>
          <w:sz w:val="22"/>
          <w:szCs w:val="22"/>
          <w:lang w:val="en-GB"/>
        </w:rPr>
        <w:t>SNP frequency</w:t>
      </w:r>
      <w:r w:rsidR="00836C09">
        <w:rPr>
          <w:rFonts w:asciiTheme="minorHAnsi" w:eastAsia="Cambria" w:hAnsiTheme="minorHAnsi" w:cstheme="minorHAnsi"/>
          <w:b/>
          <w:sz w:val="22"/>
          <w:szCs w:val="22"/>
          <w:lang w:val="en-GB"/>
        </w:rPr>
        <w:t xml:space="preserve"> mapped to individual scaffolds.</w:t>
      </w:r>
      <w:r w:rsidR="00836C09">
        <w:rPr>
          <w:rFonts w:asciiTheme="minorHAnsi" w:hAnsiTheme="minorHAnsi" w:cstheme="minorHAnsi"/>
          <w:b/>
          <w:sz w:val="22"/>
          <w:szCs w:val="22"/>
        </w:rPr>
        <w:t xml:space="preserve"> </w:t>
      </w:r>
      <w:r w:rsidR="000718D4" w:rsidRPr="00836C09">
        <w:rPr>
          <w:rFonts w:asciiTheme="minorHAnsi" w:hAnsiTheme="minorHAnsi" w:cstheme="minorHAnsi"/>
          <w:sz w:val="22"/>
          <w:szCs w:val="22"/>
        </w:rPr>
        <w:t>A plot of SNP frequency for eac</w:t>
      </w:r>
      <w:r w:rsidR="00D415DE" w:rsidRPr="00836C09">
        <w:rPr>
          <w:rFonts w:asciiTheme="minorHAnsi" w:hAnsiTheme="minorHAnsi" w:cstheme="minorHAnsi"/>
          <w:sz w:val="22"/>
          <w:szCs w:val="22"/>
        </w:rPr>
        <w:t>h scaffold of the draft genome arranged by length. SNPs are more common in shorter scaffolds.</w:t>
      </w:r>
      <w:r w:rsidR="00592712" w:rsidRPr="00836C09">
        <w:rPr>
          <w:rFonts w:asciiTheme="minorHAnsi" w:hAnsiTheme="minorHAnsi" w:cstheme="minorHAnsi"/>
          <w:sz w:val="22"/>
          <w:szCs w:val="22"/>
        </w:rPr>
        <w:t xml:space="preserve"> Blue line indicates trend-line with standard deviation.</w:t>
      </w:r>
    </w:p>
    <w:p w14:paraId="00C1C144" w14:textId="0F152409" w:rsidR="00592712" w:rsidRPr="00836C09" w:rsidRDefault="00FF3106" w:rsidP="00836C09">
      <w:pPr>
        <w:spacing w:after="120" w:line="480" w:lineRule="auto"/>
        <w:jc w:val="both"/>
        <w:outlineLvl w:val="0"/>
        <w:rPr>
          <w:rFonts w:asciiTheme="minorHAnsi" w:eastAsia="Cambria" w:hAnsiTheme="minorHAnsi" w:cstheme="minorHAnsi"/>
          <w:sz w:val="22"/>
          <w:szCs w:val="22"/>
          <w:lang w:val="en-GB"/>
        </w:rPr>
      </w:pPr>
      <w:r w:rsidRPr="009918D0">
        <w:rPr>
          <w:rFonts w:asciiTheme="minorHAnsi" w:hAnsiTheme="minorHAnsi" w:cstheme="minorHAnsi"/>
          <w:b/>
          <w:sz w:val="22"/>
          <w:szCs w:val="22"/>
        </w:rPr>
        <w:t>Fig. S</w:t>
      </w:r>
      <w:r w:rsidR="00BA7973" w:rsidRPr="009918D0">
        <w:rPr>
          <w:rFonts w:asciiTheme="minorHAnsi" w:hAnsiTheme="minorHAnsi" w:cstheme="minorHAnsi"/>
          <w:b/>
          <w:sz w:val="22"/>
          <w:szCs w:val="22"/>
        </w:rPr>
        <w:t>5</w:t>
      </w:r>
      <w:r w:rsidRPr="009918D0">
        <w:rPr>
          <w:rFonts w:asciiTheme="minorHAnsi" w:hAnsiTheme="minorHAnsi" w:cstheme="minorHAnsi"/>
          <w:b/>
          <w:sz w:val="22"/>
          <w:szCs w:val="22"/>
        </w:rPr>
        <w:t xml:space="preserve">. </w:t>
      </w:r>
      <w:r w:rsidR="009C11A3" w:rsidRPr="009918D0">
        <w:rPr>
          <w:rFonts w:asciiTheme="minorHAnsi" w:eastAsia="Cambria" w:hAnsiTheme="minorHAnsi" w:cstheme="minorHAnsi"/>
          <w:b/>
          <w:sz w:val="22"/>
          <w:szCs w:val="22"/>
          <w:lang w:val="en-GB"/>
        </w:rPr>
        <w:t>K</w:t>
      </w:r>
      <w:ins w:id="117" w:author="Guy Leonard" w:date="2017-05-16T14:47:00Z">
        <w:r w:rsidR="009C11A3">
          <w:rPr>
            <w:rFonts w:asciiTheme="minorHAnsi" w:eastAsia="Cambria" w:hAnsiTheme="minorHAnsi" w:cstheme="minorHAnsi"/>
            <w:b/>
            <w:sz w:val="22"/>
            <w:szCs w:val="22"/>
            <w:lang w:val="en-GB"/>
          </w:rPr>
          <w:t>-</w:t>
        </w:r>
      </w:ins>
      <w:r w:rsidR="00BA7973" w:rsidRPr="009918D0">
        <w:rPr>
          <w:rFonts w:asciiTheme="minorHAnsi" w:eastAsia="Cambria" w:hAnsiTheme="minorHAnsi" w:cstheme="minorHAnsi"/>
          <w:b/>
          <w:sz w:val="22"/>
          <w:szCs w:val="22"/>
          <w:lang w:val="en-GB"/>
        </w:rPr>
        <w:t xml:space="preserve">mer coverage </w:t>
      </w:r>
      <w:r w:rsidR="00836C09">
        <w:rPr>
          <w:rFonts w:asciiTheme="minorHAnsi" w:eastAsia="Cambria" w:hAnsiTheme="minorHAnsi" w:cstheme="minorHAnsi"/>
          <w:b/>
          <w:sz w:val="22"/>
          <w:szCs w:val="22"/>
          <w:lang w:val="en-GB"/>
        </w:rPr>
        <w:t xml:space="preserve">of genome assembly </w:t>
      </w:r>
      <w:r w:rsidR="00BA7973" w:rsidRPr="009918D0">
        <w:rPr>
          <w:rFonts w:asciiTheme="minorHAnsi" w:eastAsia="Cambria" w:hAnsiTheme="minorHAnsi" w:cstheme="minorHAnsi"/>
          <w:b/>
          <w:sz w:val="22"/>
          <w:szCs w:val="22"/>
          <w:lang w:val="en-GB"/>
        </w:rPr>
        <w:t>showing two peaks indicative of a diploid genome</w:t>
      </w:r>
      <w:r w:rsidR="00836C09">
        <w:rPr>
          <w:rFonts w:asciiTheme="minorHAnsi" w:eastAsia="Cambria" w:hAnsiTheme="minorHAnsi" w:cstheme="minorHAnsi"/>
          <w:b/>
          <w:sz w:val="22"/>
          <w:szCs w:val="22"/>
          <w:lang w:val="en-GB"/>
        </w:rPr>
        <w:t xml:space="preserve">. </w:t>
      </w:r>
      <w:r w:rsidR="00592712" w:rsidRPr="00836C09">
        <w:rPr>
          <w:rFonts w:asciiTheme="minorHAnsi" w:eastAsia="Cambria" w:hAnsiTheme="minorHAnsi" w:cstheme="minorHAnsi"/>
          <w:sz w:val="22"/>
          <w:szCs w:val="22"/>
          <w:lang w:val="en-GB"/>
        </w:rPr>
        <w:t xml:space="preserve">A GenomeScope graph of the k-mer profile generated by using Jellyfish displaying k-mer coverage vs frequency. The two k-mer peaks are indicative of a diploid genome. </w:t>
      </w:r>
    </w:p>
    <w:p w14:paraId="59B80BC5" w14:textId="3837CD60" w:rsidR="002A0899" w:rsidRPr="009918D0" w:rsidRDefault="00DC2564" w:rsidP="00FB7FD4">
      <w:pPr>
        <w:spacing w:after="120" w:line="480" w:lineRule="auto"/>
        <w:jc w:val="both"/>
        <w:outlineLvl w:val="0"/>
        <w:rPr>
          <w:rFonts w:asciiTheme="minorHAnsi" w:eastAsia="Cambria" w:hAnsiTheme="minorHAnsi" w:cstheme="minorHAnsi"/>
          <w:b/>
          <w:sz w:val="22"/>
          <w:szCs w:val="22"/>
          <w:lang w:val="en-GB"/>
        </w:rPr>
      </w:pPr>
      <w:r w:rsidRPr="009918D0">
        <w:rPr>
          <w:rFonts w:asciiTheme="minorHAnsi" w:hAnsiTheme="minorHAnsi" w:cstheme="minorHAnsi"/>
          <w:b/>
          <w:sz w:val="22"/>
          <w:szCs w:val="22"/>
        </w:rPr>
        <w:t xml:space="preserve">Fig. S6. </w:t>
      </w:r>
      <w:r w:rsidR="00601B01">
        <w:rPr>
          <w:rFonts w:asciiTheme="minorHAnsi" w:hAnsiTheme="minorHAnsi" w:cstheme="minorHAnsi"/>
          <w:b/>
          <w:sz w:val="22"/>
          <w:szCs w:val="22"/>
        </w:rPr>
        <w:t xml:space="preserve">Phylogeny indicating the branching position of the </w:t>
      </w:r>
      <w:r w:rsidR="00601B01">
        <w:rPr>
          <w:rFonts w:asciiTheme="minorHAnsi" w:hAnsiTheme="minorHAnsi" w:cstheme="minorHAnsi"/>
          <w:b/>
          <w:i/>
          <w:sz w:val="22"/>
          <w:szCs w:val="22"/>
        </w:rPr>
        <w:t xml:space="preserve">Hyphochytrium </w:t>
      </w:r>
      <w:r w:rsidR="00601B01">
        <w:rPr>
          <w:rFonts w:asciiTheme="minorHAnsi" w:hAnsiTheme="minorHAnsi" w:cstheme="minorHAnsi"/>
          <w:b/>
          <w:sz w:val="22"/>
          <w:szCs w:val="22"/>
        </w:rPr>
        <w:t xml:space="preserve">putative </w:t>
      </w:r>
      <w:r w:rsidRPr="009918D0">
        <w:rPr>
          <w:rFonts w:asciiTheme="minorHAnsi" w:eastAsia="Cambria" w:hAnsiTheme="minorHAnsi" w:cstheme="minorHAnsi"/>
          <w:b/>
          <w:sz w:val="22"/>
          <w:szCs w:val="22"/>
          <w:lang w:val="en-GB"/>
        </w:rPr>
        <w:t xml:space="preserve">CYP51 sterol-demethylase </w:t>
      </w:r>
      <w:r w:rsidR="00601B01">
        <w:rPr>
          <w:rFonts w:asciiTheme="minorHAnsi" w:eastAsia="Cambria" w:hAnsiTheme="minorHAnsi" w:cstheme="minorHAnsi"/>
          <w:b/>
          <w:sz w:val="22"/>
          <w:szCs w:val="22"/>
          <w:lang w:val="en-GB"/>
        </w:rPr>
        <w:t xml:space="preserve">protein </w:t>
      </w:r>
      <w:r w:rsidRPr="009918D0">
        <w:rPr>
          <w:rFonts w:asciiTheme="minorHAnsi" w:eastAsia="Cambria" w:hAnsiTheme="minorHAnsi" w:cstheme="minorHAnsi"/>
          <w:b/>
          <w:sz w:val="22"/>
          <w:szCs w:val="22"/>
          <w:lang w:val="en-GB"/>
        </w:rPr>
        <w:t xml:space="preserve">and </w:t>
      </w:r>
      <w:r w:rsidR="00601B01">
        <w:rPr>
          <w:rFonts w:asciiTheme="minorHAnsi" w:eastAsia="Cambria" w:hAnsiTheme="minorHAnsi" w:cstheme="minorHAnsi"/>
          <w:b/>
          <w:sz w:val="22"/>
          <w:szCs w:val="22"/>
          <w:lang w:val="en-GB"/>
        </w:rPr>
        <w:t xml:space="preserve">results of </w:t>
      </w:r>
      <w:r w:rsidRPr="009918D0">
        <w:rPr>
          <w:rFonts w:asciiTheme="minorHAnsi" w:eastAsia="Cambria" w:hAnsiTheme="minorHAnsi" w:cstheme="minorHAnsi"/>
          <w:b/>
          <w:sz w:val="22"/>
          <w:szCs w:val="22"/>
          <w:lang w:val="en-GB"/>
        </w:rPr>
        <w:t>drug sensitivity assay</w:t>
      </w:r>
      <w:r w:rsidR="00601B01">
        <w:rPr>
          <w:rFonts w:asciiTheme="minorHAnsi" w:eastAsia="Cambria" w:hAnsiTheme="minorHAnsi" w:cstheme="minorHAnsi"/>
          <w:b/>
          <w:sz w:val="22"/>
          <w:szCs w:val="22"/>
          <w:lang w:val="en-GB"/>
        </w:rPr>
        <w:t>.</w:t>
      </w:r>
      <w:r w:rsidR="00836C09">
        <w:rPr>
          <w:rFonts w:asciiTheme="minorHAnsi" w:eastAsia="Cambria" w:hAnsiTheme="minorHAnsi" w:cstheme="minorHAnsi"/>
          <w:b/>
          <w:sz w:val="22"/>
          <w:szCs w:val="22"/>
          <w:lang w:val="en-GB"/>
        </w:rPr>
        <w:t xml:space="preserve"> </w:t>
      </w:r>
    </w:p>
    <w:p w14:paraId="3EA1B3E3" w14:textId="45230B98" w:rsidR="00DC2564" w:rsidRPr="00601B01" w:rsidRDefault="00601B01" w:rsidP="00601B01">
      <w:pPr>
        <w:spacing w:after="120" w:line="480" w:lineRule="auto"/>
        <w:jc w:val="both"/>
        <w:outlineLvl w:val="0"/>
        <w:rPr>
          <w:rFonts w:asciiTheme="minorHAnsi" w:hAnsiTheme="minorHAnsi" w:cstheme="minorHAnsi"/>
          <w:sz w:val="22"/>
          <w:szCs w:val="22"/>
        </w:rPr>
      </w:pPr>
      <w:r>
        <w:rPr>
          <w:rFonts w:asciiTheme="minorHAnsi" w:hAnsiTheme="minorHAnsi" w:cstheme="minorHAnsi"/>
          <w:b/>
          <w:sz w:val="22"/>
          <w:szCs w:val="22"/>
        </w:rPr>
        <w:t xml:space="preserve">Fig. S7.  Representative </w:t>
      </w:r>
      <w:r w:rsidRPr="00601B01">
        <w:rPr>
          <w:rFonts w:asciiTheme="minorHAnsi" w:hAnsiTheme="minorHAnsi" w:cstheme="minorHAnsi"/>
          <w:b/>
          <w:i/>
          <w:sz w:val="22"/>
          <w:szCs w:val="22"/>
        </w:rPr>
        <w:t>Hyphochytrium</w:t>
      </w:r>
      <w:r>
        <w:rPr>
          <w:rFonts w:asciiTheme="minorHAnsi" w:hAnsiTheme="minorHAnsi" w:cstheme="minorHAnsi"/>
          <w:b/>
          <w:sz w:val="22"/>
          <w:szCs w:val="22"/>
        </w:rPr>
        <w:t xml:space="preserve"> TEM images showing absence of evidence of viral particles. </w:t>
      </w:r>
      <w:r w:rsidR="00A87673" w:rsidRPr="00601B01">
        <w:rPr>
          <w:rFonts w:asciiTheme="minorHAnsi" w:hAnsiTheme="minorHAnsi" w:cstheme="minorHAnsi"/>
          <w:sz w:val="22"/>
          <w:szCs w:val="22"/>
        </w:rPr>
        <w:t>This figure shows six imaged cells (</w:t>
      </w:r>
      <w:r w:rsidR="00011BD3" w:rsidRPr="00601B01">
        <w:rPr>
          <w:rFonts w:asciiTheme="minorHAnsi" w:hAnsiTheme="minorHAnsi" w:cstheme="minorHAnsi"/>
          <w:sz w:val="22"/>
          <w:szCs w:val="22"/>
        </w:rPr>
        <w:t xml:space="preserve">A, C, G, J, K &amp; L, </w:t>
      </w:r>
      <w:r w:rsidR="00A87673" w:rsidRPr="00601B01">
        <w:rPr>
          <w:rFonts w:asciiTheme="minorHAnsi" w:hAnsiTheme="minorHAnsi" w:cstheme="minorHAnsi"/>
          <w:sz w:val="22"/>
          <w:szCs w:val="22"/>
        </w:rPr>
        <w:t>with micrographs</w:t>
      </w:r>
      <w:r w:rsidR="00011BD3" w:rsidRPr="00601B01">
        <w:rPr>
          <w:rFonts w:asciiTheme="minorHAnsi" w:hAnsiTheme="minorHAnsi" w:cstheme="minorHAnsi"/>
          <w:sz w:val="22"/>
          <w:szCs w:val="22"/>
        </w:rPr>
        <w:t>: B, D, E, F, H, I</w:t>
      </w:r>
      <w:r w:rsidR="00A87673" w:rsidRPr="00601B01">
        <w:rPr>
          <w:rFonts w:asciiTheme="minorHAnsi" w:hAnsiTheme="minorHAnsi" w:cstheme="minorHAnsi"/>
          <w:sz w:val="22"/>
          <w:szCs w:val="22"/>
        </w:rPr>
        <w:t xml:space="preserve">) after twenty cells on </w:t>
      </w:r>
      <w:r w:rsidR="00011BD3" w:rsidRPr="00601B01">
        <w:rPr>
          <w:rFonts w:asciiTheme="minorHAnsi" w:hAnsiTheme="minorHAnsi" w:cstheme="minorHAnsi"/>
          <w:sz w:val="22"/>
          <w:szCs w:val="22"/>
        </w:rPr>
        <w:t xml:space="preserve">one </w:t>
      </w:r>
      <w:r w:rsidR="00A87673" w:rsidRPr="00601B01">
        <w:rPr>
          <w:rFonts w:asciiTheme="minorHAnsi" w:hAnsiTheme="minorHAnsi" w:cstheme="minorHAnsi"/>
          <w:sz w:val="22"/>
          <w:szCs w:val="22"/>
        </w:rPr>
        <w:t xml:space="preserve">slide </w:t>
      </w:r>
      <w:r w:rsidR="00011BD3" w:rsidRPr="00601B01">
        <w:rPr>
          <w:rFonts w:asciiTheme="minorHAnsi" w:hAnsiTheme="minorHAnsi" w:cstheme="minorHAnsi"/>
          <w:sz w:val="22"/>
          <w:szCs w:val="22"/>
        </w:rPr>
        <w:t xml:space="preserve">were subject to </w:t>
      </w:r>
      <w:r w:rsidR="00A87673" w:rsidRPr="00601B01">
        <w:rPr>
          <w:rFonts w:asciiTheme="minorHAnsi" w:hAnsiTheme="minorHAnsi" w:cstheme="minorHAnsi"/>
          <w:sz w:val="22"/>
          <w:szCs w:val="22"/>
        </w:rPr>
        <w:t xml:space="preserve">cursory inspection. The cultures were grown in PYG medium </w:t>
      </w:r>
      <w:r w:rsidR="00687F3B" w:rsidRPr="00601B01">
        <w:rPr>
          <w:rFonts w:asciiTheme="minorHAnsi" w:hAnsiTheme="minorHAnsi" w:cstheme="minorHAnsi"/>
          <w:sz w:val="22"/>
          <w:szCs w:val="22"/>
        </w:rPr>
        <w:t>at 25°C, 170 rpm and</w:t>
      </w:r>
      <w:r w:rsidR="00A87673" w:rsidRPr="00601B01">
        <w:rPr>
          <w:rFonts w:asciiTheme="minorHAnsi" w:hAnsiTheme="minorHAnsi" w:cstheme="minorHAnsi"/>
          <w:sz w:val="22"/>
          <w:szCs w:val="22"/>
        </w:rPr>
        <w:t xml:space="preserve"> samples </w:t>
      </w:r>
      <w:r w:rsidR="00DE5820" w:rsidRPr="00601B01">
        <w:rPr>
          <w:rFonts w:asciiTheme="minorHAnsi" w:hAnsiTheme="minorHAnsi" w:cstheme="minorHAnsi"/>
          <w:sz w:val="22"/>
          <w:szCs w:val="22"/>
        </w:rPr>
        <w:t xml:space="preserve">then </w:t>
      </w:r>
      <w:r w:rsidR="00A87673" w:rsidRPr="00601B01">
        <w:rPr>
          <w:rFonts w:asciiTheme="minorHAnsi" w:hAnsiTheme="minorHAnsi" w:cstheme="minorHAnsi"/>
          <w:sz w:val="22"/>
          <w:szCs w:val="22"/>
        </w:rPr>
        <w:t>underwent high pressure freezing using a Leica EM RTS and were left to undergo free substitution using an infiltration mixture of 0.1% uranyl acetate and 1% osmium tetroxide as the fixative overnight. The fixative was removed and the concentration of EPON resin was increased in over 6 increments until embedding occurred at 100% EPON. The resultant palate was cut using a diamond knife and exposed to lead citrate before being mounted on a standard copper grid. All images were obtained using a Jeol JEM 1400 transmission electron microscope.</w:t>
      </w:r>
    </w:p>
    <w:p w14:paraId="7A3CAE7A" w14:textId="6937EDB7" w:rsidR="00E56B14" w:rsidRPr="00364A33" w:rsidRDefault="00601B01" w:rsidP="00364A33">
      <w:pPr>
        <w:spacing w:after="120" w:line="480" w:lineRule="auto"/>
        <w:jc w:val="both"/>
        <w:outlineLvl w:val="0"/>
        <w:rPr>
          <w:rFonts w:asciiTheme="minorHAnsi" w:hAnsiTheme="minorHAnsi" w:cstheme="minorHAnsi"/>
          <w:b/>
          <w:sz w:val="22"/>
          <w:szCs w:val="22"/>
        </w:rPr>
      </w:pPr>
      <w:r>
        <w:rPr>
          <w:rFonts w:asciiTheme="minorHAnsi" w:hAnsiTheme="minorHAnsi" w:cstheme="minorHAnsi"/>
          <w:b/>
          <w:sz w:val="22"/>
          <w:szCs w:val="22"/>
        </w:rPr>
        <w:t>Fig. S8. Genome</w:t>
      </w:r>
      <w:r w:rsidR="00E56B14" w:rsidRPr="009918D0">
        <w:rPr>
          <w:rFonts w:asciiTheme="minorHAnsi" w:hAnsiTheme="minorHAnsi" w:cstheme="minorHAnsi"/>
          <w:b/>
          <w:sz w:val="22"/>
          <w:szCs w:val="22"/>
        </w:rPr>
        <w:t xml:space="preserve"> map of the mitochondrial </w:t>
      </w:r>
      <w:r>
        <w:rPr>
          <w:rFonts w:asciiTheme="minorHAnsi" w:hAnsiTheme="minorHAnsi" w:cstheme="minorHAnsi"/>
          <w:b/>
          <w:sz w:val="22"/>
          <w:szCs w:val="22"/>
        </w:rPr>
        <w:t xml:space="preserve">chromosome </w:t>
      </w:r>
      <w:r w:rsidR="00E56B14" w:rsidRPr="009918D0">
        <w:rPr>
          <w:rFonts w:asciiTheme="minorHAnsi" w:hAnsiTheme="minorHAnsi" w:cstheme="minorHAnsi"/>
          <w:b/>
          <w:sz w:val="22"/>
          <w:szCs w:val="22"/>
        </w:rPr>
        <w:t xml:space="preserve">of </w:t>
      </w:r>
      <w:r w:rsidR="00E56B14" w:rsidRPr="00601B01">
        <w:rPr>
          <w:rFonts w:asciiTheme="minorHAnsi" w:hAnsiTheme="minorHAnsi" w:cstheme="minorHAnsi"/>
          <w:b/>
          <w:i/>
          <w:sz w:val="22"/>
          <w:szCs w:val="22"/>
        </w:rPr>
        <w:t>Hyphochytrium</w:t>
      </w:r>
      <w:r w:rsidR="00E56B14" w:rsidRPr="009918D0">
        <w:rPr>
          <w:rFonts w:asciiTheme="minorHAnsi" w:hAnsiTheme="minorHAnsi" w:cstheme="minorHAnsi"/>
          <w:b/>
          <w:sz w:val="22"/>
          <w:szCs w:val="22"/>
        </w:rPr>
        <w:t>.</w:t>
      </w:r>
      <w:r w:rsidR="00364A33">
        <w:rPr>
          <w:rFonts w:asciiTheme="minorHAnsi" w:hAnsiTheme="minorHAnsi" w:cstheme="minorHAnsi"/>
          <w:b/>
          <w:sz w:val="22"/>
          <w:szCs w:val="22"/>
        </w:rPr>
        <w:t xml:space="preserve"> </w:t>
      </w:r>
      <w:r w:rsidR="00E56B14" w:rsidRPr="009918D0">
        <w:rPr>
          <w:rFonts w:asciiTheme="minorHAnsi" w:hAnsiTheme="minorHAnsi" w:cstheme="minorHAnsi"/>
          <w:sz w:val="22"/>
          <w:szCs w:val="22"/>
        </w:rPr>
        <w:t xml:space="preserve">The outer tracks show the position of genes (pink) and tRNAs on both strands, followed by start and stop codons of open reading frames across the assembly. The inner blue/green tracks show </w:t>
      </w:r>
      <w:r w:rsidR="00364A33">
        <w:rPr>
          <w:rFonts w:asciiTheme="minorHAnsi" w:hAnsiTheme="minorHAnsi" w:cstheme="minorHAnsi"/>
          <w:sz w:val="22"/>
          <w:szCs w:val="22"/>
        </w:rPr>
        <w:t>BLAST</w:t>
      </w:r>
      <w:r w:rsidR="00E56B14" w:rsidRPr="009918D0">
        <w:rPr>
          <w:rFonts w:asciiTheme="minorHAnsi" w:hAnsiTheme="minorHAnsi" w:cstheme="minorHAnsi"/>
          <w:sz w:val="22"/>
          <w:szCs w:val="22"/>
        </w:rPr>
        <w:t xml:space="preserve"> hits against the genomes of </w:t>
      </w:r>
      <w:r w:rsidR="00E56B14" w:rsidRPr="005756B6">
        <w:rPr>
          <w:rFonts w:asciiTheme="minorHAnsi" w:hAnsiTheme="minorHAnsi" w:cstheme="minorHAnsi"/>
          <w:i/>
          <w:sz w:val="22"/>
          <w:szCs w:val="22"/>
        </w:rPr>
        <w:t>Phytophthora</w:t>
      </w:r>
      <w:r w:rsidR="00E56B14" w:rsidRPr="009918D0">
        <w:rPr>
          <w:rFonts w:asciiTheme="minorHAnsi" w:hAnsiTheme="minorHAnsi" w:cstheme="minorHAnsi"/>
          <w:sz w:val="22"/>
          <w:szCs w:val="22"/>
        </w:rPr>
        <w:t xml:space="preserve">, </w:t>
      </w:r>
      <w:r w:rsidR="00E56B14" w:rsidRPr="005756B6">
        <w:rPr>
          <w:rFonts w:asciiTheme="minorHAnsi" w:hAnsiTheme="minorHAnsi" w:cstheme="minorHAnsi"/>
          <w:i/>
          <w:sz w:val="22"/>
          <w:szCs w:val="22"/>
        </w:rPr>
        <w:t>Ectocarpus</w:t>
      </w:r>
      <w:r w:rsidR="00E56B14" w:rsidRPr="009918D0">
        <w:rPr>
          <w:rFonts w:asciiTheme="minorHAnsi" w:hAnsiTheme="minorHAnsi" w:cstheme="minorHAnsi"/>
          <w:sz w:val="22"/>
          <w:szCs w:val="22"/>
        </w:rPr>
        <w:t xml:space="preserve"> &amp; </w:t>
      </w:r>
      <w:r w:rsidR="00E56B14" w:rsidRPr="005756B6">
        <w:rPr>
          <w:rFonts w:asciiTheme="minorHAnsi" w:hAnsiTheme="minorHAnsi" w:cstheme="minorHAnsi"/>
          <w:i/>
          <w:sz w:val="22"/>
          <w:szCs w:val="22"/>
        </w:rPr>
        <w:t>Saprolegnia</w:t>
      </w:r>
      <w:r w:rsidR="00E56B14" w:rsidRPr="009918D0">
        <w:rPr>
          <w:rFonts w:asciiTheme="minorHAnsi" w:hAnsiTheme="minorHAnsi" w:cstheme="minorHAnsi"/>
          <w:sz w:val="22"/>
          <w:szCs w:val="22"/>
        </w:rPr>
        <w:t xml:space="preserve"> respectively. The black tracks shows XXX and </w:t>
      </w:r>
      <w:commentRangeStart w:id="118"/>
      <w:r w:rsidR="00E56B14" w:rsidRPr="009918D0">
        <w:rPr>
          <w:rFonts w:asciiTheme="minorHAnsi" w:hAnsiTheme="minorHAnsi" w:cstheme="minorHAnsi"/>
          <w:sz w:val="22"/>
          <w:szCs w:val="22"/>
        </w:rPr>
        <w:t>the</w:t>
      </w:r>
      <w:commentRangeEnd w:id="118"/>
      <w:r w:rsidR="001D09EE" w:rsidRPr="009918D0">
        <w:rPr>
          <w:rStyle w:val="CommentReference"/>
          <w:rFonts w:asciiTheme="minorHAnsi" w:hAnsiTheme="minorHAnsi"/>
          <w:sz w:val="22"/>
          <w:szCs w:val="22"/>
        </w:rPr>
        <w:commentReference w:id="118"/>
      </w:r>
      <w:r w:rsidR="00E56B14" w:rsidRPr="009918D0">
        <w:rPr>
          <w:rFonts w:asciiTheme="minorHAnsi" w:hAnsiTheme="minorHAnsi" w:cstheme="minorHAnsi"/>
          <w:sz w:val="22"/>
          <w:szCs w:val="22"/>
        </w:rPr>
        <w:t xml:space="preserve"> blue/green inner circle shows G/C content. Note the empty space at the top of the map showing the region we were unable to amplify/close during assembl</w:t>
      </w:r>
      <w:commentRangeStart w:id="119"/>
      <w:r w:rsidR="00E56B14" w:rsidRPr="009918D0">
        <w:rPr>
          <w:rFonts w:asciiTheme="minorHAnsi" w:hAnsiTheme="minorHAnsi" w:cstheme="minorHAnsi"/>
          <w:sz w:val="22"/>
          <w:szCs w:val="22"/>
        </w:rPr>
        <w:t>y.</w:t>
      </w:r>
      <w:commentRangeEnd w:id="119"/>
      <w:r w:rsidR="005756B6">
        <w:rPr>
          <w:rStyle w:val="CommentReference"/>
        </w:rPr>
        <w:commentReference w:id="119"/>
      </w:r>
    </w:p>
    <w:p w14:paraId="23E9DCFB" w14:textId="6526F0E2" w:rsidR="00CB03B3" w:rsidRPr="009918D0" w:rsidRDefault="00DC2564" w:rsidP="005756B6">
      <w:pPr>
        <w:spacing w:after="120" w:line="480" w:lineRule="auto"/>
        <w:jc w:val="both"/>
        <w:outlineLvl w:val="0"/>
        <w:rPr>
          <w:rFonts w:asciiTheme="minorHAnsi" w:hAnsiTheme="minorHAnsi" w:cstheme="minorHAnsi"/>
          <w:b/>
          <w:sz w:val="22"/>
          <w:szCs w:val="22"/>
        </w:rPr>
      </w:pPr>
      <w:r w:rsidRPr="009918D0">
        <w:rPr>
          <w:rFonts w:asciiTheme="minorHAnsi" w:hAnsiTheme="minorHAnsi" w:cstheme="minorHAnsi"/>
          <w:b/>
          <w:sz w:val="22"/>
          <w:szCs w:val="22"/>
        </w:rPr>
        <w:lastRenderedPageBreak/>
        <w:t>Fig. S9. ATP1 gene phylogeny</w:t>
      </w:r>
      <w:r w:rsidR="005756B6">
        <w:rPr>
          <w:rFonts w:asciiTheme="minorHAnsi" w:hAnsiTheme="minorHAnsi" w:cstheme="minorHAnsi"/>
          <w:b/>
          <w:sz w:val="22"/>
          <w:szCs w:val="22"/>
        </w:rPr>
        <w:t xml:space="preserve"> showing the presence of a divergent nuclear and mitochondrially encoded proteins in the stramenopiles. </w:t>
      </w:r>
      <w:r w:rsidR="005576C9" w:rsidRPr="009918D0">
        <w:rPr>
          <w:rFonts w:asciiTheme="minorHAnsi" w:hAnsiTheme="minorHAnsi" w:cstheme="minorHAnsi"/>
          <w:sz w:val="22"/>
          <w:szCs w:val="22"/>
        </w:rPr>
        <w:t xml:space="preserve">The nuclear encoded </w:t>
      </w:r>
      <w:r w:rsidR="005576C9" w:rsidRPr="005756B6">
        <w:rPr>
          <w:rFonts w:asciiTheme="minorHAnsi" w:hAnsiTheme="minorHAnsi" w:cstheme="minorHAnsi"/>
          <w:i/>
          <w:sz w:val="22"/>
          <w:szCs w:val="22"/>
        </w:rPr>
        <w:t>H. catenoides</w:t>
      </w:r>
      <w:r w:rsidR="005576C9" w:rsidRPr="009918D0">
        <w:rPr>
          <w:rFonts w:asciiTheme="minorHAnsi" w:hAnsiTheme="minorHAnsi" w:cstheme="minorHAnsi"/>
          <w:sz w:val="22"/>
          <w:szCs w:val="22"/>
        </w:rPr>
        <w:t xml:space="preserve"> Atp1-like protein sequence was used as a query in BLAST and pHMMer searches. Sequences retrieved were aligned with sequences from</w:t>
      </w:r>
      <w:r w:rsidR="00B803C6">
        <w:rPr>
          <w:rFonts w:asciiTheme="minorHAnsi" w:hAnsiTheme="minorHAnsi" w:cstheme="minorHAnsi"/>
          <w:sz w:val="22"/>
          <w:szCs w:val="22"/>
        </w:rPr>
        <w:t xml:space="preserve"> </w:t>
      </w:r>
      <w:r w:rsidR="005C02A1">
        <w:rPr>
          <w:rFonts w:asciiTheme="minorHAnsi" w:hAnsiTheme="minorHAnsi" w:cstheme="minorHAnsi"/>
          <w:sz w:val="22"/>
          <w:szCs w:val="22"/>
        </w:rPr>
        <w:fldChar w:fldCharType="begin"/>
      </w:r>
      <w:r w:rsidR="005C02A1">
        <w:rPr>
          <w:rFonts w:asciiTheme="minorHAnsi" w:hAnsiTheme="minorHAnsi" w:cstheme="minorHAnsi"/>
          <w:sz w:val="22"/>
          <w:szCs w:val="22"/>
        </w:rPr>
        <w:instrText xml:space="preserve"> ADDIN EN.CITE &lt;EndNote&gt;&lt;Cite&gt;&lt;Author&gt;Ševčíková&lt;/Author&gt;&lt;Year&gt;2016&lt;/Year&gt;&lt;RecNum&gt;6935&lt;/RecNum&gt;&lt;DisplayText&gt;(75)&lt;/DisplayText&gt;&lt;record&gt;&lt;rec-number&gt;6935&lt;/rec-number&gt;&lt;foreign-keys&gt;&lt;key app="EN" db-id="aa0wwef99asf0aeesds5pf0ft29wa99fvf0s" timestamp="1478188783"&gt;6935&lt;/key&gt;&lt;/foreign-keys&gt;&lt;ref-type name="Journal Article"&gt;17&lt;/ref-type&gt;&lt;contributors&gt;&lt;authors&gt;&lt;author&gt;Ševčíková, Tereza&lt;/author&gt;&lt;author&gt;Klimeš, Vladimír&lt;/author&gt;&lt;author&gt;Zbránková, Veronika&lt;/author&gt;&lt;author&gt;Strnad, Hynek&lt;/author&gt;&lt;author&gt;Hroudová, Miluše&lt;/author&gt;&lt;author&gt;Vlček, Čestmír&lt;/author&gt;&lt;author&gt;Eliáš, Marek&lt;/author&gt;&lt;/authors&gt;&lt;/contributors&gt;&lt;titles&gt;&lt;title&gt;A Comparative Analysis of Mitochondrial Genomes in Eustigmatophyte Algae&lt;/title&gt;&lt;secondary-title&gt;Genome Biology and Evolution&lt;/secondary-title&gt;&lt;/titles&gt;&lt;periodical&gt;&lt;full-title&gt;Genome Biology and Evolution&lt;/full-title&gt;&lt;/periodical&gt;&lt;pages&gt;705-722&lt;/pages&gt;&lt;volume&gt;8&lt;/volume&gt;&lt;number&gt;3&lt;/number&gt;&lt;dates&gt;&lt;year&gt;2016&lt;/year&gt;&lt;pub-dates&gt;&lt;date&gt;02/12&amp;#xD;02/08/accepted&lt;/date&gt;&lt;/pub-dates&gt;&lt;/dates&gt;&lt;publisher&gt;Oxford University Press&lt;/publisher&gt;&lt;isbn&gt;1759-6653&lt;/isbn&gt;&lt;accession-num&gt;PMC4824035&lt;/accession-num&gt;&lt;urls&gt;&lt;related-urls&gt;&lt;url&gt;http://www.ncbi.nlm.nih.gov/pmc/articles/PMC4824035/&lt;/url&gt;&lt;/related-urls&gt;&lt;/urls&gt;&lt;electronic-resource-num&gt;10.1093/gbe/evw027&lt;/electronic-resource-num&gt;&lt;remote-database-name&gt;PMC&lt;/remote-database-name&gt;&lt;/record&gt;&lt;/Cite&gt;&lt;/EndNote&gt;</w:instrText>
      </w:r>
      <w:r w:rsidR="005C02A1">
        <w:rPr>
          <w:rFonts w:asciiTheme="minorHAnsi" w:hAnsiTheme="minorHAnsi" w:cstheme="minorHAnsi"/>
          <w:sz w:val="22"/>
          <w:szCs w:val="22"/>
        </w:rPr>
        <w:fldChar w:fldCharType="separate"/>
      </w:r>
      <w:r w:rsidR="005C02A1">
        <w:rPr>
          <w:rFonts w:asciiTheme="minorHAnsi" w:hAnsiTheme="minorHAnsi" w:cstheme="minorHAnsi"/>
          <w:noProof/>
          <w:sz w:val="22"/>
          <w:szCs w:val="22"/>
        </w:rPr>
        <w:t>(75)</w:t>
      </w:r>
      <w:r w:rsidR="005C02A1">
        <w:rPr>
          <w:rFonts w:asciiTheme="minorHAnsi" w:hAnsiTheme="minorHAnsi" w:cstheme="minorHAnsi"/>
          <w:sz w:val="22"/>
          <w:szCs w:val="22"/>
        </w:rPr>
        <w:fldChar w:fldCharType="end"/>
      </w:r>
      <w:r w:rsidR="005576C9" w:rsidRPr="009918D0">
        <w:rPr>
          <w:rFonts w:asciiTheme="minorHAnsi" w:hAnsiTheme="minorHAnsi" w:cstheme="minorHAnsi"/>
          <w:sz w:val="22"/>
          <w:szCs w:val="22"/>
        </w:rPr>
        <w:t xml:space="preserve"> using MUSCLE. Sequences were subjected to phylogenetic analysis using RaxML with 500 bootstraps using the LG substitution matrix. Atp1-like sequences predicted to be targeted to mitochondria by TargetPv1.1 are indicated by an encircled "M". Support represented as inset. Bar represents substitutions per site. H. </w:t>
      </w:r>
      <w:r w:rsidR="00CB03B3" w:rsidRPr="009918D0">
        <w:rPr>
          <w:rFonts w:asciiTheme="minorHAnsi" w:hAnsiTheme="minorHAnsi" w:cstheme="minorHAnsi"/>
          <w:sz w:val="22"/>
          <w:szCs w:val="22"/>
        </w:rPr>
        <w:t>catenoides sequences are in red.</w:t>
      </w:r>
    </w:p>
    <w:p w14:paraId="01A86141" w14:textId="44A512FD" w:rsidR="005717D6" w:rsidRPr="009918D0" w:rsidRDefault="00165BDB" w:rsidP="00FB7FD4">
      <w:pPr>
        <w:spacing w:after="120" w:line="480" w:lineRule="auto"/>
        <w:jc w:val="both"/>
        <w:rPr>
          <w:rFonts w:asciiTheme="minorHAnsi" w:hAnsiTheme="minorHAnsi" w:cstheme="minorHAnsi"/>
          <w:color w:val="auto"/>
          <w:sz w:val="22"/>
          <w:szCs w:val="22"/>
        </w:rPr>
      </w:pPr>
      <w:r w:rsidRPr="009918D0">
        <w:rPr>
          <w:rFonts w:asciiTheme="minorHAnsi" w:hAnsiTheme="minorHAnsi" w:cstheme="minorHAnsi"/>
          <w:b/>
          <w:sz w:val="22"/>
          <w:szCs w:val="22"/>
        </w:rPr>
        <w:t>Fig. S10. Four phylogenies showing</w:t>
      </w:r>
      <w:r w:rsidR="0091562B" w:rsidRPr="009918D0">
        <w:rPr>
          <w:rFonts w:asciiTheme="minorHAnsi" w:hAnsiTheme="minorHAnsi" w:cstheme="minorHAnsi"/>
          <w:b/>
          <w:sz w:val="22"/>
          <w:szCs w:val="22"/>
        </w:rPr>
        <w:t xml:space="preserve"> </w:t>
      </w:r>
      <w:r w:rsidR="004F091B" w:rsidRPr="009918D0">
        <w:rPr>
          <w:rFonts w:asciiTheme="minorHAnsi" w:hAnsiTheme="minorHAnsi" w:cstheme="minorHAnsi"/>
          <w:b/>
          <w:sz w:val="22"/>
          <w:szCs w:val="22"/>
        </w:rPr>
        <w:t xml:space="preserve">pseudofungal protein sequences branching with plastid carrying eukaryotes nested within a cluster of bacterial sequences potentially representing a gene derived from the plastid endosymbiosis. </w:t>
      </w:r>
      <w:r w:rsidR="0055326E" w:rsidRPr="009918D0">
        <w:rPr>
          <w:rFonts w:asciiTheme="minorHAnsi" w:hAnsiTheme="minorHAnsi" w:cstheme="minorHAnsi"/>
          <w:sz w:val="22"/>
          <w:szCs w:val="22"/>
        </w:rPr>
        <w:t xml:space="preserve">All phylogenies were calculated using Maximum Likelihood methods with </w:t>
      </w:r>
      <w:r w:rsidR="0055326E" w:rsidRPr="006672FB">
        <w:rPr>
          <w:rFonts w:asciiTheme="minorHAnsi" w:hAnsiTheme="minorHAnsi" w:cstheme="minorHAnsi"/>
          <w:sz w:val="22"/>
          <w:szCs w:val="22"/>
        </w:rPr>
        <w:t>100</w:t>
      </w:r>
      <w:r w:rsidR="006672FB" w:rsidRPr="006672FB">
        <w:rPr>
          <w:rFonts w:asciiTheme="minorHAnsi" w:hAnsiTheme="minorHAnsi" w:cstheme="minorHAnsi"/>
          <w:sz w:val="22"/>
          <w:szCs w:val="22"/>
        </w:rPr>
        <w:t>0</w:t>
      </w:r>
      <w:r w:rsidR="0055326E" w:rsidRPr="009918D0">
        <w:rPr>
          <w:rFonts w:asciiTheme="minorHAnsi" w:hAnsiTheme="minorHAnsi" w:cstheme="minorHAnsi"/>
          <w:sz w:val="22"/>
          <w:szCs w:val="22"/>
        </w:rPr>
        <w:t xml:space="preserve"> bootstrap replicates as described in the methods.</w:t>
      </w:r>
      <w:r w:rsidR="0055326E" w:rsidRPr="009918D0">
        <w:rPr>
          <w:rFonts w:asciiTheme="minorHAnsi" w:hAnsiTheme="minorHAnsi" w:cstheme="minorHAnsi"/>
          <w:b/>
          <w:sz w:val="22"/>
          <w:szCs w:val="22"/>
        </w:rPr>
        <w:t xml:space="preserve"> </w:t>
      </w:r>
      <w:r w:rsidR="002C6462" w:rsidRPr="009918D0">
        <w:rPr>
          <w:rFonts w:asciiTheme="minorHAnsi" w:hAnsiTheme="minorHAnsi" w:cstheme="minorHAnsi"/>
          <w:sz w:val="22"/>
          <w:szCs w:val="22"/>
        </w:rPr>
        <w:t xml:space="preserve">Sequences from all taxa possessing plastid of primary endosymbiotic ancestry (i.e. </w:t>
      </w:r>
      <w:r w:rsidR="001D7114" w:rsidRPr="009918D0">
        <w:rPr>
          <w:rFonts w:asciiTheme="minorHAnsi" w:hAnsiTheme="minorHAnsi" w:cstheme="minorHAnsi"/>
          <w:sz w:val="22"/>
          <w:szCs w:val="22"/>
        </w:rPr>
        <w:t>Archaeplastida</w:t>
      </w:r>
      <w:r w:rsidR="002C6462" w:rsidRPr="009918D0">
        <w:rPr>
          <w:rFonts w:asciiTheme="minorHAnsi" w:hAnsiTheme="minorHAnsi" w:cstheme="minorHAnsi"/>
          <w:sz w:val="22"/>
          <w:szCs w:val="22"/>
        </w:rPr>
        <w:t>) were searched using TargetP for evidence of an N-terminal organelle targeting peptide</w:t>
      </w:r>
      <w:r w:rsidR="004E7024" w:rsidRPr="009918D0">
        <w:rPr>
          <w:rFonts w:asciiTheme="minorHAnsi" w:hAnsiTheme="minorHAnsi" w:cstheme="minorHAnsi"/>
          <w:sz w:val="22"/>
          <w:szCs w:val="22"/>
        </w:rPr>
        <w:t>. A</w:t>
      </w:r>
      <w:r w:rsidR="00D24AF2">
        <w:rPr>
          <w:rFonts w:asciiTheme="minorHAnsi" w:hAnsiTheme="minorHAnsi" w:cstheme="minorHAnsi"/>
          <w:sz w:val="22"/>
          <w:szCs w:val="22"/>
        </w:rPr>
        <w:t xml:space="preserve">lignments </w:t>
      </w:r>
      <w:r w:rsidR="004E7024" w:rsidRPr="009918D0">
        <w:rPr>
          <w:rFonts w:asciiTheme="minorHAnsi" w:hAnsiTheme="minorHAnsi" w:cstheme="minorHAnsi"/>
          <w:sz w:val="22"/>
          <w:szCs w:val="22"/>
        </w:rPr>
        <w:t xml:space="preserve">are provided at </w:t>
      </w:r>
      <w:commentRangeStart w:id="120"/>
      <w:commentRangeStart w:id="121"/>
      <w:r w:rsidR="004E7024" w:rsidRPr="009918D0">
        <w:rPr>
          <w:rFonts w:asciiTheme="minorHAnsi" w:hAnsiTheme="minorHAnsi" w:cstheme="minorHAnsi"/>
          <w:sz w:val="22"/>
          <w:szCs w:val="22"/>
        </w:rPr>
        <w:t>XXXX</w:t>
      </w:r>
      <w:commentRangeEnd w:id="120"/>
      <w:r w:rsidR="004E7024" w:rsidRPr="009918D0">
        <w:rPr>
          <w:rStyle w:val="CommentReference"/>
          <w:rFonts w:asciiTheme="minorHAnsi" w:hAnsiTheme="minorHAnsi" w:cstheme="minorHAnsi"/>
          <w:sz w:val="22"/>
          <w:szCs w:val="22"/>
        </w:rPr>
        <w:commentReference w:id="120"/>
      </w:r>
      <w:commentRangeEnd w:id="121"/>
      <w:r w:rsidR="00AF78C3" w:rsidRPr="009918D0">
        <w:rPr>
          <w:rStyle w:val="CommentReference"/>
          <w:rFonts w:asciiTheme="minorHAnsi" w:hAnsiTheme="minorHAnsi" w:cstheme="minorHAnsi"/>
          <w:sz w:val="22"/>
          <w:szCs w:val="22"/>
        </w:rPr>
        <w:commentReference w:id="121"/>
      </w:r>
      <w:r w:rsidR="002C6462" w:rsidRPr="009918D0">
        <w:rPr>
          <w:rFonts w:asciiTheme="minorHAnsi" w:hAnsiTheme="minorHAnsi" w:cstheme="minorHAnsi"/>
          <w:sz w:val="22"/>
          <w:szCs w:val="22"/>
        </w:rPr>
        <w:t>.</w:t>
      </w:r>
      <w:r w:rsidR="002C6462" w:rsidRPr="009918D0">
        <w:rPr>
          <w:rFonts w:asciiTheme="minorHAnsi" w:hAnsiTheme="minorHAnsi" w:cstheme="minorHAnsi"/>
          <w:b/>
          <w:sz w:val="22"/>
          <w:szCs w:val="22"/>
        </w:rPr>
        <w:t xml:space="preserve">  </w:t>
      </w:r>
      <w:r w:rsidR="004F091B" w:rsidRPr="009918D0">
        <w:rPr>
          <w:rFonts w:asciiTheme="minorHAnsi" w:hAnsiTheme="minorHAnsi" w:cstheme="minorHAnsi"/>
          <w:b/>
          <w:sz w:val="22"/>
          <w:szCs w:val="22"/>
        </w:rPr>
        <w:t xml:space="preserve">(A) </w:t>
      </w:r>
      <w:r w:rsidR="002430D7" w:rsidRPr="009918D0">
        <w:rPr>
          <w:rFonts w:asciiTheme="minorHAnsi" w:hAnsiTheme="minorHAnsi" w:cstheme="minorHAnsi"/>
          <w:sz w:val="22"/>
          <w:szCs w:val="22"/>
        </w:rPr>
        <w:t>Pas -</w:t>
      </w:r>
      <w:r w:rsidR="00CE4F8D" w:rsidRPr="009918D0">
        <w:rPr>
          <w:rFonts w:asciiTheme="minorHAnsi" w:hAnsiTheme="minorHAnsi" w:cstheme="minorHAnsi"/>
          <w:sz w:val="22"/>
          <w:szCs w:val="22"/>
        </w:rPr>
        <w:t>Histidine Kinase domain containing protein</w:t>
      </w:r>
      <w:r w:rsidR="002430D7" w:rsidRPr="009918D0">
        <w:rPr>
          <w:rFonts w:asciiTheme="minorHAnsi" w:hAnsiTheme="minorHAnsi" w:cstheme="minorHAnsi"/>
          <w:sz w:val="22"/>
          <w:szCs w:val="22"/>
        </w:rPr>
        <w:t xml:space="preserve"> phylogeny</w:t>
      </w:r>
      <w:r w:rsidR="0055326E" w:rsidRPr="009918D0">
        <w:rPr>
          <w:rFonts w:asciiTheme="minorHAnsi" w:hAnsiTheme="minorHAnsi" w:cstheme="minorHAnsi"/>
          <w:sz w:val="22"/>
          <w:szCs w:val="22"/>
        </w:rPr>
        <w:t xml:space="preserve"> calculated from a data matrix of 46 sequences and 281 alignment positions. </w:t>
      </w:r>
      <w:r w:rsidR="0055326E" w:rsidRPr="009918D0">
        <w:rPr>
          <w:rFonts w:asciiTheme="minorHAnsi" w:hAnsiTheme="minorHAnsi" w:cstheme="minorHAnsi"/>
          <w:b/>
          <w:sz w:val="22"/>
          <w:szCs w:val="22"/>
        </w:rPr>
        <w:t>(B)</w:t>
      </w:r>
      <w:r w:rsidR="00071C2B" w:rsidRPr="009918D0">
        <w:rPr>
          <w:rFonts w:asciiTheme="minorHAnsi" w:hAnsiTheme="minorHAnsi" w:cstheme="minorHAnsi"/>
          <w:b/>
          <w:sz w:val="22"/>
          <w:szCs w:val="22"/>
        </w:rPr>
        <w:t xml:space="preserve"> </w:t>
      </w:r>
      <w:r w:rsidR="00071C2B" w:rsidRPr="009918D0">
        <w:rPr>
          <w:rFonts w:asciiTheme="minorHAnsi" w:hAnsiTheme="minorHAnsi" w:cstheme="minorHAnsi"/>
          <w:sz w:val="22"/>
          <w:szCs w:val="22"/>
        </w:rPr>
        <w:t>Cytidylytransferase family</w:t>
      </w:r>
      <w:r w:rsidR="00D75669" w:rsidRPr="009918D0">
        <w:rPr>
          <w:rFonts w:asciiTheme="minorHAnsi" w:hAnsiTheme="minorHAnsi" w:cstheme="minorHAnsi"/>
          <w:sz w:val="22"/>
          <w:szCs w:val="22"/>
        </w:rPr>
        <w:t xml:space="preserve"> domain containing protein</w:t>
      </w:r>
      <w:r w:rsidR="002C6462" w:rsidRPr="009918D0">
        <w:rPr>
          <w:rFonts w:asciiTheme="minorHAnsi" w:hAnsiTheme="minorHAnsi" w:cstheme="minorHAnsi"/>
          <w:sz w:val="22"/>
          <w:szCs w:val="22"/>
        </w:rPr>
        <w:t xml:space="preserve"> </w:t>
      </w:r>
      <w:r w:rsidR="00D75669" w:rsidRPr="009918D0">
        <w:rPr>
          <w:rFonts w:asciiTheme="minorHAnsi" w:hAnsiTheme="minorHAnsi" w:cstheme="minorHAnsi"/>
          <w:sz w:val="22"/>
          <w:szCs w:val="22"/>
        </w:rPr>
        <w:t>phylogeny calculated from a matrix of 38 sequences and 178</w:t>
      </w:r>
      <w:r w:rsidR="0055326E" w:rsidRPr="009918D0">
        <w:rPr>
          <w:rFonts w:asciiTheme="minorHAnsi" w:hAnsiTheme="minorHAnsi" w:cstheme="minorHAnsi"/>
          <w:sz w:val="22"/>
          <w:szCs w:val="22"/>
        </w:rPr>
        <w:t xml:space="preserve"> </w:t>
      </w:r>
      <w:r w:rsidR="00D75669" w:rsidRPr="009918D0">
        <w:rPr>
          <w:rFonts w:asciiTheme="minorHAnsi" w:hAnsiTheme="minorHAnsi" w:cstheme="minorHAnsi"/>
          <w:sz w:val="22"/>
          <w:szCs w:val="22"/>
        </w:rPr>
        <w:t xml:space="preserve">alignment positions. </w:t>
      </w:r>
      <w:r w:rsidR="00D75669" w:rsidRPr="009918D0">
        <w:rPr>
          <w:rFonts w:asciiTheme="minorHAnsi" w:hAnsiTheme="minorHAnsi" w:cstheme="minorHAnsi"/>
          <w:b/>
          <w:sz w:val="22"/>
          <w:szCs w:val="22"/>
        </w:rPr>
        <w:t>(C)</w:t>
      </w:r>
      <w:r w:rsidR="002C6462" w:rsidRPr="009918D0">
        <w:rPr>
          <w:rFonts w:asciiTheme="minorHAnsi" w:hAnsiTheme="minorHAnsi" w:cstheme="minorHAnsi"/>
          <w:b/>
          <w:sz w:val="22"/>
          <w:szCs w:val="22"/>
        </w:rPr>
        <w:t xml:space="preserve"> </w:t>
      </w:r>
      <w:r w:rsidR="00D75669" w:rsidRPr="009918D0">
        <w:rPr>
          <w:rFonts w:asciiTheme="minorHAnsi" w:hAnsiTheme="minorHAnsi" w:cstheme="minorHAnsi"/>
          <w:sz w:val="22"/>
          <w:szCs w:val="22"/>
        </w:rPr>
        <w:t xml:space="preserve"> </w:t>
      </w:r>
      <w:r w:rsidR="00250753" w:rsidRPr="009918D0">
        <w:rPr>
          <w:rFonts w:asciiTheme="minorHAnsi" w:hAnsiTheme="minorHAnsi" w:cstheme="minorHAnsi"/>
          <w:sz w:val="22"/>
          <w:szCs w:val="22"/>
        </w:rPr>
        <w:t xml:space="preserve">Phylogeny of a conserved hypothetical protein </w:t>
      </w:r>
      <w:r w:rsidR="00C6696C" w:rsidRPr="009918D0">
        <w:rPr>
          <w:rFonts w:asciiTheme="minorHAnsi" w:hAnsiTheme="minorHAnsi" w:cstheme="minorHAnsi"/>
          <w:sz w:val="22"/>
          <w:szCs w:val="22"/>
        </w:rPr>
        <w:t xml:space="preserve">calculated from a data matrix of 41 sequences and 143 alignment positions. </w:t>
      </w:r>
      <w:r w:rsidR="00C6696C" w:rsidRPr="009918D0">
        <w:rPr>
          <w:rFonts w:asciiTheme="minorHAnsi" w:hAnsiTheme="minorHAnsi" w:cstheme="minorHAnsi"/>
          <w:b/>
          <w:sz w:val="22"/>
          <w:szCs w:val="22"/>
        </w:rPr>
        <w:t>(D)</w:t>
      </w:r>
      <w:r w:rsidR="00C6696C" w:rsidRPr="009918D0">
        <w:rPr>
          <w:rFonts w:asciiTheme="minorHAnsi" w:hAnsiTheme="minorHAnsi" w:cstheme="minorHAnsi"/>
          <w:sz w:val="22"/>
          <w:szCs w:val="22"/>
        </w:rPr>
        <w:t xml:space="preserve"> </w:t>
      </w:r>
      <w:r w:rsidR="005717D6" w:rsidRPr="009918D0">
        <w:rPr>
          <w:rFonts w:asciiTheme="minorHAnsi" w:hAnsiTheme="minorHAnsi" w:cstheme="minorHAnsi"/>
          <w:sz w:val="22"/>
          <w:szCs w:val="22"/>
        </w:rPr>
        <w:t xml:space="preserve">Phylogeny </w:t>
      </w:r>
      <w:r w:rsidR="004074ED" w:rsidRPr="009918D0">
        <w:rPr>
          <w:rFonts w:asciiTheme="minorHAnsi" w:hAnsiTheme="minorHAnsi" w:cstheme="minorHAnsi"/>
          <w:sz w:val="22"/>
          <w:szCs w:val="22"/>
        </w:rPr>
        <w:t xml:space="preserve">of a putative </w:t>
      </w:r>
      <w:r w:rsidR="0022329B" w:rsidRPr="009918D0">
        <w:rPr>
          <w:rFonts w:asciiTheme="minorHAnsi" w:hAnsiTheme="minorHAnsi" w:cstheme="minorHAnsi"/>
          <w:sz w:val="22"/>
          <w:szCs w:val="22"/>
        </w:rPr>
        <w:t xml:space="preserve">Heme oxygenase domain </w:t>
      </w:r>
      <w:r w:rsidR="00BB4651" w:rsidRPr="009918D0">
        <w:rPr>
          <w:rFonts w:asciiTheme="minorHAnsi" w:hAnsiTheme="minorHAnsi" w:cstheme="minorHAnsi"/>
          <w:sz w:val="22"/>
          <w:szCs w:val="22"/>
        </w:rPr>
        <w:t xml:space="preserve">calculated from a data matrix of </w:t>
      </w:r>
      <w:r w:rsidR="00BB4651" w:rsidRPr="009918D0">
        <w:rPr>
          <w:rFonts w:asciiTheme="minorHAnsi" w:hAnsiTheme="minorHAnsi" w:cstheme="minorHAnsi"/>
          <w:color w:val="auto"/>
          <w:sz w:val="22"/>
          <w:szCs w:val="22"/>
        </w:rPr>
        <w:t xml:space="preserve">49 </w:t>
      </w:r>
      <w:r w:rsidR="00BB4651" w:rsidRPr="009918D0">
        <w:rPr>
          <w:rFonts w:asciiTheme="minorHAnsi" w:hAnsiTheme="minorHAnsi" w:cstheme="minorHAnsi"/>
          <w:sz w:val="22"/>
          <w:szCs w:val="22"/>
        </w:rPr>
        <w:t xml:space="preserve">sequences and </w:t>
      </w:r>
      <w:r w:rsidR="00BB4651" w:rsidRPr="009918D0">
        <w:rPr>
          <w:rFonts w:asciiTheme="minorHAnsi" w:hAnsiTheme="minorHAnsi" w:cstheme="minorHAnsi"/>
          <w:color w:val="auto"/>
          <w:sz w:val="22"/>
          <w:szCs w:val="22"/>
        </w:rPr>
        <w:t xml:space="preserve">186 alignment positions. </w:t>
      </w:r>
    </w:p>
    <w:p w14:paraId="5722F6AD" w14:textId="510A3DF2" w:rsidR="00367E30" w:rsidRPr="009918D0" w:rsidRDefault="00367E30" w:rsidP="00367E30">
      <w:pPr>
        <w:spacing w:after="120" w:line="480" w:lineRule="auto"/>
        <w:jc w:val="both"/>
        <w:rPr>
          <w:rFonts w:asciiTheme="minorHAnsi" w:eastAsia="Cambria" w:hAnsiTheme="minorHAnsi" w:cstheme="minorHAnsi"/>
          <w:b/>
          <w:sz w:val="22"/>
          <w:szCs w:val="22"/>
          <w:lang w:val="en-GB"/>
        </w:rPr>
      </w:pPr>
      <w:r w:rsidRPr="009918D0">
        <w:rPr>
          <w:rFonts w:asciiTheme="minorHAnsi" w:eastAsia="Cambria" w:hAnsiTheme="minorHAnsi" w:cstheme="minorHAnsi"/>
          <w:b/>
          <w:sz w:val="22"/>
          <w:szCs w:val="22"/>
          <w:lang w:val="en-GB"/>
        </w:rPr>
        <w:t xml:space="preserve">Fig. </w:t>
      </w:r>
      <w:r>
        <w:rPr>
          <w:rFonts w:asciiTheme="minorHAnsi" w:eastAsia="Cambria" w:hAnsiTheme="minorHAnsi" w:cstheme="minorHAnsi"/>
          <w:b/>
          <w:sz w:val="22"/>
          <w:szCs w:val="22"/>
          <w:lang w:val="en-GB"/>
        </w:rPr>
        <w:t>S11</w:t>
      </w:r>
      <w:r w:rsidRPr="009918D0">
        <w:rPr>
          <w:rFonts w:asciiTheme="minorHAnsi" w:eastAsia="Cambria" w:hAnsiTheme="minorHAnsi" w:cstheme="minorHAnsi"/>
          <w:b/>
          <w:sz w:val="22"/>
          <w:szCs w:val="22"/>
          <w:lang w:val="en-GB"/>
        </w:rPr>
        <w:t xml:space="preserve"> Photoreceptors putatively encoded on the </w:t>
      </w:r>
      <w:r w:rsidRPr="009918D0">
        <w:rPr>
          <w:rFonts w:asciiTheme="minorHAnsi" w:eastAsia="Cambria" w:hAnsiTheme="minorHAnsi" w:cstheme="minorHAnsi"/>
          <w:b/>
          <w:i/>
          <w:sz w:val="22"/>
          <w:szCs w:val="22"/>
          <w:lang w:val="en-GB"/>
        </w:rPr>
        <w:t>Hyphochytrium</w:t>
      </w:r>
      <w:r w:rsidRPr="009918D0">
        <w:rPr>
          <w:rFonts w:asciiTheme="minorHAnsi" w:eastAsia="Cambria" w:hAnsiTheme="minorHAnsi" w:cstheme="minorHAnsi"/>
          <w:b/>
          <w:sz w:val="22"/>
          <w:szCs w:val="22"/>
          <w:lang w:val="en-GB"/>
        </w:rPr>
        <w:t xml:space="preserve"> genome. (A)</w:t>
      </w:r>
      <w:r w:rsidRPr="009918D0">
        <w:rPr>
          <w:rFonts w:asciiTheme="minorHAnsi" w:eastAsia="Cambria" w:hAnsiTheme="minorHAnsi" w:cstheme="minorHAnsi"/>
          <w:sz w:val="22"/>
          <w:szCs w:val="22"/>
          <w:lang w:val="en-GB"/>
        </w:rPr>
        <w:t xml:space="preserve"> Distribution of known photoreceptor families across a subset of stramenopile genomes. </w:t>
      </w:r>
      <w:r w:rsidRPr="009918D0">
        <w:rPr>
          <w:rFonts w:asciiTheme="minorHAnsi" w:eastAsia="Cambria" w:hAnsiTheme="minorHAnsi" w:cstheme="minorHAnsi"/>
          <w:b/>
          <w:sz w:val="22"/>
          <w:szCs w:val="22"/>
          <w:lang w:val="en-GB"/>
        </w:rPr>
        <w:t xml:space="preserve">(B) </w:t>
      </w:r>
      <w:r w:rsidRPr="009918D0">
        <w:rPr>
          <w:rFonts w:asciiTheme="minorHAnsi" w:eastAsia="Cambria" w:hAnsiTheme="minorHAnsi" w:cstheme="minorHAnsi"/>
          <w:sz w:val="22"/>
          <w:szCs w:val="22"/>
          <w:lang w:val="en-GB"/>
        </w:rPr>
        <w:t xml:space="preserve">Subsection of the Rhodopsin alignment showing the conserved Schiff base. </w:t>
      </w:r>
      <w:r w:rsidRPr="009918D0">
        <w:rPr>
          <w:rFonts w:asciiTheme="minorHAnsi" w:eastAsia="Cambria" w:hAnsiTheme="minorHAnsi" w:cstheme="minorHAnsi"/>
          <w:b/>
          <w:sz w:val="22"/>
          <w:szCs w:val="22"/>
          <w:lang w:val="en-GB"/>
        </w:rPr>
        <w:t xml:space="preserve">(C) </w:t>
      </w:r>
      <w:r w:rsidRPr="009918D0">
        <w:rPr>
          <w:rFonts w:asciiTheme="minorHAnsi" w:eastAsia="Cambria" w:hAnsiTheme="minorHAnsi" w:cstheme="minorHAnsi"/>
          <w:sz w:val="22"/>
          <w:szCs w:val="22"/>
          <w:lang w:val="en-GB"/>
        </w:rPr>
        <w:t xml:space="preserve">Phylogeny of the rhodopsin gene family showing phylogenetic position of the </w:t>
      </w:r>
      <w:r>
        <w:rPr>
          <w:rFonts w:asciiTheme="minorHAnsi" w:eastAsia="Cambria" w:hAnsiTheme="minorHAnsi" w:cstheme="minorHAnsi"/>
          <w:i/>
          <w:sz w:val="22"/>
          <w:szCs w:val="22"/>
          <w:lang w:val="en-GB"/>
        </w:rPr>
        <w:t>H</w:t>
      </w:r>
      <w:r w:rsidRPr="00CD785E">
        <w:rPr>
          <w:rFonts w:asciiTheme="minorHAnsi" w:eastAsia="Cambria" w:hAnsiTheme="minorHAnsi" w:cstheme="minorHAnsi"/>
          <w:i/>
          <w:sz w:val="22"/>
          <w:szCs w:val="22"/>
          <w:lang w:val="en-GB"/>
        </w:rPr>
        <w:t>yphochytrium</w:t>
      </w:r>
      <w:r w:rsidRPr="009918D0">
        <w:rPr>
          <w:rFonts w:asciiTheme="minorHAnsi" w:eastAsia="Cambria" w:hAnsiTheme="minorHAnsi" w:cstheme="minorHAnsi"/>
          <w:sz w:val="22"/>
          <w:szCs w:val="22"/>
          <w:lang w:val="en-GB"/>
        </w:rPr>
        <w:t xml:space="preserve"> putative rhodopsins.</w:t>
      </w:r>
      <w:r w:rsidRPr="009918D0">
        <w:rPr>
          <w:rFonts w:asciiTheme="minorHAnsi" w:eastAsia="Cambria" w:hAnsiTheme="minorHAnsi" w:cstheme="minorHAnsi"/>
          <w:b/>
          <w:sz w:val="22"/>
          <w:szCs w:val="22"/>
          <w:lang w:val="en-GB"/>
        </w:rPr>
        <w:t xml:space="preserve"> </w:t>
      </w:r>
    </w:p>
    <w:p w14:paraId="71261F3D" w14:textId="77777777" w:rsidR="00900BB3" w:rsidRPr="009918D0" w:rsidRDefault="00900BB3" w:rsidP="00FB7FD4">
      <w:pPr>
        <w:spacing w:after="120" w:line="480" w:lineRule="auto"/>
        <w:jc w:val="both"/>
        <w:rPr>
          <w:rFonts w:asciiTheme="minorHAnsi" w:hAnsiTheme="minorHAnsi" w:cstheme="minorHAnsi"/>
          <w:sz w:val="22"/>
          <w:szCs w:val="22"/>
        </w:rPr>
      </w:pPr>
    </w:p>
    <w:p w14:paraId="47F1DC0F" w14:textId="77777777" w:rsidR="00352918" w:rsidRPr="009918D0" w:rsidRDefault="00352918" w:rsidP="00FB7FD4">
      <w:pPr>
        <w:spacing w:after="120" w:line="480" w:lineRule="auto"/>
        <w:jc w:val="both"/>
        <w:rPr>
          <w:rFonts w:asciiTheme="minorHAnsi" w:hAnsiTheme="minorHAnsi" w:cstheme="minorHAnsi"/>
          <w:sz w:val="22"/>
          <w:szCs w:val="22"/>
          <w:lang w:val="en-GB"/>
        </w:rPr>
      </w:pPr>
    </w:p>
    <w:p w14:paraId="24941147" w14:textId="77777777" w:rsidR="00352918" w:rsidRPr="009918D0" w:rsidRDefault="00352918" w:rsidP="00FB7FD4">
      <w:pPr>
        <w:spacing w:after="120" w:line="480" w:lineRule="auto"/>
        <w:jc w:val="both"/>
        <w:rPr>
          <w:rFonts w:asciiTheme="minorHAnsi" w:hAnsiTheme="minorHAnsi" w:cstheme="minorHAnsi"/>
          <w:sz w:val="22"/>
          <w:szCs w:val="22"/>
          <w:lang w:val="en-GB"/>
        </w:rPr>
      </w:pPr>
    </w:p>
    <w:p w14:paraId="262C847C" w14:textId="61831BE7" w:rsidR="00352918" w:rsidRPr="009918D0" w:rsidRDefault="00352918" w:rsidP="00FB7FD4">
      <w:pPr>
        <w:spacing w:after="120" w:line="480" w:lineRule="auto"/>
        <w:jc w:val="both"/>
        <w:rPr>
          <w:rFonts w:asciiTheme="minorHAnsi" w:hAnsiTheme="minorHAnsi" w:cstheme="minorHAnsi"/>
          <w:sz w:val="22"/>
          <w:szCs w:val="22"/>
          <w:lang w:val="en-GB"/>
        </w:rPr>
      </w:pPr>
    </w:p>
    <w:p w14:paraId="14E3467E" w14:textId="77777777" w:rsidR="00352918" w:rsidRPr="009918D0" w:rsidRDefault="00352918" w:rsidP="00FB7FD4">
      <w:pPr>
        <w:widowControl w:val="0"/>
        <w:spacing w:after="120" w:line="480" w:lineRule="auto"/>
        <w:jc w:val="both"/>
        <w:rPr>
          <w:rFonts w:asciiTheme="minorHAnsi" w:hAnsiTheme="minorHAnsi" w:cstheme="minorHAnsi"/>
          <w:sz w:val="22"/>
          <w:szCs w:val="22"/>
          <w:lang w:val="en-GB"/>
        </w:rPr>
      </w:pPr>
    </w:p>
    <w:p w14:paraId="6E140126" w14:textId="0BEFA1BD" w:rsidR="00352918" w:rsidRPr="009918D0" w:rsidRDefault="000F54FC" w:rsidP="00FB7FD4">
      <w:pPr>
        <w:spacing w:after="120" w:line="480" w:lineRule="auto"/>
        <w:jc w:val="both"/>
        <w:outlineLvl w:val="0"/>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Table 1.</w:t>
      </w:r>
      <w:r w:rsidRPr="009918D0">
        <w:rPr>
          <w:rFonts w:asciiTheme="minorHAnsi" w:eastAsia="Cambria" w:hAnsiTheme="minorHAnsi" w:cstheme="minorHAnsi"/>
          <w:sz w:val="22"/>
          <w:szCs w:val="22"/>
          <w:lang w:val="en-GB"/>
        </w:rPr>
        <w:t xml:space="preserve"> Comparison of </w:t>
      </w:r>
      <w:r w:rsidR="00483397" w:rsidRPr="009918D0">
        <w:rPr>
          <w:rFonts w:asciiTheme="minorHAnsi" w:eastAsia="Cambria" w:hAnsiTheme="minorHAnsi" w:cstheme="minorHAnsi"/>
          <w:sz w:val="22"/>
          <w:szCs w:val="22"/>
          <w:lang w:val="en-GB"/>
        </w:rPr>
        <w:t>pseudofungal</w:t>
      </w:r>
      <w:r w:rsidRPr="009918D0">
        <w:rPr>
          <w:rFonts w:asciiTheme="minorHAnsi" w:eastAsia="Cambria" w:hAnsiTheme="minorHAnsi" w:cstheme="minorHAnsi"/>
          <w:sz w:val="22"/>
          <w:szCs w:val="22"/>
          <w:lang w:val="en-GB"/>
        </w:rPr>
        <w:t xml:space="preserve"> genes with function related to lifestyle</w:t>
      </w:r>
    </w:p>
    <w:tbl>
      <w:tblPr>
        <w:tblStyle w:val="4"/>
        <w:tblW w:w="14713" w:type="dxa"/>
        <w:tblInd w:w="-291" w:type="dxa"/>
        <w:tblBorders>
          <w:top w:val="single" w:sz="4" w:space="0" w:color="000000"/>
          <w:bottom w:val="single" w:sz="4" w:space="0" w:color="000000"/>
        </w:tblBorders>
        <w:tblLayout w:type="fixed"/>
        <w:tblLook w:val="0400" w:firstRow="0" w:lastRow="0" w:firstColumn="0" w:lastColumn="0" w:noHBand="0" w:noVBand="1"/>
      </w:tblPr>
      <w:tblGrid>
        <w:gridCol w:w="2134"/>
        <w:gridCol w:w="1417"/>
        <w:gridCol w:w="978"/>
        <w:gridCol w:w="1701"/>
        <w:gridCol w:w="1276"/>
        <w:gridCol w:w="1290"/>
        <w:gridCol w:w="1326"/>
        <w:gridCol w:w="997"/>
        <w:gridCol w:w="1139"/>
        <w:gridCol w:w="1134"/>
        <w:gridCol w:w="1321"/>
      </w:tblGrid>
      <w:tr w:rsidR="00352918" w:rsidRPr="009918D0" w14:paraId="33CA6167" w14:textId="77777777">
        <w:trPr>
          <w:trHeight w:val="300"/>
        </w:trPr>
        <w:tc>
          <w:tcPr>
            <w:tcW w:w="2134" w:type="dxa"/>
            <w:tcBorders>
              <w:top w:val="single" w:sz="4" w:space="0" w:color="000000"/>
              <w:bottom w:val="single" w:sz="4" w:space="0" w:color="000000"/>
            </w:tcBorders>
          </w:tcPr>
          <w:p w14:paraId="107D038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Gene families</w:t>
            </w:r>
          </w:p>
        </w:tc>
        <w:tc>
          <w:tcPr>
            <w:tcW w:w="1417" w:type="dxa"/>
            <w:tcBorders>
              <w:top w:val="single" w:sz="4" w:space="0" w:color="000000"/>
              <w:bottom w:val="single" w:sz="4" w:space="0" w:color="000000"/>
            </w:tcBorders>
          </w:tcPr>
          <w:p w14:paraId="26FDC55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i/>
                <w:sz w:val="22"/>
                <w:szCs w:val="22"/>
                <w:lang w:val="en-GB"/>
              </w:rPr>
              <w:t>Hyphochytrium catenoides</w:t>
            </w:r>
          </w:p>
        </w:tc>
        <w:tc>
          <w:tcPr>
            <w:tcW w:w="978" w:type="dxa"/>
            <w:tcBorders>
              <w:top w:val="single" w:sz="4" w:space="0" w:color="000000"/>
              <w:bottom w:val="single" w:sz="4" w:space="0" w:color="000000"/>
            </w:tcBorders>
          </w:tcPr>
          <w:p w14:paraId="708845E9"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i/>
                <w:sz w:val="22"/>
                <w:szCs w:val="22"/>
                <w:lang w:val="en-GB"/>
              </w:rPr>
              <w:t>Albugo laibachii</w:t>
            </w:r>
          </w:p>
        </w:tc>
        <w:tc>
          <w:tcPr>
            <w:tcW w:w="1701" w:type="dxa"/>
            <w:tcBorders>
              <w:top w:val="single" w:sz="4" w:space="0" w:color="000000"/>
              <w:bottom w:val="single" w:sz="4" w:space="0" w:color="000000"/>
            </w:tcBorders>
          </w:tcPr>
          <w:p w14:paraId="36EEFB6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i/>
                <w:sz w:val="22"/>
                <w:szCs w:val="22"/>
                <w:lang w:val="en-GB"/>
              </w:rPr>
              <w:t>Hyaloperonospora arabidopsidis</w:t>
            </w:r>
          </w:p>
        </w:tc>
        <w:tc>
          <w:tcPr>
            <w:tcW w:w="1276" w:type="dxa"/>
            <w:tcBorders>
              <w:top w:val="single" w:sz="4" w:space="0" w:color="000000"/>
              <w:bottom w:val="single" w:sz="4" w:space="0" w:color="000000"/>
            </w:tcBorders>
          </w:tcPr>
          <w:p w14:paraId="092F465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i/>
                <w:sz w:val="22"/>
                <w:szCs w:val="22"/>
                <w:lang w:val="en-GB"/>
              </w:rPr>
              <w:t>Phytophthora infestans</w:t>
            </w:r>
          </w:p>
        </w:tc>
        <w:tc>
          <w:tcPr>
            <w:tcW w:w="1290" w:type="dxa"/>
            <w:tcBorders>
              <w:top w:val="single" w:sz="4" w:space="0" w:color="000000"/>
              <w:bottom w:val="single" w:sz="4" w:space="0" w:color="000000"/>
            </w:tcBorders>
          </w:tcPr>
          <w:p w14:paraId="75AAE3C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i/>
                <w:sz w:val="22"/>
                <w:szCs w:val="22"/>
                <w:lang w:val="en-GB"/>
              </w:rPr>
              <w:t>Phytophthora ramorum</w:t>
            </w:r>
          </w:p>
        </w:tc>
        <w:tc>
          <w:tcPr>
            <w:tcW w:w="1326" w:type="dxa"/>
            <w:tcBorders>
              <w:top w:val="single" w:sz="4" w:space="0" w:color="000000"/>
              <w:bottom w:val="single" w:sz="4" w:space="0" w:color="000000"/>
            </w:tcBorders>
          </w:tcPr>
          <w:p w14:paraId="37F1378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i/>
                <w:sz w:val="22"/>
                <w:szCs w:val="22"/>
                <w:lang w:val="en-GB"/>
              </w:rPr>
              <w:t>Phytophthora sojae</w:t>
            </w:r>
          </w:p>
        </w:tc>
        <w:tc>
          <w:tcPr>
            <w:tcW w:w="997" w:type="dxa"/>
            <w:tcBorders>
              <w:top w:val="single" w:sz="4" w:space="0" w:color="000000"/>
              <w:bottom w:val="single" w:sz="4" w:space="0" w:color="000000"/>
            </w:tcBorders>
          </w:tcPr>
          <w:p w14:paraId="3BEB7DE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i/>
                <w:sz w:val="22"/>
                <w:szCs w:val="22"/>
                <w:lang w:val="en-GB"/>
              </w:rPr>
              <w:t>Pythium ultimum</w:t>
            </w:r>
          </w:p>
        </w:tc>
        <w:tc>
          <w:tcPr>
            <w:tcW w:w="1139" w:type="dxa"/>
            <w:tcBorders>
              <w:top w:val="single" w:sz="4" w:space="0" w:color="000000"/>
              <w:bottom w:val="single" w:sz="4" w:space="0" w:color="000000"/>
            </w:tcBorders>
          </w:tcPr>
          <w:p w14:paraId="544A9EB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i/>
                <w:sz w:val="22"/>
                <w:szCs w:val="22"/>
                <w:lang w:val="en-GB"/>
              </w:rPr>
              <w:t>Saprolegnia parasitica</w:t>
            </w:r>
          </w:p>
        </w:tc>
        <w:tc>
          <w:tcPr>
            <w:tcW w:w="1134" w:type="dxa"/>
            <w:tcBorders>
              <w:top w:val="single" w:sz="4" w:space="0" w:color="000000"/>
              <w:bottom w:val="single" w:sz="4" w:space="0" w:color="000000"/>
            </w:tcBorders>
          </w:tcPr>
          <w:p w14:paraId="4DB71C4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i/>
                <w:sz w:val="22"/>
                <w:szCs w:val="22"/>
                <w:lang w:val="en-GB"/>
              </w:rPr>
              <w:t>Ectocarpus siliculosus</w:t>
            </w:r>
          </w:p>
        </w:tc>
        <w:tc>
          <w:tcPr>
            <w:tcW w:w="1321" w:type="dxa"/>
            <w:tcBorders>
              <w:top w:val="single" w:sz="4" w:space="0" w:color="000000"/>
              <w:bottom w:val="single" w:sz="4" w:space="0" w:color="000000"/>
            </w:tcBorders>
          </w:tcPr>
          <w:p w14:paraId="04C5D00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i/>
                <w:sz w:val="22"/>
                <w:szCs w:val="22"/>
                <w:lang w:val="en-GB"/>
              </w:rPr>
              <w:t>Thalassiosira pseudonana</w:t>
            </w:r>
          </w:p>
        </w:tc>
      </w:tr>
      <w:tr w:rsidR="00352918" w:rsidRPr="009918D0" w14:paraId="71243684" w14:textId="77777777">
        <w:trPr>
          <w:trHeight w:val="300"/>
        </w:trPr>
        <w:tc>
          <w:tcPr>
            <w:tcW w:w="2134" w:type="dxa"/>
            <w:tcBorders>
              <w:top w:val="single" w:sz="4" w:space="0" w:color="000000"/>
            </w:tcBorders>
          </w:tcPr>
          <w:p w14:paraId="7607837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RXLR</w:t>
            </w:r>
          </w:p>
        </w:tc>
        <w:tc>
          <w:tcPr>
            <w:tcW w:w="1417" w:type="dxa"/>
            <w:tcBorders>
              <w:top w:val="single" w:sz="4" w:space="0" w:color="000000"/>
            </w:tcBorders>
          </w:tcPr>
          <w:p w14:paraId="194C087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978" w:type="dxa"/>
            <w:tcBorders>
              <w:top w:val="single" w:sz="4" w:space="0" w:color="000000"/>
            </w:tcBorders>
          </w:tcPr>
          <w:p w14:paraId="14EC62D1"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701" w:type="dxa"/>
            <w:tcBorders>
              <w:top w:val="single" w:sz="4" w:space="0" w:color="000000"/>
            </w:tcBorders>
          </w:tcPr>
          <w:p w14:paraId="4B97B34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23</w:t>
            </w:r>
          </w:p>
        </w:tc>
        <w:tc>
          <w:tcPr>
            <w:tcW w:w="1276" w:type="dxa"/>
            <w:tcBorders>
              <w:top w:val="single" w:sz="4" w:space="0" w:color="000000"/>
            </w:tcBorders>
          </w:tcPr>
          <w:p w14:paraId="15C4C1D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317</w:t>
            </w:r>
          </w:p>
        </w:tc>
        <w:tc>
          <w:tcPr>
            <w:tcW w:w="1290" w:type="dxa"/>
            <w:tcBorders>
              <w:top w:val="single" w:sz="4" w:space="0" w:color="000000"/>
            </w:tcBorders>
          </w:tcPr>
          <w:p w14:paraId="384C5CC5"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102</w:t>
            </w:r>
          </w:p>
        </w:tc>
        <w:tc>
          <w:tcPr>
            <w:tcW w:w="1326" w:type="dxa"/>
            <w:tcBorders>
              <w:top w:val="single" w:sz="4" w:space="0" w:color="000000"/>
            </w:tcBorders>
          </w:tcPr>
          <w:p w14:paraId="648FD65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106</w:t>
            </w:r>
          </w:p>
        </w:tc>
        <w:tc>
          <w:tcPr>
            <w:tcW w:w="997" w:type="dxa"/>
            <w:tcBorders>
              <w:top w:val="single" w:sz="4" w:space="0" w:color="000000"/>
            </w:tcBorders>
          </w:tcPr>
          <w:p w14:paraId="7D1ED391"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139" w:type="dxa"/>
            <w:tcBorders>
              <w:top w:val="single" w:sz="4" w:space="0" w:color="000000"/>
            </w:tcBorders>
          </w:tcPr>
          <w:p w14:paraId="22A76D9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134" w:type="dxa"/>
            <w:tcBorders>
              <w:top w:val="single" w:sz="4" w:space="0" w:color="000000"/>
            </w:tcBorders>
          </w:tcPr>
          <w:p w14:paraId="0C23325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321" w:type="dxa"/>
            <w:tcBorders>
              <w:top w:val="single" w:sz="4" w:space="0" w:color="000000"/>
            </w:tcBorders>
          </w:tcPr>
          <w:p w14:paraId="3D4DEA59"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r>
      <w:tr w:rsidR="00352918" w:rsidRPr="009918D0" w14:paraId="498A2CDA" w14:textId="77777777">
        <w:trPr>
          <w:trHeight w:val="300"/>
        </w:trPr>
        <w:tc>
          <w:tcPr>
            <w:tcW w:w="2134" w:type="dxa"/>
          </w:tcPr>
          <w:p w14:paraId="154C4C29"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NPP1-like proteins</w:t>
            </w:r>
          </w:p>
        </w:tc>
        <w:tc>
          <w:tcPr>
            <w:tcW w:w="1417" w:type="dxa"/>
          </w:tcPr>
          <w:p w14:paraId="2B126B15"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978" w:type="dxa"/>
          </w:tcPr>
          <w:p w14:paraId="7CA2C23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701" w:type="dxa"/>
          </w:tcPr>
          <w:p w14:paraId="0B01C40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21</w:t>
            </w:r>
          </w:p>
        </w:tc>
        <w:tc>
          <w:tcPr>
            <w:tcW w:w="1276" w:type="dxa"/>
          </w:tcPr>
          <w:p w14:paraId="5DC9E06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27</w:t>
            </w:r>
          </w:p>
        </w:tc>
        <w:tc>
          <w:tcPr>
            <w:tcW w:w="1290" w:type="dxa"/>
          </w:tcPr>
          <w:p w14:paraId="24B2176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62</w:t>
            </w:r>
          </w:p>
        </w:tc>
        <w:tc>
          <w:tcPr>
            <w:tcW w:w="1326" w:type="dxa"/>
          </w:tcPr>
          <w:p w14:paraId="5F37767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74</w:t>
            </w:r>
          </w:p>
        </w:tc>
        <w:tc>
          <w:tcPr>
            <w:tcW w:w="997" w:type="dxa"/>
          </w:tcPr>
          <w:p w14:paraId="6DC7D29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7</w:t>
            </w:r>
          </w:p>
        </w:tc>
        <w:tc>
          <w:tcPr>
            <w:tcW w:w="1139" w:type="dxa"/>
          </w:tcPr>
          <w:p w14:paraId="25E61F1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134" w:type="dxa"/>
          </w:tcPr>
          <w:p w14:paraId="0844103A"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321" w:type="dxa"/>
          </w:tcPr>
          <w:p w14:paraId="362F242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r>
      <w:tr w:rsidR="00352918" w:rsidRPr="009918D0" w14:paraId="3155DF18" w14:textId="77777777">
        <w:trPr>
          <w:trHeight w:val="300"/>
        </w:trPr>
        <w:tc>
          <w:tcPr>
            <w:tcW w:w="2134" w:type="dxa"/>
          </w:tcPr>
          <w:p w14:paraId="54E794B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Elicitin</w:t>
            </w:r>
          </w:p>
        </w:tc>
        <w:tc>
          <w:tcPr>
            <w:tcW w:w="1417" w:type="dxa"/>
          </w:tcPr>
          <w:p w14:paraId="534205EE"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978" w:type="dxa"/>
          </w:tcPr>
          <w:p w14:paraId="26EA4B3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9</w:t>
            </w:r>
          </w:p>
        </w:tc>
        <w:tc>
          <w:tcPr>
            <w:tcW w:w="1701" w:type="dxa"/>
          </w:tcPr>
          <w:p w14:paraId="05532E1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14</w:t>
            </w:r>
          </w:p>
        </w:tc>
        <w:tc>
          <w:tcPr>
            <w:tcW w:w="1276" w:type="dxa"/>
          </w:tcPr>
          <w:p w14:paraId="631C881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43</w:t>
            </w:r>
          </w:p>
        </w:tc>
        <w:tc>
          <w:tcPr>
            <w:tcW w:w="1290" w:type="dxa"/>
          </w:tcPr>
          <w:p w14:paraId="589DC2B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47</w:t>
            </w:r>
          </w:p>
        </w:tc>
        <w:tc>
          <w:tcPr>
            <w:tcW w:w="1326" w:type="dxa"/>
          </w:tcPr>
          <w:p w14:paraId="37445AB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53</w:t>
            </w:r>
          </w:p>
        </w:tc>
        <w:tc>
          <w:tcPr>
            <w:tcW w:w="997" w:type="dxa"/>
          </w:tcPr>
          <w:p w14:paraId="545A30E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44</w:t>
            </w:r>
          </w:p>
        </w:tc>
        <w:tc>
          <w:tcPr>
            <w:tcW w:w="1139" w:type="dxa"/>
          </w:tcPr>
          <w:p w14:paraId="231397EA"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25</w:t>
            </w:r>
          </w:p>
        </w:tc>
        <w:tc>
          <w:tcPr>
            <w:tcW w:w="1134" w:type="dxa"/>
          </w:tcPr>
          <w:p w14:paraId="41B7BF1A"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321" w:type="dxa"/>
          </w:tcPr>
          <w:p w14:paraId="412B3325"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r>
      <w:tr w:rsidR="00352918" w:rsidRPr="009918D0" w14:paraId="0C614402" w14:textId="77777777">
        <w:trPr>
          <w:trHeight w:val="300"/>
        </w:trPr>
        <w:tc>
          <w:tcPr>
            <w:tcW w:w="2134" w:type="dxa"/>
          </w:tcPr>
          <w:p w14:paraId="465C6E97" w14:textId="77777777" w:rsidR="00352918" w:rsidRPr="009918D0" w:rsidRDefault="00352918" w:rsidP="00FB7FD4">
            <w:pPr>
              <w:spacing w:after="120" w:line="480" w:lineRule="auto"/>
              <w:jc w:val="both"/>
              <w:rPr>
                <w:rFonts w:asciiTheme="minorHAnsi" w:hAnsiTheme="minorHAnsi" w:cstheme="minorHAnsi"/>
                <w:sz w:val="22"/>
                <w:szCs w:val="22"/>
                <w:lang w:val="en-GB"/>
              </w:rPr>
            </w:pPr>
          </w:p>
          <w:p w14:paraId="630B6CA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 xml:space="preserve">Plant Cell wall </w:t>
            </w:r>
          </w:p>
          <w:p w14:paraId="4853F55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degrading:</w:t>
            </w:r>
          </w:p>
        </w:tc>
        <w:tc>
          <w:tcPr>
            <w:tcW w:w="1417" w:type="dxa"/>
          </w:tcPr>
          <w:p w14:paraId="57F71C89"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978" w:type="dxa"/>
          </w:tcPr>
          <w:p w14:paraId="3E0E9421"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701" w:type="dxa"/>
          </w:tcPr>
          <w:p w14:paraId="50558017"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276" w:type="dxa"/>
          </w:tcPr>
          <w:p w14:paraId="7B1FE4D8"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290" w:type="dxa"/>
          </w:tcPr>
          <w:p w14:paraId="119B214A"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326" w:type="dxa"/>
          </w:tcPr>
          <w:p w14:paraId="0758E03D"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997" w:type="dxa"/>
          </w:tcPr>
          <w:p w14:paraId="779F3B28"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139" w:type="dxa"/>
          </w:tcPr>
          <w:p w14:paraId="32AD53CF"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134" w:type="dxa"/>
          </w:tcPr>
          <w:p w14:paraId="3E7503CA"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321" w:type="dxa"/>
          </w:tcPr>
          <w:p w14:paraId="2A1F4330"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r>
      <w:tr w:rsidR="00352918" w:rsidRPr="009918D0" w14:paraId="11F04BBF" w14:textId="77777777">
        <w:trPr>
          <w:trHeight w:val="300"/>
        </w:trPr>
        <w:tc>
          <w:tcPr>
            <w:tcW w:w="2134" w:type="dxa"/>
          </w:tcPr>
          <w:p w14:paraId="0A7AC3B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Cutinase</w:t>
            </w:r>
          </w:p>
        </w:tc>
        <w:tc>
          <w:tcPr>
            <w:tcW w:w="1417" w:type="dxa"/>
          </w:tcPr>
          <w:p w14:paraId="22B305C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978" w:type="dxa"/>
          </w:tcPr>
          <w:p w14:paraId="48F20D1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1701" w:type="dxa"/>
          </w:tcPr>
          <w:p w14:paraId="08EC3A9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w:t>
            </w:r>
          </w:p>
        </w:tc>
        <w:tc>
          <w:tcPr>
            <w:tcW w:w="1276" w:type="dxa"/>
          </w:tcPr>
          <w:p w14:paraId="69907E8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w:t>
            </w:r>
          </w:p>
        </w:tc>
        <w:tc>
          <w:tcPr>
            <w:tcW w:w="1290" w:type="dxa"/>
          </w:tcPr>
          <w:p w14:paraId="675312C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w:t>
            </w:r>
          </w:p>
        </w:tc>
        <w:tc>
          <w:tcPr>
            <w:tcW w:w="1326" w:type="dxa"/>
          </w:tcPr>
          <w:p w14:paraId="7904414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16</w:t>
            </w:r>
          </w:p>
        </w:tc>
        <w:tc>
          <w:tcPr>
            <w:tcW w:w="997" w:type="dxa"/>
          </w:tcPr>
          <w:p w14:paraId="3349D4C1"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139" w:type="dxa"/>
          </w:tcPr>
          <w:p w14:paraId="3273C95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134" w:type="dxa"/>
          </w:tcPr>
          <w:p w14:paraId="1F006859"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321" w:type="dxa"/>
          </w:tcPr>
          <w:p w14:paraId="6DAFF25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r>
      <w:tr w:rsidR="00352918" w:rsidRPr="009918D0" w14:paraId="3268F718" w14:textId="77777777">
        <w:trPr>
          <w:trHeight w:val="300"/>
        </w:trPr>
        <w:tc>
          <w:tcPr>
            <w:tcW w:w="2134" w:type="dxa"/>
          </w:tcPr>
          <w:p w14:paraId="4A969FF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Glycosyl hydrolases</w:t>
            </w:r>
          </w:p>
        </w:tc>
        <w:tc>
          <w:tcPr>
            <w:tcW w:w="1417" w:type="dxa"/>
          </w:tcPr>
          <w:p w14:paraId="0F8304A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357</w:t>
            </w:r>
          </w:p>
        </w:tc>
        <w:tc>
          <w:tcPr>
            <w:tcW w:w="978" w:type="dxa"/>
          </w:tcPr>
          <w:p w14:paraId="3055FFD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384</w:t>
            </w:r>
          </w:p>
        </w:tc>
        <w:tc>
          <w:tcPr>
            <w:tcW w:w="1701" w:type="dxa"/>
          </w:tcPr>
          <w:p w14:paraId="6E44A309"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242</w:t>
            </w:r>
          </w:p>
        </w:tc>
        <w:tc>
          <w:tcPr>
            <w:tcW w:w="1276" w:type="dxa"/>
          </w:tcPr>
          <w:p w14:paraId="5A2F787E"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533</w:t>
            </w:r>
          </w:p>
        </w:tc>
        <w:tc>
          <w:tcPr>
            <w:tcW w:w="1290" w:type="dxa"/>
          </w:tcPr>
          <w:p w14:paraId="6A2E6D1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838</w:t>
            </w:r>
          </w:p>
        </w:tc>
        <w:tc>
          <w:tcPr>
            <w:tcW w:w="1326" w:type="dxa"/>
          </w:tcPr>
          <w:p w14:paraId="121BD3B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1208</w:t>
            </w:r>
          </w:p>
        </w:tc>
        <w:tc>
          <w:tcPr>
            <w:tcW w:w="997" w:type="dxa"/>
          </w:tcPr>
          <w:p w14:paraId="5096BEF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436</w:t>
            </w:r>
          </w:p>
        </w:tc>
        <w:tc>
          <w:tcPr>
            <w:tcW w:w="1139" w:type="dxa"/>
          </w:tcPr>
          <w:p w14:paraId="42290A9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415</w:t>
            </w:r>
          </w:p>
        </w:tc>
        <w:tc>
          <w:tcPr>
            <w:tcW w:w="1134" w:type="dxa"/>
          </w:tcPr>
          <w:p w14:paraId="3B88C655"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282</w:t>
            </w:r>
          </w:p>
        </w:tc>
        <w:tc>
          <w:tcPr>
            <w:tcW w:w="1321" w:type="dxa"/>
          </w:tcPr>
          <w:p w14:paraId="092D858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264</w:t>
            </w:r>
          </w:p>
        </w:tc>
      </w:tr>
      <w:tr w:rsidR="00352918" w:rsidRPr="009918D0" w14:paraId="069009EF" w14:textId="77777777">
        <w:trPr>
          <w:trHeight w:val="300"/>
        </w:trPr>
        <w:tc>
          <w:tcPr>
            <w:tcW w:w="2134" w:type="dxa"/>
          </w:tcPr>
          <w:p w14:paraId="7FDC262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Pectin methyl esterases</w:t>
            </w:r>
          </w:p>
        </w:tc>
        <w:tc>
          <w:tcPr>
            <w:tcW w:w="1417" w:type="dxa"/>
          </w:tcPr>
          <w:p w14:paraId="3BB0056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978" w:type="dxa"/>
          </w:tcPr>
          <w:p w14:paraId="6ACCF20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701" w:type="dxa"/>
          </w:tcPr>
          <w:p w14:paraId="536EB33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w:t>
            </w:r>
          </w:p>
        </w:tc>
        <w:tc>
          <w:tcPr>
            <w:tcW w:w="1276" w:type="dxa"/>
          </w:tcPr>
          <w:p w14:paraId="58DD29F4"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11</w:t>
            </w:r>
          </w:p>
        </w:tc>
        <w:tc>
          <w:tcPr>
            <w:tcW w:w="1290" w:type="dxa"/>
          </w:tcPr>
          <w:p w14:paraId="379F5699"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13</w:t>
            </w:r>
          </w:p>
        </w:tc>
        <w:tc>
          <w:tcPr>
            <w:tcW w:w="1326" w:type="dxa"/>
          </w:tcPr>
          <w:p w14:paraId="76CA0711"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19</w:t>
            </w:r>
          </w:p>
        </w:tc>
        <w:tc>
          <w:tcPr>
            <w:tcW w:w="997" w:type="dxa"/>
          </w:tcPr>
          <w:p w14:paraId="3F7E0F1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139" w:type="dxa"/>
          </w:tcPr>
          <w:p w14:paraId="6214A44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134" w:type="dxa"/>
          </w:tcPr>
          <w:p w14:paraId="4CEE9B2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321" w:type="dxa"/>
          </w:tcPr>
          <w:p w14:paraId="78C3B1F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r>
      <w:tr w:rsidR="00352918" w:rsidRPr="009918D0" w14:paraId="4A19C05C" w14:textId="77777777">
        <w:trPr>
          <w:trHeight w:val="300"/>
        </w:trPr>
        <w:tc>
          <w:tcPr>
            <w:tcW w:w="2134" w:type="dxa"/>
          </w:tcPr>
          <w:p w14:paraId="5ED9D33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Pectate lyase</w:t>
            </w:r>
          </w:p>
        </w:tc>
        <w:tc>
          <w:tcPr>
            <w:tcW w:w="1417" w:type="dxa"/>
          </w:tcPr>
          <w:p w14:paraId="6587CF9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978" w:type="dxa"/>
          </w:tcPr>
          <w:p w14:paraId="26330CE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701" w:type="dxa"/>
          </w:tcPr>
          <w:p w14:paraId="0F82ACD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8</w:t>
            </w:r>
          </w:p>
        </w:tc>
        <w:tc>
          <w:tcPr>
            <w:tcW w:w="1276" w:type="dxa"/>
          </w:tcPr>
          <w:p w14:paraId="232EAE45"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36</w:t>
            </w:r>
          </w:p>
        </w:tc>
        <w:tc>
          <w:tcPr>
            <w:tcW w:w="1290" w:type="dxa"/>
          </w:tcPr>
          <w:p w14:paraId="50E05CF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25</w:t>
            </w:r>
          </w:p>
        </w:tc>
        <w:tc>
          <w:tcPr>
            <w:tcW w:w="1326" w:type="dxa"/>
          </w:tcPr>
          <w:p w14:paraId="4A5A552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24</w:t>
            </w:r>
          </w:p>
        </w:tc>
        <w:tc>
          <w:tcPr>
            <w:tcW w:w="997" w:type="dxa"/>
          </w:tcPr>
          <w:p w14:paraId="06819D9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16</w:t>
            </w:r>
          </w:p>
        </w:tc>
        <w:tc>
          <w:tcPr>
            <w:tcW w:w="1139" w:type="dxa"/>
          </w:tcPr>
          <w:p w14:paraId="3586D32A"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134" w:type="dxa"/>
          </w:tcPr>
          <w:p w14:paraId="105FC60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321" w:type="dxa"/>
          </w:tcPr>
          <w:p w14:paraId="453CD73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r>
      <w:tr w:rsidR="00352918" w:rsidRPr="009918D0" w14:paraId="082C758D" w14:textId="77777777">
        <w:trPr>
          <w:trHeight w:val="300"/>
        </w:trPr>
        <w:tc>
          <w:tcPr>
            <w:tcW w:w="2134" w:type="dxa"/>
          </w:tcPr>
          <w:p w14:paraId="58F55FAA"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Polygalacturonase</w:t>
            </w:r>
          </w:p>
        </w:tc>
        <w:tc>
          <w:tcPr>
            <w:tcW w:w="1417" w:type="dxa"/>
          </w:tcPr>
          <w:p w14:paraId="5863D93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978" w:type="dxa"/>
          </w:tcPr>
          <w:p w14:paraId="099118B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1701" w:type="dxa"/>
          </w:tcPr>
          <w:p w14:paraId="1E6E7A2E"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1276" w:type="dxa"/>
          </w:tcPr>
          <w:p w14:paraId="0F51EBB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24</w:t>
            </w:r>
          </w:p>
        </w:tc>
        <w:tc>
          <w:tcPr>
            <w:tcW w:w="1290" w:type="dxa"/>
          </w:tcPr>
          <w:p w14:paraId="54CB828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17</w:t>
            </w:r>
          </w:p>
        </w:tc>
        <w:tc>
          <w:tcPr>
            <w:tcW w:w="1326" w:type="dxa"/>
          </w:tcPr>
          <w:p w14:paraId="1E5B2261"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25</w:t>
            </w:r>
          </w:p>
        </w:tc>
        <w:tc>
          <w:tcPr>
            <w:tcW w:w="997" w:type="dxa"/>
          </w:tcPr>
          <w:p w14:paraId="2942929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6</w:t>
            </w:r>
          </w:p>
        </w:tc>
        <w:tc>
          <w:tcPr>
            <w:tcW w:w="1139" w:type="dxa"/>
          </w:tcPr>
          <w:p w14:paraId="79FEA34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1134" w:type="dxa"/>
          </w:tcPr>
          <w:p w14:paraId="38CA3D9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321" w:type="dxa"/>
          </w:tcPr>
          <w:p w14:paraId="41A8EA2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r>
      <w:tr w:rsidR="00352918" w:rsidRPr="009918D0" w14:paraId="4A6A7BC9" w14:textId="77777777">
        <w:trPr>
          <w:trHeight w:val="300"/>
        </w:trPr>
        <w:tc>
          <w:tcPr>
            <w:tcW w:w="2134" w:type="dxa"/>
          </w:tcPr>
          <w:p w14:paraId="2CA6545A" w14:textId="77777777" w:rsidR="00352918" w:rsidRPr="009918D0" w:rsidRDefault="00352918" w:rsidP="00FB7FD4">
            <w:pPr>
              <w:spacing w:after="120" w:line="480" w:lineRule="auto"/>
              <w:jc w:val="both"/>
              <w:rPr>
                <w:rFonts w:asciiTheme="minorHAnsi" w:hAnsiTheme="minorHAnsi" w:cstheme="minorHAnsi"/>
                <w:sz w:val="22"/>
                <w:szCs w:val="22"/>
                <w:lang w:val="en-GB"/>
              </w:rPr>
            </w:pPr>
          </w:p>
          <w:p w14:paraId="03FEC80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Lectins</w:t>
            </w:r>
          </w:p>
        </w:tc>
        <w:tc>
          <w:tcPr>
            <w:tcW w:w="1417" w:type="dxa"/>
          </w:tcPr>
          <w:p w14:paraId="604C8B62"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978" w:type="dxa"/>
          </w:tcPr>
          <w:p w14:paraId="738C1C72"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701" w:type="dxa"/>
          </w:tcPr>
          <w:p w14:paraId="612C2631"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276" w:type="dxa"/>
          </w:tcPr>
          <w:p w14:paraId="75C20B7A"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290" w:type="dxa"/>
          </w:tcPr>
          <w:p w14:paraId="303F33D1"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326" w:type="dxa"/>
          </w:tcPr>
          <w:p w14:paraId="03B3B35E"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997" w:type="dxa"/>
          </w:tcPr>
          <w:p w14:paraId="1FF4D9D8"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139" w:type="dxa"/>
          </w:tcPr>
          <w:p w14:paraId="0F55EBE5"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134" w:type="dxa"/>
          </w:tcPr>
          <w:p w14:paraId="6E475B0C"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321" w:type="dxa"/>
          </w:tcPr>
          <w:p w14:paraId="427CD7AA"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r>
      <w:tr w:rsidR="00352918" w:rsidRPr="009918D0" w14:paraId="01B65956" w14:textId="77777777">
        <w:trPr>
          <w:trHeight w:val="300"/>
        </w:trPr>
        <w:tc>
          <w:tcPr>
            <w:tcW w:w="2134" w:type="dxa"/>
          </w:tcPr>
          <w:p w14:paraId="721B9E7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PAN lectin</w:t>
            </w:r>
          </w:p>
        </w:tc>
        <w:tc>
          <w:tcPr>
            <w:tcW w:w="1417" w:type="dxa"/>
          </w:tcPr>
          <w:p w14:paraId="289C24C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w:t>
            </w:r>
          </w:p>
        </w:tc>
        <w:tc>
          <w:tcPr>
            <w:tcW w:w="978" w:type="dxa"/>
          </w:tcPr>
          <w:p w14:paraId="093B105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1701" w:type="dxa"/>
          </w:tcPr>
          <w:p w14:paraId="39EF196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w:t>
            </w:r>
          </w:p>
        </w:tc>
        <w:tc>
          <w:tcPr>
            <w:tcW w:w="1276" w:type="dxa"/>
          </w:tcPr>
          <w:p w14:paraId="24AF1E1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5</w:t>
            </w:r>
          </w:p>
        </w:tc>
        <w:tc>
          <w:tcPr>
            <w:tcW w:w="1290" w:type="dxa"/>
          </w:tcPr>
          <w:p w14:paraId="6D21909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8</w:t>
            </w:r>
          </w:p>
        </w:tc>
        <w:tc>
          <w:tcPr>
            <w:tcW w:w="1326" w:type="dxa"/>
          </w:tcPr>
          <w:p w14:paraId="3BB430C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5</w:t>
            </w:r>
          </w:p>
        </w:tc>
        <w:tc>
          <w:tcPr>
            <w:tcW w:w="997" w:type="dxa"/>
          </w:tcPr>
          <w:p w14:paraId="0AC0AA0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11</w:t>
            </w:r>
          </w:p>
        </w:tc>
        <w:tc>
          <w:tcPr>
            <w:tcW w:w="1139" w:type="dxa"/>
          </w:tcPr>
          <w:p w14:paraId="1C486115"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6</w:t>
            </w:r>
          </w:p>
        </w:tc>
        <w:tc>
          <w:tcPr>
            <w:tcW w:w="1134" w:type="dxa"/>
          </w:tcPr>
          <w:p w14:paraId="1FC12A7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321" w:type="dxa"/>
          </w:tcPr>
          <w:p w14:paraId="5087B84E"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r>
      <w:tr w:rsidR="00352918" w:rsidRPr="009918D0" w14:paraId="60967B91" w14:textId="77777777">
        <w:trPr>
          <w:trHeight w:val="300"/>
        </w:trPr>
        <w:tc>
          <w:tcPr>
            <w:tcW w:w="2134" w:type="dxa"/>
          </w:tcPr>
          <w:p w14:paraId="4B8DF94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Ricin lectin</w:t>
            </w:r>
          </w:p>
        </w:tc>
        <w:tc>
          <w:tcPr>
            <w:tcW w:w="1417" w:type="dxa"/>
          </w:tcPr>
          <w:p w14:paraId="20A10C1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978" w:type="dxa"/>
          </w:tcPr>
          <w:p w14:paraId="5D5A6D8E"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701" w:type="dxa"/>
          </w:tcPr>
          <w:p w14:paraId="7129C33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1276" w:type="dxa"/>
          </w:tcPr>
          <w:p w14:paraId="6A320A2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5</w:t>
            </w:r>
          </w:p>
        </w:tc>
        <w:tc>
          <w:tcPr>
            <w:tcW w:w="1290" w:type="dxa"/>
          </w:tcPr>
          <w:p w14:paraId="1CBBCABE"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9</w:t>
            </w:r>
          </w:p>
        </w:tc>
        <w:tc>
          <w:tcPr>
            <w:tcW w:w="1326" w:type="dxa"/>
          </w:tcPr>
          <w:p w14:paraId="6B5D8F5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10</w:t>
            </w:r>
          </w:p>
        </w:tc>
        <w:tc>
          <w:tcPr>
            <w:tcW w:w="997" w:type="dxa"/>
          </w:tcPr>
          <w:p w14:paraId="7F5034B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5</w:t>
            </w:r>
          </w:p>
        </w:tc>
        <w:tc>
          <w:tcPr>
            <w:tcW w:w="1139" w:type="dxa"/>
          </w:tcPr>
          <w:p w14:paraId="43047C3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57</w:t>
            </w:r>
          </w:p>
        </w:tc>
        <w:tc>
          <w:tcPr>
            <w:tcW w:w="1134" w:type="dxa"/>
          </w:tcPr>
          <w:p w14:paraId="1E1F564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321" w:type="dxa"/>
          </w:tcPr>
          <w:p w14:paraId="333DB005"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r>
      <w:tr w:rsidR="00352918" w:rsidRPr="009918D0" w14:paraId="03B4CF19" w14:textId="77777777">
        <w:trPr>
          <w:trHeight w:val="300"/>
        </w:trPr>
        <w:tc>
          <w:tcPr>
            <w:tcW w:w="2134" w:type="dxa"/>
          </w:tcPr>
          <w:p w14:paraId="080F5C05"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lastRenderedPageBreak/>
              <w:t>Jacalin lectin</w:t>
            </w:r>
          </w:p>
        </w:tc>
        <w:tc>
          <w:tcPr>
            <w:tcW w:w="1417" w:type="dxa"/>
          </w:tcPr>
          <w:p w14:paraId="5049E65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w:t>
            </w:r>
          </w:p>
        </w:tc>
        <w:tc>
          <w:tcPr>
            <w:tcW w:w="978" w:type="dxa"/>
          </w:tcPr>
          <w:p w14:paraId="3E1645C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701" w:type="dxa"/>
          </w:tcPr>
          <w:p w14:paraId="777F1F7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8</w:t>
            </w:r>
          </w:p>
        </w:tc>
        <w:tc>
          <w:tcPr>
            <w:tcW w:w="1276" w:type="dxa"/>
          </w:tcPr>
          <w:p w14:paraId="62E7A32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15</w:t>
            </w:r>
          </w:p>
        </w:tc>
        <w:tc>
          <w:tcPr>
            <w:tcW w:w="1290" w:type="dxa"/>
          </w:tcPr>
          <w:p w14:paraId="6B69DCC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23</w:t>
            </w:r>
          </w:p>
        </w:tc>
        <w:tc>
          <w:tcPr>
            <w:tcW w:w="1326" w:type="dxa"/>
          </w:tcPr>
          <w:p w14:paraId="5747126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15</w:t>
            </w:r>
          </w:p>
        </w:tc>
        <w:tc>
          <w:tcPr>
            <w:tcW w:w="997" w:type="dxa"/>
          </w:tcPr>
          <w:p w14:paraId="5C992905"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1139" w:type="dxa"/>
          </w:tcPr>
          <w:p w14:paraId="7AC78279"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w:t>
            </w:r>
          </w:p>
        </w:tc>
        <w:tc>
          <w:tcPr>
            <w:tcW w:w="1134" w:type="dxa"/>
          </w:tcPr>
          <w:p w14:paraId="52E55E1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321" w:type="dxa"/>
          </w:tcPr>
          <w:p w14:paraId="44581F4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r>
      <w:tr w:rsidR="00352918" w:rsidRPr="009918D0" w14:paraId="3D45C4CB" w14:textId="77777777">
        <w:trPr>
          <w:trHeight w:val="300"/>
        </w:trPr>
        <w:tc>
          <w:tcPr>
            <w:tcW w:w="2134" w:type="dxa"/>
          </w:tcPr>
          <w:p w14:paraId="4A799F9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Galactose lectin</w:t>
            </w:r>
          </w:p>
        </w:tc>
        <w:tc>
          <w:tcPr>
            <w:tcW w:w="1417" w:type="dxa"/>
          </w:tcPr>
          <w:p w14:paraId="36EB3AF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978" w:type="dxa"/>
          </w:tcPr>
          <w:p w14:paraId="794205E5"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701" w:type="dxa"/>
          </w:tcPr>
          <w:p w14:paraId="74E91F2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276" w:type="dxa"/>
          </w:tcPr>
          <w:p w14:paraId="2E5DB3E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290" w:type="dxa"/>
          </w:tcPr>
          <w:p w14:paraId="5BCC55F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326" w:type="dxa"/>
          </w:tcPr>
          <w:p w14:paraId="490A36B9"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997" w:type="dxa"/>
          </w:tcPr>
          <w:p w14:paraId="27E2432E"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139" w:type="dxa"/>
          </w:tcPr>
          <w:p w14:paraId="2E380BB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134" w:type="dxa"/>
          </w:tcPr>
          <w:p w14:paraId="372704D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321" w:type="dxa"/>
          </w:tcPr>
          <w:p w14:paraId="6EF161E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r>
      <w:tr w:rsidR="00352918" w:rsidRPr="009918D0" w14:paraId="36B43A32" w14:textId="77777777">
        <w:trPr>
          <w:trHeight w:val="300"/>
        </w:trPr>
        <w:tc>
          <w:tcPr>
            <w:tcW w:w="2134" w:type="dxa"/>
          </w:tcPr>
          <w:p w14:paraId="389B6C8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Leguminous lectin</w:t>
            </w:r>
          </w:p>
        </w:tc>
        <w:tc>
          <w:tcPr>
            <w:tcW w:w="1417" w:type="dxa"/>
          </w:tcPr>
          <w:p w14:paraId="3DA017A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w:t>
            </w:r>
          </w:p>
        </w:tc>
        <w:tc>
          <w:tcPr>
            <w:tcW w:w="978" w:type="dxa"/>
          </w:tcPr>
          <w:p w14:paraId="41B8C8A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701" w:type="dxa"/>
          </w:tcPr>
          <w:p w14:paraId="68F7483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276" w:type="dxa"/>
          </w:tcPr>
          <w:p w14:paraId="719B89F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w:t>
            </w:r>
          </w:p>
        </w:tc>
        <w:tc>
          <w:tcPr>
            <w:tcW w:w="1290" w:type="dxa"/>
          </w:tcPr>
          <w:p w14:paraId="7708332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326" w:type="dxa"/>
          </w:tcPr>
          <w:p w14:paraId="109F2D0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997" w:type="dxa"/>
          </w:tcPr>
          <w:p w14:paraId="458EE82A"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w:t>
            </w:r>
          </w:p>
        </w:tc>
        <w:tc>
          <w:tcPr>
            <w:tcW w:w="1139" w:type="dxa"/>
          </w:tcPr>
          <w:p w14:paraId="166D7AD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134" w:type="dxa"/>
          </w:tcPr>
          <w:p w14:paraId="010D321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w:t>
            </w:r>
          </w:p>
        </w:tc>
        <w:tc>
          <w:tcPr>
            <w:tcW w:w="1321" w:type="dxa"/>
          </w:tcPr>
          <w:p w14:paraId="72475C7E"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r>
      <w:tr w:rsidR="00352918" w:rsidRPr="009918D0" w14:paraId="07FCE4B5" w14:textId="77777777">
        <w:trPr>
          <w:trHeight w:val="300"/>
        </w:trPr>
        <w:tc>
          <w:tcPr>
            <w:tcW w:w="2134" w:type="dxa"/>
          </w:tcPr>
          <w:p w14:paraId="3B296F4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Legume-like lectin</w:t>
            </w:r>
          </w:p>
        </w:tc>
        <w:tc>
          <w:tcPr>
            <w:tcW w:w="1417" w:type="dxa"/>
          </w:tcPr>
          <w:p w14:paraId="3F9DB0F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w:t>
            </w:r>
          </w:p>
        </w:tc>
        <w:tc>
          <w:tcPr>
            <w:tcW w:w="978" w:type="dxa"/>
          </w:tcPr>
          <w:p w14:paraId="1F9B790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1701" w:type="dxa"/>
          </w:tcPr>
          <w:p w14:paraId="2A7E03D1"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1276" w:type="dxa"/>
          </w:tcPr>
          <w:p w14:paraId="3F65245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1290" w:type="dxa"/>
          </w:tcPr>
          <w:p w14:paraId="26301F6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1326" w:type="dxa"/>
          </w:tcPr>
          <w:p w14:paraId="1F30BD2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997" w:type="dxa"/>
          </w:tcPr>
          <w:p w14:paraId="2BD5771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1139" w:type="dxa"/>
          </w:tcPr>
          <w:p w14:paraId="37471CE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1134" w:type="dxa"/>
          </w:tcPr>
          <w:p w14:paraId="3E2C9871"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1321" w:type="dxa"/>
          </w:tcPr>
          <w:p w14:paraId="4FE10EA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r>
      <w:tr w:rsidR="00352918" w:rsidRPr="009918D0" w14:paraId="09875580" w14:textId="77777777">
        <w:trPr>
          <w:trHeight w:val="300"/>
        </w:trPr>
        <w:tc>
          <w:tcPr>
            <w:tcW w:w="2134" w:type="dxa"/>
          </w:tcPr>
          <w:p w14:paraId="0BDEAFC6" w14:textId="77777777" w:rsidR="00352918" w:rsidRPr="009918D0" w:rsidRDefault="00352918" w:rsidP="00FB7FD4">
            <w:pPr>
              <w:spacing w:after="120" w:line="480" w:lineRule="auto"/>
              <w:jc w:val="both"/>
              <w:rPr>
                <w:rFonts w:asciiTheme="minorHAnsi" w:hAnsiTheme="minorHAnsi" w:cstheme="minorHAnsi"/>
                <w:sz w:val="22"/>
                <w:szCs w:val="22"/>
                <w:lang w:val="en-GB"/>
              </w:rPr>
            </w:pPr>
          </w:p>
          <w:p w14:paraId="790A055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Protease functions</w:t>
            </w:r>
          </w:p>
        </w:tc>
        <w:tc>
          <w:tcPr>
            <w:tcW w:w="1417" w:type="dxa"/>
          </w:tcPr>
          <w:p w14:paraId="107C90BD"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978" w:type="dxa"/>
          </w:tcPr>
          <w:p w14:paraId="15C94EF2"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701" w:type="dxa"/>
          </w:tcPr>
          <w:p w14:paraId="66E65ACD"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276" w:type="dxa"/>
          </w:tcPr>
          <w:p w14:paraId="2E364FDA"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290" w:type="dxa"/>
          </w:tcPr>
          <w:p w14:paraId="74A22ED1"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326" w:type="dxa"/>
          </w:tcPr>
          <w:p w14:paraId="0CEAF2DA"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997" w:type="dxa"/>
          </w:tcPr>
          <w:p w14:paraId="2C735077"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139" w:type="dxa"/>
          </w:tcPr>
          <w:p w14:paraId="5EE2B2B4"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134" w:type="dxa"/>
          </w:tcPr>
          <w:p w14:paraId="39EE9C8D"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321" w:type="dxa"/>
          </w:tcPr>
          <w:p w14:paraId="11F89C0D"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r>
      <w:tr w:rsidR="00352918" w:rsidRPr="009918D0" w14:paraId="7659778E" w14:textId="77777777">
        <w:trPr>
          <w:trHeight w:val="300"/>
        </w:trPr>
        <w:tc>
          <w:tcPr>
            <w:tcW w:w="2134" w:type="dxa"/>
          </w:tcPr>
          <w:p w14:paraId="27E7BA8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Protease inhibitors</w:t>
            </w:r>
          </w:p>
        </w:tc>
        <w:tc>
          <w:tcPr>
            <w:tcW w:w="1417" w:type="dxa"/>
          </w:tcPr>
          <w:p w14:paraId="7FEAF11A"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13</w:t>
            </w:r>
          </w:p>
        </w:tc>
        <w:tc>
          <w:tcPr>
            <w:tcW w:w="978" w:type="dxa"/>
          </w:tcPr>
          <w:p w14:paraId="73307784"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11</w:t>
            </w:r>
          </w:p>
        </w:tc>
        <w:tc>
          <w:tcPr>
            <w:tcW w:w="1701" w:type="dxa"/>
          </w:tcPr>
          <w:p w14:paraId="2565F39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14</w:t>
            </w:r>
          </w:p>
        </w:tc>
        <w:tc>
          <w:tcPr>
            <w:tcW w:w="1276" w:type="dxa"/>
          </w:tcPr>
          <w:p w14:paraId="533E022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51</w:t>
            </w:r>
          </w:p>
        </w:tc>
        <w:tc>
          <w:tcPr>
            <w:tcW w:w="1290" w:type="dxa"/>
          </w:tcPr>
          <w:p w14:paraId="0CE665E5"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35</w:t>
            </w:r>
          </w:p>
        </w:tc>
        <w:tc>
          <w:tcPr>
            <w:tcW w:w="1326" w:type="dxa"/>
          </w:tcPr>
          <w:p w14:paraId="7DDFCB1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46</w:t>
            </w:r>
          </w:p>
        </w:tc>
        <w:tc>
          <w:tcPr>
            <w:tcW w:w="997" w:type="dxa"/>
          </w:tcPr>
          <w:p w14:paraId="0D7F4DC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30</w:t>
            </w:r>
          </w:p>
        </w:tc>
        <w:tc>
          <w:tcPr>
            <w:tcW w:w="1139" w:type="dxa"/>
          </w:tcPr>
          <w:p w14:paraId="67D8BBD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28</w:t>
            </w:r>
          </w:p>
        </w:tc>
        <w:tc>
          <w:tcPr>
            <w:tcW w:w="1134" w:type="dxa"/>
          </w:tcPr>
          <w:p w14:paraId="00ABF9E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15</w:t>
            </w:r>
          </w:p>
        </w:tc>
        <w:tc>
          <w:tcPr>
            <w:tcW w:w="1321" w:type="dxa"/>
          </w:tcPr>
          <w:p w14:paraId="60A007D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15</w:t>
            </w:r>
          </w:p>
        </w:tc>
      </w:tr>
      <w:tr w:rsidR="00352918" w:rsidRPr="009918D0" w14:paraId="389673C3" w14:textId="77777777">
        <w:trPr>
          <w:trHeight w:val="300"/>
        </w:trPr>
        <w:tc>
          <w:tcPr>
            <w:tcW w:w="2134" w:type="dxa"/>
          </w:tcPr>
          <w:p w14:paraId="614C6D95"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Proteases, all</w:t>
            </w:r>
          </w:p>
        </w:tc>
        <w:tc>
          <w:tcPr>
            <w:tcW w:w="1417" w:type="dxa"/>
          </w:tcPr>
          <w:p w14:paraId="4C14D5A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428</w:t>
            </w:r>
          </w:p>
        </w:tc>
        <w:tc>
          <w:tcPr>
            <w:tcW w:w="978" w:type="dxa"/>
          </w:tcPr>
          <w:p w14:paraId="5655506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379</w:t>
            </w:r>
          </w:p>
        </w:tc>
        <w:tc>
          <w:tcPr>
            <w:tcW w:w="1701" w:type="dxa"/>
          </w:tcPr>
          <w:p w14:paraId="21FAF02A"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324</w:t>
            </w:r>
          </w:p>
        </w:tc>
        <w:tc>
          <w:tcPr>
            <w:tcW w:w="1276" w:type="dxa"/>
          </w:tcPr>
          <w:p w14:paraId="32DC463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450</w:t>
            </w:r>
          </w:p>
        </w:tc>
        <w:tc>
          <w:tcPr>
            <w:tcW w:w="1290" w:type="dxa"/>
          </w:tcPr>
          <w:p w14:paraId="477D6B7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541</w:t>
            </w:r>
          </w:p>
        </w:tc>
        <w:tc>
          <w:tcPr>
            <w:tcW w:w="1326" w:type="dxa"/>
          </w:tcPr>
          <w:p w14:paraId="3191824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602</w:t>
            </w:r>
          </w:p>
        </w:tc>
        <w:tc>
          <w:tcPr>
            <w:tcW w:w="997" w:type="dxa"/>
          </w:tcPr>
          <w:p w14:paraId="363F14B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482</w:t>
            </w:r>
          </w:p>
        </w:tc>
        <w:tc>
          <w:tcPr>
            <w:tcW w:w="1139" w:type="dxa"/>
          </w:tcPr>
          <w:p w14:paraId="2D0B6CAE"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630</w:t>
            </w:r>
          </w:p>
        </w:tc>
        <w:tc>
          <w:tcPr>
            <w:tcW w:w="1134" w:type="dxa"/>
          </w:tcPr>
          <w:p w14:paraId="2A5516C5"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361</w:t>
            </w:r>
          </w:p>
        </w:tc>
        <w:tc>
          <w:tcPr>
            <w:tcW w:w="1321" w:type="dxa"/>
          </w:tcPr>
          <w:p w14:paraId="1D5748F4"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367</w:t>
            </w:r>
          </w:p>
        </w:tc>
      </w:tr>
      <w:tr w:rsidR="00352918" w:rsidRPr="009918D0" w14:paraId="081C9136" w14:textId="77777777">
        <w:trPr>
          <w:trHeight w:val="300"/>
        </w:trPr>
        <w:tc>
          <w:tcPr>
            <w:tcW w:w="2134" w:type="dxa"/>
          </w:tcPr>
          <w:p w14:paraId="7EE3BF6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Serine proteases</w:t>
            </w:r>
          </w:p>
        </w:tc>
        <w:tc>
          <w:tcPr>
            <w:tcW w:w="1417" w:type="dxa"/>
          </w:tcPr>
          <w:p w14:paraId="0231C74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166</w:t>
            </w:r>
          </w:p>
        </w:tc>
        <w:tc>
          <w:tcPr>
            <w:tcW w:w="978" w:type="dxa"/>
          </w:tcPr>
          <w:p w14:paraId="4AB6BCF1"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84</w:t>
            </w:r>
          </w:p>
        </w:tc>
        <w:tc>
          <w:tcPr>
            <w:tcW w:w="1701" w:type="dxa"/>
          </w:tcPr>
          <w:p w14:paraId="5F7B54B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106</w:t>
            </w:r>
          </w:p>
        </w:tc>
        <w:tc>
          <w:tcPr>
            <w:tcW w:w="1276" w:type="dxa"/>
          </w:tcPr>
          <w:p w14:paraId="196D3E2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170</w:t>
            </w:r>
          </w:p>
        </w:tc>
        <w:tc>
          <w:tcPr>
            <w:tcW w:w="1290" w:type="dxa"/>
          </w:tcPr>
          <w:p w14:paraId="0EF54F6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182</w:t>
            </w:r>
          </w:p>
        </w:tc>
        <w:tc>
          <w:tcPr>
            <w:tcW w:w="1326" w:type="dxa"/>
          </w:tcPr>
          <w:p w14:paraId="73F507D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189</w:t>
            </w:r>
          </w:p>
        </w:tc>
        <w:tc>
          <w:tcPr>
            <w:tcW w:w="997" w:type="dxa"/>
          </w:tcPr>
          <w:p w14:paraId="1A3A13D4"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200</w:t>
            </w:r>
          </w:p>
        </w:tc>
        <w:tc>
          <w:tcPr>
            <w:tcW w:w="1139" w:type="dxa"/>
          </w:tcPr>
          <w:p w14:paraId="41176E54"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248</w:t>
            </w:r>
          </w:p>
        </w:tc>
        <w:tc>
          <w:tcPr>
            <w:tcW w:w="1134" w:type="dxa"/>
          </w:tcPr>
          <w:p w14:paraId="3AF05CD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112</w:t>
            </w:r>
          </w:p>
        </w:tc>
        <w:tc>
          <w:tcPr>
            <w:tcW w:w="1321" w:type="dxa"/>
          </w:tcPr>
          <w:p w14:paraId="3226732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140</w:t>
            </w:r>
          </w:p>
        </w:tc>
      </w:tr>
      <w:tr w:rsidR="00352918" w:rsidRPr="009918D0" w14:paraId="3B724B23" w14:textId="77777777">
        <w:trPr>
          <w:trHeight w:val="300"/>
        </w:trPr>
        <w:tc>
          <w:tcPr>
            <w:tcW w:w="2134" w:type="dxa"/>
          </w:tcPr>
          <w:p w14:paraId="4AFB89A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Metalloproteases</w:t>
            </w:r>
          </w:p>
        </w:tc>
        <w:tc>
          <w:tcPr>
            <w:tcW w:w="1417" w:type="dxa"/>
          </w:tcPr>
          <w:p w14:paraId="2EDBA421"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92</w:t>
            </w:r>
          </w:p>
        </w:tc>
        <w:tc>
          <w:tcPr>
            <w:tcW w:w="978" w:type="dxa"/>
          </w:tcPr>
          <w:p w14:paraId="3B345A2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91</w:t>
            </w:r>
          </w:p>
        </w:tc>
        <w:tc>
          <w:tcPr>
            <w:tcW w:w="1701" w:type="dxa"/>
          </w:tcPr>
          <w:p w14:paraId="6272A384"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80</w:t>
            </w:r>
          </w:p>
        </w:tc>
        <w:tc>
          <w:tcPr>
            <w:tcW w:w="1276" w:type="dxa"/>
          </w:tcPr>
          <w:p w14:paraId="62F7DEA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98</w:t>
            </w:r>
          </w:p>
        </w:tc>
        <w:tc>
          <w:tcPr>
            <w:tcW w:w="1290" w:type="dxa"/>
          </w:tcPr>
          <w:p w14:paraId="5A24EB54"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100</w:t>
            </w:r>
          </w:p>
        </w:tc>
        <w:tc>
          <w:tcPr>
            <w:tcW w:w="1326" w:type="dxa"/>
          </w:tcPr>
          <w:p w14:paraId="5564E6B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91</w:t>
            </w:r>
          </w:p>
        </w:tc>
        <w:tc>
          <w:tcPr>
            <w:tcW w:w="997" w:type="dxa"/>
          </w:tcPr>
          <w:p w14:paraId="1AF47F6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107</w:t>
            </w:r>
          </w:p>
        </w:tc>
        <w:tc>
          <w:tcPr>
            <w:tcW w:w="1139" w:type="dxa"/>
          </w:tcPr>
          <w:p w14:paraId="30C7983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129</w:t>
            </w:r>
          </w:p>
        </w:tc>
        <w:tc>
          <w:tcPr>
            <w:tcW w:w="1134" w:type="dxa"/>
          </w:tcPr>
          <w:p w14:paraId="74271FA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88</w:t>
            </w:r>
          </w:p>
        </w:tc>
        <w:tc>
          <w:tcPr>
            <w:tcW w:w="1321" w:type="dxa"/>
          </w:tcPr>
          <w:p w14:paraId="1BF5B01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101</w:t>
            </w:r>
          </w:p>
        </w:tc>
      </w:tr>
      <w:tr w:rsidR="00352918" w:rsidRPr="009918D0" w14:paraId="60BE1FFF" w14:textId="77777777">
        <w:trPr>
          <w:trHeight w:val="300"/>
        </w:trPr>
        <w:tc>
          <w:tcPr>
            <w:tcW w:w="2134" w:type="dxa"/>
          </w:tcPr>
          <w:p w14:paraId="2AB9483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Cysteine proteases</w:t>
            </w:r>
          </w:p>
        </w:tc>
        <w:tc>
          <w:tcPr>
            <w:tcW w:w="1417" w:type="dxa"/>
          </w:tcPr>
          <w:p w14:paraId="21136EC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115</w:t>
            </w:r>
          </w:p>
        </w:tc>
        <w:tc>
          <w:tcPr>
            <w:tcW w:w="978" w:type="dxa"/>
          </w:tcPr>
          <w:p w14:paraId="018D55C9"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124</w:t>
            </w:r>
          </w:p>
        </w:tc>
        <w:tc>
          <w:tcPr>
            <w:tcW w:w="1701" w:type="dxa"/>
          </w:tcPr>
          <w:p w14:paraId="2620A7C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92</w:t>
            </w:r>
          </w:p>
        </w:tc>
        <w:tc>
          <w:tcPr>
            <w:tcW w:w="1276" w:type="dxa"/>
          </w:tcPr>
          <w:p w14:paraId="4DD274F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140</w:t>
            </w:r>
          </w:p>
        </w:tc>
        <w:tc>
          <w:tcPr>
            <w:tcW w:w="1290" w:type="dxa"/>
          </w:tcPr>
          <w:p w14:paraId="1DDEC32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116</w:t>
            </w:r>
          </w:p>
        </w:tc>
        <w:tc>
          <w:tcPr>
            <w:tcW w:w="1326" w:type="dxa"/>
          </w:tcPr>
          <w:p w14:paraId="05F151A4"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113</w:t>
            </w:r>
          </w:p>
        </w:tc>
        <w:tc>
          <w:tcPr>
            <w:tcW w:w="997" w:type="dxa"/>
          </w:tcPr>
          <w:p w14:paraId="15D5A2F9"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121</w:t>
            </w:r>
          </w:p>
        </w:tc>
        <w:tc>
          <w:tcPr>
            <w:tcW w:w="1139" w:type="dxa"/>
          </w:tcPr>
          <w:p w14:paraId="3FD9EC3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208</w:t>
            </w:r>
          </w:p>
        </w:tc>
        <w:tc>
          <w:tcPr>
            <w:tcW w:w="1134" w:type="dxa"/>
          </w:tcPr>
          <w:p w14:paraId="2648F2C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117</w:t>
            </w:r>
          </w:p>
        </w:tc>
        <w:tc>
          <w:tcPr>
            <w:tcW w:w="1321" w:type="dxa"/>
          </w:tcPr>
          <w:p w14:paraId="579741A4"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85</w:t>
            </w:r>
          </w:p>
        </w:tc>
      </w:tr>
      <w:tr w:rsidR="00352918" w:rsidRPr="009918D0" w14:paraId="735CEFB1" w14:textId="77777777">
        <w:trPr>
          <w:trHeight w:val="300"/>
        </w:trPr>
        <w:tc>
          <w:tcPr>
            <w:tcW w:w="2134" w:type="dxa"/>
          </w:tcPr>
          <w:p w14:paraId="78DE574B" w14:textId="77777777" w:rsidR="00352918" w:rsidRPr="009918D0" w:rsidRDefault="00352918" w:rsidP="00FB7FD4">
            <w:pPr>
              <w:spacing w:after="120" w:line="480" w:lineRule="auto"/>
              <w:jc w:val="both"/>
              <w:rPr>
                <w:rFonts w:asciiTheme="minorHAnsi" w:hAnsiTheme="minorHAnsi" w:cstheme="minorHAnsi"/>
                <w:sz w:val="22"/>
                <w:szCs w:val="22"/>
                <w:lang w:val="en-GB"/>
              </w:rPr>
            </w:pPr>
          </w:p>
          <w:p w14:paraId="04C7DA6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t>Others</w:t>
            </w:r>
          </w:p>
        </w:tc>
        <w:tc>
          <w:tcPr>
            <w:tcW w:w="1417" w:type="dxa"/>
          </w:tcPr>
          <w:p w14:paraId="0212422A"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978" w:type="dxa"/>
          </w:tcPr>
          <w:p w14:paraId="11810733"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701" w:type="dxa"/>
          </w:tcPr>
          <w:p w14:paraId="1DFDDD03"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276" w:type="dxa"/>
          </w:tcPr>
          <w:p w14:paraId="2F149063"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290" w:type="dxa"/>
          </w:tcPr>
          <w:p w14:paraId="42F3E6B4"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326" w:type="dxa"/>
          </w:tcPr>
          <w:p w14:paraId="21E65ED6"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997" w:type="dxa"/>
          </w:tcPr>
          <w:p w14:paraId="1DD0EA3F"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139" w:type="dxa"/>
          </w:tcPr>
          <w:p w14:paraId="72B736B2"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134" w:type="dxa"/>
          </w:tcPr>
          <w:p w14:paraId="79BA3343"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c>
          <w:tcPr>
            <w:tcW w:w="1321" w:type="dxa"/>
          </w:tcPr>
          <w:p w14:paraId="774D810E" w14:textId="77777777" w:rsidR="00352918" w:rsidRPr="009918D0" w:rsidRDefault="00352918" w:rsidP="00FB7FD4">
            <w:pPr>
              <w:spacing w:after="120" w:line="480" w:lineRule="auto"/>
              <w:jc w:val="both"/>
              <w:rPr>
                <w:rFonts w:asciiTheme="minorHAnsi" w:hAnsiTheme="minorHAnsi" w:cstheme="minorHAnsi"/>
                <w:sz w:val="22"/>
                <w:szCs w:val="22"/>
                <w:lang w:val="en-GB"/>
              </w:rPr>
            </w:pPr>
          </w:p>
        </w:tc>
      </w:tr>
      <w:tr w:rsidR="00352918" w:rsidRPr="009918D0" w14:paraId="73708832" w14:textId="77777777">
        <w:trPr>
          <w:trHeight w:val="300"/>
        </w:trPr>
        <w:tc>
          <w:tcPr>
            <w:tcW w:w="2134" w:type="dxa"/>
          </w:tcPr>
          <w:p w14:paraId="4F64520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ABC transporters</w:t>
            </w:r>
          </w:p>
        </w:tc>
        <w:tc>
          <w:tcPr>
            <w:tcW w:w="1417" w:type="dxa"/>
          </w:tcPr>
          <w:p w14:paraId="56AB088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81</w:t>
            </w:r>
          </w:p>
        </w:tc>
        <w:tc>
          <w:tcPr>
            <w:tcW w:w="978" w:type="dxa"/>
          </w:tcPr>
          <w:p w14:paraId="7A7392F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36</w:t>
            </w:r>
          </w:p>
        </w:tc>
        <w:tc>
          <w:tcPr>
            <w:tcW w:w="1701" w:type="dxa"/>
          </w:tcPr>
          <w:p w14:paraId="3ED9D8B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49</w:t>
            </w:r>
          </w:p>
        </w:tc>
        <w:tc>
          <w:tcPr>
            <w:tcW w:w="1276" w:type="dxa"/>
          </w:tcPr>
          <w:p w14:paraId="465C7764"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148</w:t>
            </w:r>
          </w:p>
        </w:tc>
        <w:tc>
          <w:tcPr>
            <w:tcW w:w="1290" w:type="dxa"/>
          </w:tcPr>
          <w:p w14:paraId="645D220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171</w:t>
            </w:r>
          </w:p>
        </w:tc>
        <w:tc>
          <w:tcPr>
            <w:tcW w:w="1326" w:type="dxa"/>
          </w:tcPr>
          <w:p w14:paraId="63EF3331"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175</w:t>
            </w:r>
          </w:p>
        </w:tc>
        <w:tc>
          <w:tcPr>
            <w:tcW w:w="997" w:type="dxa"/>
          </w:tcPr>
          <w:p w14:paraId="6A8BD80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158</w:t>
            </w:r>
          </w:p>
        </w:tc>
        <w:tc>
          <w:tcPr>
            <w:tcW w:w="1139" w:type="dxa"/>
          </w:tcPr>
          <w:p w14:paraId="11EBA711"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138</w:t>
            </w:r>
          </w:p>
        </w:tc>
        <w:tc>
          <w:tcPr>
            <w:tcW w:w="1134" w:type="dxa"/>
          </w:tcPr>
          <w:p w14:paraId="1874E9D4"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70</w:t>
            </w:r>
          </w:p>
        </w:tc>
        <w:tc>
          <w:tcPr>
            <w:tcW w:w="1321" w:type="dxa"/>
          </w:tcPr>
          <w:p w14:paraId="583B3BC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58</w:t>
            </w:r>
          </w:p>
        </w:tc>
      </w:tr>
      <w:tr w:rsidR="00352918" w:rsidRPr="009918D0" w14:paraId="2C765D51" w14:textId="77777777">
        <w:trPr>
          <w:trHeight w:val="300"/>
        </w:trPr>
        <w:tc>
          <w:tcPr>
            <w:tcW w:w="2134" w:type="dxa"/>
          </w:tcPr>
          <w:p w14:paraId="3F25D6A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Protein kinases</w:t>
            </w:r>
          </w:p>
        </w:tc>
        <w:tc>
          <w:tcPr>
            <w:tcW w:w="1417" w:type="dxa"/>
          </w:tcPr>
          <w:p w14:paraId="29A7D10E"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243</w:t>
            </w:r>
          </w:p>
        </w:tc>
        <w:tc>
          <w:tcPr>
            <w:tcW w:w="978" w:type="dxa"/>
          </w:tcPr>
          <w:p w14:paraId="260BD583"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305</w:t>
            </w:r>
          </w:p>
        </w:tc>
        <w:tc>
          <w:tcPr>
            <w:tcW w:w="1701" w:type="dxa"/>
          </w:tcPr>
          <w:p w14:paraId="2F0ACAB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217</w:t>
            </w:r>
          </w:p>
        </w:tc>
        <w:tc>
          <w:tcPr>
            <w:tcW w:w="1276" w:type="dxa"/>
          </w:tcPr>
          <w:p w14:paraId="4C10D82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423</w:t>
            </w:r>
          </w:p>
        </w:tc>
        <w:tc>
          <w:tcPr>
            <w:tcW w:w="1290" w:type="dxa"/>
          </w:tcPr>
          <w:p w14:paraId="3D41370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398</w:t>
            </w:r>
          </w:p>
        </w:tc>
        <w:tc>
          <w:tcPr>
            <w:tcW w:w="1326" w:type="dxa"/>
          </w:tcPr>
          <w:p w14:paraId="09E989E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430</w:t>
            </w:r>
          </w:p>
        </w:tc>
        <w:tc>
          <w:tcPr>
            <w:tcW w:w="997" w:type="dxa"/>
          </w:tcPr>
          <w:p w14:paraId="5F5BFB6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232</w:t>
            </w:r>
          </w:p>
        </w:tc>
        <w:tc>
          <w:tcPr>
            <w:tcW w:w="1139" w:type="dxa"/>
          </w:tcPr>
          <w:p w14:paraId="66C920E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690</w:t>
            </w:r>
          </w:p>
        </w:tc>
        <w:tc>
          <w:tcPr>
            <w:tcW w:w="1134" w:type="dxa"/>
          </w:tcPr>
          <w:p w14:paraId="4D00CA89"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330</w:t>
            </w:r>
          </w:p>
        </w:tc>
        <w:tc>
          <w:tcPr>
            <w:tcW w:w="1321" w:type="dxa"/>
          </w:tcPr>
          <w:p w14:paraId="3266CA94"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160</w:t>
            </w:r>
          </w:p>
        </w:tc>
      </w:tr>
      <w:tr w:rsidR="00352918" w:rsidRPr="009918D0" w14:paraId="6A9595BB" w14:textId="77777777">
        <w:trPr>
          <w:trHeight w:val="300"/>
        </w:trPr>
        <w:tc>
          <w:tcPr>
            <w:tcW w:w="2134" w:type="dxa"/>
          </w:tcPr>
          <w:p w14:paraId="53E6C63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Notch protein</w:t>
            </w:r>
          </w:p>
        </w:tc>
        <w:tc>
          <w:tcPr>
            <w:tcW w:w="1417" w:type="dxa"/>
          </w:tcPr>
          <w:p w14:paraId="574E1081"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3</w:t>
            </w:r>
          </w:p>
        </w:tc>
        <w:tc>
          <w:tcPr>
            <w:tcW w:w="978" w:type="dxa"/>
          </w:tcPr>
          <w:p w14:paraId="68DC025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701" w:type="dxa"/>
          </w:tcPr>
          <w:p w14:paraId="5B53EAB9"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276" w:type="dxa"/>
          </w:tcPr>
          <w:p w14:paraId="3D60B0D8"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290" w:type="dxa"/>
          </w:tcPr>
          <w:p w14:paraId="416D2F0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326" w:type="dxa"/>
          </w:tcPr>
          <w:p w14:paraId="14B2E4B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997" w:type="dxa"/>
          </w:tcPr>
          <w:p w14:paraId="2DFDC01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w:t>
            </w:r>
          </w:p>
        </w:tc>
        <w:tc>
          <w:tcPr>
            <w:tcW w:w="1139" w:type="dxa"/>
          </w:tcPr>
          <w:p w14:paraId="7ABDEF64"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18</w:t>
            </w:r>
          </w:p>
        </w:tc>
        <w:tc>
          <w:tcPr>
            <w:tcW w:w="1134" w:type="dxa"/>
          </w:tcPr>
          <w:p w14:paraId="6395B767"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11</w:t>
            </w:r>
          </w:p>
        </w:tc>
        <w:tc>
          <w:tcPr>
            <w:tcW w:w="1321" w:type="dxa"/>
          </w:tcPr>
          <w:p w14:paraId="01A9CFCD"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2</w:t>
            </w:r>
          </w:p>
        </w:tc>
      </w:tr>
      <w:tr w:rsidR="00352918" w:rsidRPr="009918D0" w14:paraId="0404E040" w14:textId="77777777">
        <w:trPr>
          <w:trHeight w:val="300"/>
        </w:trPr>
        <w:tc>
          <w:tcPr>
            <w:tcW w:w="2134" w:type="dxa"/>
          </w:tcPr>
          <w:p w14:paraId="079E11DC"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Haemolysin E</w:t>
            </w:r>
          </w:p>
        </w:tc>
        <w:tc>
          <w:tcPr>
            <w:tcW w:w="1417" w:type="dxa"/>
          </w:tcPr>
          <w:p w14:paraId="561FEB94"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978" w:type="dxa"/>
          </w:tcPr>
          <w:p w14:paraId="219D719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701" w:type="dxa"/>
          </w:tcPr>
          <w:p w14:paraId="301CA6F9"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276" w:type="dxa"/>
          </w:tcPr>
          <w:p w14:paraId="563E598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290" w:type="dxa"/>
          </w:tcPr>
          <w:p w14:paraId="30FC626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326" w:type="dxa"/>
          </w:tcPr>
          <w:p w14:paraId="5D591B7B"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997" w:type="dxa"/>
          </w:tcPr>
          <w:p w14:paraId="3E8031B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139" w:type="dxa"/>
          </w:tcPr>
          <w:p w14:paraId="57015416"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5</w:t>
            </w:r>
          </w:p>
        </w:tc>
        <w:tc>
          <w:tcPr>
            <w:tcW w:w="1134" w:type="dxa"/>
          </w:tcPr>
          <w:p w14:paraId="6903B8D1"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c>
          <w:tcPr>
            <w:tcW w:w="1321" w:type="dxa"/>
          </w:tcPr>
          <w:p w14:paraId="4ED6082F"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sz w:val="22"/>
                <w:szCs w:val="22"/>
                <w:lang w:val="en-GB"/>
              </w:rPr>
              <w:t>0</w:t>
            </w:r>
          </w:p>
        </w:tc>
      </w:tr>
    </w:tbl>
    <w:p w14:paraId="4A1B9D50"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hAnsiTheme="minorHAnsi" w:cstheme="minorHAnsi"/>
          <w:sz w:val="22"/>
          <w:szCs w:val="22"/>
          <w:lang w:val="en-GB"/>
        </w:rPr>
        <w:br w:type="page"/>
      </w:r>
    </w:p>
    <w:p w14:paraId="206EEA65" w14:textId="77777777" w:rsidR="00352918" w:rsidRPr="009918D0" w:rsidRDefault="00352918" w:rsidP="00FB7FD4">
      <w:pPr>
        <w:spacing w:after="120" w:line="480" w:lineRule="auto"/>
        <w:jc w:val="both"/>
        <w:rPr>
          <w:rFonts w:asciiTheme="minorHAnsi" w:hAnsiTheme="minorHAnsi" w:cstheme="minorHAnsi"/>
          <w:sz w:val="22"/>
          <w:szCs w:val="22"/>
          <w:lang w:val="en-GB"/>
        </w:rPr>
      </w:pPr>
    </w:p>
    <w:p w14:paraId="309CC7C1" w14:textId="77777777" w:rsidR="00352918" w:rsidRPr="009918D0" w:rsidRDefault="00352918" w:rsidP="00FB7FD4">
      <w:pPr>
        <w:spacing w:after="120" w:line="480" w:lineRule="auto"/>
        <w:jc w:val="both"/>
        <w:rPr>
          <w:rFonts w:asciiTheme="minorHAnsi" w:hAnsiTheme="minorHAnsi" w:cstheme="minorHAnsi"/>
          <w:sz w:val="22"/>
          <w:szCs w:val="22"/>
          <w:lang w:val="en-GB"/>
        </w:rPr>
      </w:pPr>
    </w:p>
    <w:p w14:paraId="09A7FF93" w14:textId="77777777" w:rsidR="00352918" w:rsidRPr="009918D0" w:rsidRDefault="00352918" w:rsidP="00FB7FD4">
      <w:pPr>
        <w:spacing w:after="120" w:line="480" w:lineRule="auto"/>
        <w:jc w:val="both"/>
        <w:rPr>
          <w:rFonts w:asciiTheme="minorHAnsi" w:hAnsiTheme="minorHAnsi" w:cstheme="minorHAnsi"/>
          <w:sz w:val="22"/>
          <w:szCs w:val="22"/>
          <w:lang w:val="en-GB"/>
        </w:rPr>
      </w:pPr>
    </w:p>
    <w:p w14:paraId="0D045052" w14:textId="77777777" w:rsidR="00352918" w:rsidRPr="009918D0" w:rsidRDefault="000F54FC" w:rsidP="00FB7FD4">
      <w:pPr>
        <w:spacing w:after="120" w:line="480" w:lineRule="auto"/>
        <w:jc w:val="both"/>
        <w:rPr>
          <w:rFonts w:asciiTheme="minorHAnsi" w:hAnsiTheme="minorHAnsi" w:cstheme="minorHAnsi"/>
          <w:sz w:val="22"/>
          <w:szCs w:val="22"/>
          <w:lang w:val="en-GB"/>
        </w:rPr>
      </w:pPr>
      <w:r w:rsidRPr="009918D0">
        <w:rPr>
          <w:rFonts w:asciiTheme="minorHAnsi" w:hAnsiTheme="minorHAnsi" w:cstheme="minorHAnsi"/>
          <w:sz w:val="22"/>
          <w:szCs w:val="22"/>
          <w:lang w:val="en-GB"/>
        </w:rPr>
        <w:br w:type="page"/>
      </w:r>
    </w:p>
    <w:p w14:paraId="5FA91D58" w14:textId="236CDADB" w:rsidR="00352918" w:rsidRPr="009918D0" w:rsidRDefault="000F54FC" w:rsidP="00FB7FD4">
      <w:pPr>
        <w:widowControl w:val="0"/>
        <w:spacing w:after="120" w:line="480" w:lineRule="auto"/>
        <w:jc w:val="both"/>
        <w:rPr>
          <w:rFonts w:asciiTheme="minorHAnsi" w:hAnsiTheme="minorHAnsi" w:cstheme="minorHAnsi"/>
          <w:sz w:val="22"/>
          <w:szCs w:val="22"/>
          <w:lang w:val="en-GB"/>
        </w:rPr>
      </w:pPr>
      <w:r w:rsidRPr="009918D0">
        <w:rPr>
          <w:rFonts w:asciiTheme="minorHAnsi" w:eastAsia="Cambria" w:hAnsiTheme="minorHAnsi" w:cstheme="minorHAnsi"/>
          <w:b/>
          <w:sz w:val="22"/>
          <w:szCs w:val="22"/>
          <w:lang w:val="en-GB"/>
        </w:rPr>
        <w:lastRenderedPageBreak/>
        <w:t>Table S</w:t>
      </w:r>
      <w:r w:rsidR="00135D62" w:rsidRPr="009918D0">
        <w:rPr>
          <w:rFonts w:asciiTheme="minorHAnsi" w:eastAsia="Cambria" w:hAnsiTheme="minorHAnsi" w:cstheme="minorHAnsi"/>
          <w:b/>
          <w:sz w:val="22"/>
          <w:szCs w:val="22"/>
          <w:lang w:val="en-GB"/>
        </w:rPr>
        <w:t>X</w:t>
      </w:r>
      <w:r w:rsidRPr="009918D0">
        <w:rPr>
          <w:rFonts w:asciiTheme="minorHAnsi" w:eastAsia="Cambria" w:hAnsiTheme="minorHAnsi" w:cstheme="minorHAnsi"/>
          <w:b/>
          <w:sz w:val="22"/>
          <w:szCs w:val="22"/>
          <w:lang w:val="en-GB"/>
        </w:rPr>
        <w:t>. Identification of putative homologues of known flagellum associated proteins.</w:t>
      </w:r>
      <w:r w:rsidRPr="009918D0">
        <w:rPr>
          <w:rFonts w:asciiTheme="minorHAnsi" w:eastAsia="Cambria" w:hAnsiTheme="minorHAnsi" w:cstheme="minorHAnsi"/>
          <w:sz w:val="22"/>
          <w:szCs w:val="22"/>
          <w:lang w:val="en-GB"/>
        </w:rPr>
        <w:t xml:space="preserve"> This analyses includes comparison with the </w:t>
      </w:r>
      <w:r w:rsidRPr="009918D0">
        <w:rPr>
          <w:rFonts w:asciiTheme="minorHAnsi" w:eastAsia="Cambria" w:hAnsiTheme="minorHAnsi" w:cstheme="minorHAnsi"/>
          <w:i/>
          <w:color w:val="232323"/>
          <w:sz w:val="22"/>
          <w:szCs w:val="22"/>
          <w:lang w:val="en-GB"/>
        </w:rPr>
        <w:t xml:space="preserve">Colpomenia bullosa </w:t>
      </w:r>
      <w:r w:rsidRPr="009918D0">
        <w:rPr>
          <w:rFonts w:asciiTheme="minorHAnsi" w:eastAsia="Cambria" w:hAnsiTheme="minorHAnsi" w:cstheme="minorHAnsi"/>
          <w:color w:val="232323"/>
          <w:sz w:val="22"/>
          <w:szCs w:val="22"/>
          <w:lang w:val="en-GB"/>
        </w:rPr>
        <w:t xml:space="preserve">flagella proteomes </w:t>
      </w:r>
      <w:r w:rsidR="001A6DE9" w:rsidRPr="009918D0">
        <w:rPr>
          <w:rFonts w:asciiTheme="minorHAnsi" w:eastAsia="Cambria" w:hAnsiTheme="minorHAnsi" w:cstheme="minorHAnsi"/>
          <w:sz w:val="22"/>
          <w:szCs w:val="22"/>
          <w:lang w:val="en-GB"/>
        </w:rPr>
        <w:fldChar w:fldCharType="begin"/>
      </w:r>
      <w:r w:rsidR="005C02A1">
        <w:rPr>
          <w:rFonts w:asciiTheme="minorHAnsi" w:eastAsia="Cambria" w:hAnsiTheme="minorHAnsi" w:cstheme="minorHAnsi"/>
          <w:sz w:val="22"/>
          <w:szCs w:val="22"/>
          <w:lang w:val="en-GB"/>
        </w:rPr>
        <w:instrText xml:space="preserve"> ADDIN EN.CITE &lt;EndNote&gt;&lt;Cite&gt;&lt;Author&gt;Fu&lt;/Author&gt;&lt;Year&gt;2014&lt;/Year&gt;&lt;RecNum&gt;5879&lt;/RecNum&gt;&lt;DisplayText&gt;(84)&lt;/DisplayText&gt;&lt;record&gt;&lt;rec-number&gt;5879&lt;/rec-number&gt;&lt;foreign-keys&gt;&lt;key app="EN" db-id="aa0wwef99asf0aeesds5pf0ft29wa99fvf0s" timestamp="1443430362"&gt;5879&lt;/key&gt;&lt;/foreign-keys&gt;&lt;ref-type name="Journal Article"&gt;17&lt;/ref-type&gt;&lt;contributors&gt;&lt;authors&gt;&lt;author&gt;Fu, Gang&lt;/author&gt;&lt;author&gt;Nagasato, Chikako&lt;/author&gt;&lt;author&gt;Oka, Seiko&lt;/author&gt;&lt;author&gt;Cock, J. Mark&lt;/author&gt;&lt;author&gt;Motomura, Taizo&lt;/author&gt;&lt;/authors&gt;&lt;/contributors&gt;&lt;titles&gt;&lt;title&gt;Proteomics Analysis of Heterogeneous Flagella in Brown Algae (Stramenopiles)&lt;/title&gt;&lt;secondary-title&gt;Protist&lt;/secondary-title&gt;&lt;/titles&gt;&lt;periodical&gt;&lt;full-title&gt;Protist&lt;/full-title&gt;&lt;/periodical&gt;&lt;pages&gt;662-675&lt;/pages&gt;&lt;volume&gt;165&lt;/volume&gt;&lt;number&gt;5&lt;/number&gt;&lt;keywords&gt;&lt;keyword&gt;Blue light receptor&lt;/keyword&gt;&lt;keyword&gt;brown algae&lt;/keyword&gt;&lt;keyword&gt;creatine kinase&lt;/keyword&gt;&lt;keyword&gt;flagella&lt;/keyword&gt;&lt;keyword&gt;phototaxis&lt;/keyword&gt;&lt;keyword&gt;proteomics.&lt;/keyword&gt;&lt;/keywords&gt;&lt;dates&gt;&lt;year&gt;2014&lt;/year&gt;&lt;pub-dates&gt;&lt;date&gt;9//&lt;/date&gt;&lt;/pub-dates&gt;&lt;/dates&gt;&lt;isbn&gt;1434-4610&lt;/isbn&gt;&lt;urls&gt;&lt;related-urls&gt;&lt;url&gt;http://www.sciencedirect.com/science/article/pii/S1434461014000790&lt;/url&gt;&lt;/related-urls&gt;&lt;/urls&gt;&lt;electronic-resource-num&gt;http://dx.doi.org/10.1016/j.protis.2014.07.007&lt;/electronic-resource-num&gt;&lt;/record&gt;&lt;/Cite&gt;&lt;/EndNote&gt;</w:instrText>
      </w:r>
      <w:r w:rsidR="001A6DE9" w:rsidRPr="009918D0">
        <w:rPr>
          <w:rFonts w:asciiTheme="minorHAnsi" w:eastAsia="Cambria" w:hAnsiTheme="minorHAnsi" w:cstheme="minorHAnsi"/>
          <w:sz w:val="22"/>
          <w:szCs w:val="22"/>
          <w:lang w:val="en-GB"/>
        </w:rPr>
        <w:fldChar w:fldCharType="separate"/>
      </w:r>
      <w:r w:rsidR="005C02A1">
        <w:rPr>
          <w:rFonts w:asciiTheme="minorHAnsi" w:eastAsia="Cambria" w:hAnsiTheme="minorHAnsi" w:cstheme="minorHAnsi"/>
          <w:noProof/>
          <w:sz w:val="22"/>
          <w:szCs w:val="22"/>
          <w:lang w:val="en-GB"/>
        </w:rPr>
        <w:t>(84)</w:t>
      </w:r>
      <w:r w:rsidR="001A6DE9" w:rsidRPr="009918D0">
        <w:rPr>
          <w:rFonts w:asciiTheme="minorHAnsi" w:eastAsia="Cambria" w:hAnsiTheme="minorHAnsi" w:cstheme="minorHAnsi"/>
          <w:sz w:val="22"/>
          <w:szCs w:val="22"/>
          <w:lang w:val="en-GB"/>
        </w:rPr>
        <w:fldChar w:fldCharType="end"/>
      </w:r>
    </w:p>
    <w:p w14:paraId="3587D4BB" w14:textId="77777777" w:rsidR="005C02A1" w:rsidRPr="005C02A1" w:rsidRDefault="001A6DE9" w:rsidP="00CE4B8D">
      <w:pPr>
        <w:pStyle w:val="EndNoteBibliography"/>
        <w:ind w:left="720" w:hanging="720"/>
        <w:rPr>
          <w:noProof/>
        </w:rPr>
      </w:pPr>
      <w:r w:rsidRPr="009918D0">
        <w:rPr>
          <w:rFonts w:asciiTheme="minorHAnsi" w:hAnsiTheme="minorHAnsi" w:cstheme="minorHAnsi"/>
          <w:sz w:val="22"/>
          <w:szCs w:val="22"/>
          <w:lang w:val="en-GB"/>
        </w:rPr>
        <w:fldChar w:fldCharType="begin"/>
      </w:r>
      <w:r w:rsidRPr="009918D0">
        <w:rPr>
          <w:rFonts w:asciiTheme="minorHAnsi" w:hAnsiTheme="minorHAnsi" w:cstheme="minorHAnsi"/>
          <w:sz w:val="22"/>
          <w:szCs w:val="22"/>
          <w:lang w:val="en-GB"/>
        </w:rPr>
        <w:instrText xml:space="preserve"> ADDIN EN.REFLIST </w:instrText>
      </w:r>
      <w:r w:rsidRPr="009918D0">
        <w:rPr>
          <w:rFonts w:asciiTheme="minorHAnsi" w:hAnsiTheme="minorHAnsi" w:cstheme="minorHAnsi"/>
          <w:sz w:val="22"/>
          <w:szCs w:val="22"/>
          <w:lang w:val="en-GB"/>
        </w:rPr>
        <w:fldChar w:fldCharType="separate"/>
      </w:r>
      <w:r w:rsidR="005C02A1" w:rsidRPr="005C02A1">
        <w:rPr>
          <w:noProof/>
        </w:rPr>
        <w:t>1.</w:t>
      </w:r>
      <w:r w:rsidR="005C02A1" w:rsidRPr="005C02A1">
        <w:rPr>
          <w:noProof/>
        </w:rPr>
        <w:tab/>
        <w:t>Patterson DJ. Stamenopiles: chromophytes from a protistan perspective. In: Green JC, Leadbeater BSC, Diver WL, editors. The chromophyte algae, problems and perspectives. Oxford: Claredon; 1989. p. 357-79.</w:t>
      </w:r>
    </w:p>
    <w:p w14:paraId="3574842C" w14:textId="77777777" w:rsidR="005C02A1" w:rsidRPr="005C02A1" w:rsidRDefault="005C02A1" w:rsidP="00CE4B8D">
      <w:pPr>
        <w:pStyle w:val="EndNoteBibliography"/>
        <w:ind w:left="720" w:hanging="720"/>
        <w:rPr>
          <w:noProof/>
        </w:rPr>
      </w:pPr>
      <w:r w:rsidRPr="005C02A1">
        <w:rPr>
          <w:noProof/>
        </w:rPr>
        <w:t>2.</w:t>
      </w:r>
      <w:r w:rsidRPr="005C02A1">
        <w:rPr>
          <w:noProof/>
        </w:rPr>
        <w:tab/>
        <w:t>Cavalier-Smith T. The kingdom Chromista: origin and systematics. In: Round FE, Chapman DJ, editors. Progress in Phycological Research. 4. Bristol: Biopress Ltd; 1986. p. 309-47.</w:t>
      </w:r>
    </w:p>
    <w:p w14:paraId="3DEB73FC" w14:textId="77777777" w:rsidR="005C02A1" w:rsidRPr="005C02A1" w:rsidRDefault="005C02A1" w:rsidP="00CE4B8D">
      <w:pPr>
        <w:pStyle w:val="EndNoteBibliography"/>
        <w:ind w:left="720" w:hanging="720"/>
        <w:rPr>
          <w:noProof/>
        </w:rPr>
      </w:pPr>
      <w:r w:rsidRPr="005C02A1">
        <w:rPr>
          <w:noProof/>
        </w:rPr>
        <w:t>3.</w:t>
      </w:r>
      <w:r w:rsidRPr="005C02A1">
        <w:rPr>
          <w:noProof/>
        </w:rPr>
        <w:tab/>
        <w:t>Cavalier-Smith T, Chao EE. Phylogeny and megasystematics of phagotrophic heterokonts (kingdom Chromista). J Mol Evol. 2006;62(4):388-420.</w:t>
      </w:r>
    </w:p>
    <w:p w14:paraId="3FFB2B58" w14:textId="77777777" w:rsidR="005C02A1" w:rsidRPr="005C02A1" w:rsidRDefault="005C02A1" w:rsidP="00CE4B8D">
      <w:pPr>
        <w:pStyle w:val="EndNoteBibliography"/>
        <w:ind w:left="720" w:hanging="720"/>
        <w:rPr>
          <w:noProof/>
        </w:rPr>
      </w:pPr>
      <w:r w:rsidRPr="005C02A1">
        <w:rPr>
          <w:noProof/>
        </w:rPr>
        <w:t>4.</w:t>
      </w:r>
      <w:r w:rsidRPr="005C02A1">
        <w:rPr>
          <w:noProof/>
        </w:rPr>
        <w:tab/>
        <w:t>Cavalier-Smith T. The origin of fungi and pseudofungi. In: Rayer ADM, editor. Evolutionary Biology of the Fungi (British Mycological Society Symposia). Cambridge: Cambridge University Press; 1987. p. 339-53.</w:t>
      </w:r>
    </w:p>
    <w:p w14:paraId="0DD986DF" w14:textId="77777777" w:rsidR="005C02A1" w:rsidRPr="005C02A1" w:rsidRDefault="005C02A1" w:rsidP="00CE4B8D">
      <w:pPr>
        <w:pStyle w:val="EndNoteBibliography"/>
        <w:ind w:left="720" w:hanging="720"/>
        <w:rPr>
          <w:noProof/>
        </w:rPr>
      </w:pPr>
      <w:r w:rsidRPr="005C02A1">
        <w:rPr>
          <w:noProof/>
        </w:rPr>
        <w:t>5.</w:t>
      </w:r>
      <w:r w:rsidRPr="005C02A1">
        <w:rPr>
          <w:noProof/>
        </w:rPr>
        <w:tab/>
        <w:t>Burki F, Kaplan M, Tikhonenkov DV, Zlatogursky V, Minh BQ, Radaykina LV, et al. Untangling the early diversification of eukaryotes: a phylogenomic study of the evolutionary origins of Centrohelida, Haptophyta and Cryptista. Proceedings of the Royal Society of London B: Biological Sciences. 2016;283(1823).</w:t>
      </w:r>
    </w:p>
    <w:p w14:paraId="46FB1E57" w14:textId="77777777" w:rsidR="005C02A1" w:rsidRPr="005C02A1" w:rsidRDefault="005C02A1" w:rsidP="00CE4B8D">
      <w:pPr>
        <w:pStyle w:val="EndNoteBibliography"/>
        <w:ind w:left="720" w:hanging="720"/>
        <w:rPr>
          <w:noProof/>
        </w:rPr>
      </w:pPr>
      <w:r w:rsidRPr="005C02A1">
        <w:rPr>
          <w:noProof/>
        </w:rPr>
        <w:t>6.</w:t>
      </w:r>
      <w:r w:rsidRPr="005C02A1">
        <w:rPr>
          <w:noProof/>
        </w:rPr>
        <w:tab/>
        <w:t>Cooney EW, Barr DJS, Barstow WE. The ultrastructure of the zoospore of Hyphochytrium catenoides. Canadian Journal of Botany. 1985;63(3):497-505.</w:t>
      </w:r>
    </w:p>
    <w:p w14:paraId="2F9E8B4A" w14:textId="77777777" w:rsidR="005C02A1" w:rsidRPr="005C02A1" w:rsidRDefault="005C02A1" w:rsidP="00CE4B8D">
      <w:pPr>
        <w:pStyle w:val="EndNoteBibliography"/>
        <w:ind w:left="720" w:hanging="720"/>
        <w:rPr>
          <w:noProof/>
        </w:rPr>
      </w:pPr>
      <w:r w:rsidRPr="005C02A1">
        <w:rPr>
          <w:noProof/>
        </w:rPr>
        <w:t>7.</w:t>
      </w:r>
      <w:r w:rsidRPr="005C02A1">
        <w:rPr>
          <w:noProof/>
        </w:rPr>
        <w:tab/>
        <w:t>Archibald JM. The puzzle of plastid evolution. Curr Biol. 2009;19(2):R81-8.</w:t>
      </w:r>
    </w:p>
    <w:p w14:paraId="20CF34D8" w14:textId="77777777" w:rsidR="005C02A1" w:rsidRPr="005C02A1" w:rsidRDefault="005C02A1" w:rsidP="00CE4B8D">
      <w:pPr>
        <w:pStyle w:val="EndNoteBibliography"/>
        <w:ind w:left="720" w:hanging="720"/>
        <w:rPr>
          <w:noProof/>
        </w:rPr>
      </w:pPr>
      <w:r w:rsidRPr="005C02A1">
        <w:rPr>
          <w:noProof/>
        </w:rPr>
        <w:t>8.</w:t>
      </w:r>
      <w:r w:rsidRPr="005C02A1">
        <w:rPr>
          <w:noProof/>
        </w:rPr>
        <w:tab/>
        <w:t>Derelle R, López-García P, Timpano H, Moreira D. A phylogenomic framework to study the diversity and evolution of stramenopiles (=heterokonts). Molecular Biology and Evolution. 2016.</w:t>
      </w:r>
    </w:p>
    <w:p w14:paraId="1775D1CE" w14:textId="77777777" w:rsidR="005C02A1" w:rsidRPr="005C02A1" w:rsidRDefault="005C02A1" w:rsidP="00CE4B8D">
      <w:pPr>
        <w:pStyle w:val="EndNoteBibliography"/>
        <w:ind w:left="720" w:hanging="720"/>
        <w:rPr>
          <w:noProof/>
        </w:rPr>
      </w:pPr>
      <w:r w:rsidRPr="005C02A1">
        <w:rPr>
          <w:noProof/>
        </w:rPr>
        <w:t>9.</w:t>
      </w:r>
      <w:r w:rsidRPr="005C02A1">
        <w:rPr>
          <w:noProof/>
        </w:rPr>
        <w:tab/>
        <w:t>Cavalier-Smith T. Membrane heredity and early chloroplast evolution. Trends Plant Sci. 2000;5(4):174-82.</w:t>
      </w:r>
    </w:p>
    <w:p w14:paraId="2A0D9D2C" w14:textId="77777777" w:rsidR="005C02A1" w:rsidRPr="005C02A1" w:rsidRDefault="005C02A1" w:rsidP="00CE4B8D">
      <w:pPr>
        <w:pStyle w:val="EndNoteBibliography"/>
        <w:ind w:left="720" w:hanging="720"/>
        <w:rPr>
          <w:noProof/>
        </w:rPr>
      </w:pPr>
      <w:r w:rsidRPr="005C02A1">
        <w:rPr>
          <w:noProof/>
        </w:rPr>
        <w:t>10.</w:t>
      </w:r>
      <w:r w:rsidRPr="005C02A1">
        <w:rPr>
          <w:noProof/>
        </w:rPr>
        <w:tab/>
        <w:t>Baurain D, Brinkmann H, Petersen J, Rodríguez-Ezpeleta N, Stechmann A, Demoulin V, et al. Phylogenomic Evidence for Separate Acquisition of Plastids in Cryptophytes, Haptophytes, and Stramenopiles. Molecular Biology and Evolution. 2010;27(7):1698-709.</w:t>
      </w:r>
    </w:p>
    <w:p w14:paraId="0490F0E3" w14:textId="77777777" w:rsidR="005C02A1" w:rsidRPr="005C02A1" w:rsidRDefault="005C02A1" w:rsidP="00CE4B8D">
      <w:pPr>
        <w:pStyle w:val="EndNoteBibliography"/>
        <w:ind w:left="720" w:hanging="720"/>
        <w:rPr>
          <w:noProof/>
        </w:rPr>
      </w:pPr>
      <w:r w:rsidRPr="005C02A1">
        <w:rPr>
          <w:noProof/>
        </w:rPr>
        <w:t>11.</w:t>
      </w:r>
      <w:r w:rsidRPr="005C02A1">
        <w:rPr>
          <w:noProof/>
        </w:rPr>
        <w:tab/>
        <w:t>Stiller JW, Schreiber J, Yue J, Guo H, Ding Q, Huang J. The evolution of photosynthesis in chromist algae through serial endosymbioses. Nat Commun. 2014;5.</w:t>
      </w:r>
    </w:p>
    <w:p w14:paraId="4B979D1F" w14:textId="77777777" w:rsidR="005C02A1" w:rsidRPr="005C02A1" w:rsidRDefault="005C02A1" w:rsidP="00CE4B8D">
      <w:pPr>
        <w:pStyle w:val="EndNoteBibliography"/>
        <w:ind w:left="720" w:hanging="720"/>
        <w:rPr>
          <w:noProof/>
        </w:rPr>
      </w:pPr>
      <w:r w:rsidRPr="005C02A1">
        <w:rPr>
          <w:noProof/>
        </w:rPr>
        <w:t>12.</w:t>
      </w:r>
      <w:r w:rsidRPr="005C02A1">
        <w:rPr>
          <w:noProof/>
        </w:rPr>
        <w:tab/>
        <w:t>Petersen J, Ludewig A-K, Michael V, Bunk B, Jarek M, Baurain D, et al. Chromera velia, Endosymbioses and the Rhodoplex Hypothesis—Plastid Evolution in Cryptophytes, Alveolates, Stramenopiles, and Haptophytes (CASH Lineages). Genome Biology and Evolution. 2014;6(3):666-84.</w:t>
      </w:r>
    </w:p>
    <w:p w14:paraId="3D253166" w14:textId="77777777" w:rsidR="005C02A1" w:rsidRPr="005C02A1" w:rsidRDefault="005C02A1" w:rsidP="00CE4B8D">
      <w:pPr>
        <w:pStyle w:val="EndNoteBibliography"/>
        <w:ind w:left="720" w:hanging="720"/>
        <w:rPr>
          <w:noProof/>
        </w:rPr>
      </w:pPr>
      <w:r w:rsidRPr="005C02A1">
        <w:rPr>
          <w:noProof/>
        </w:rPr>
        <w:t>13.</w:t>
      </w:r>
      <w:r w:rsidRPr="005C02A1">
        <w:rPr>
          <w:noProof/>
        </w:rPr>
        <w:tab/>
        <w:t>Stiller JW, Huang J, Ding Q, Tian J, Goodwillie C. Are algal genes in nonphotosynthetic protists evidence of historical plastid endosymbioses? BMC Genomics. 2009;10:484-.</w:t>
      </w:r>
    </w:p>
    <w:p w14:paraId="1D89CA2C" w14:textId="77777777" w:rsidR="005C02A1" w:rsidRPr="005C02A1" w:rsidRDefault="005C02A1" w:rsidP="00CE4B8D">
      <w:pPr>
        <w:pStyle w:val="EndNoteBibliography"/>
        <w:ind w:left="720" w:hanging="720"/>
        <w:rPr>
          <w:noProof/>
        </w:rPr>
      </w:pPr>
      <w:r w:rsidRPr="005C02A1">
        <w:rPr>
          <w:noProof/>
        </w:rPr>
        <w:t>14.</w:t>
      </w:r>
      <w:r w:rsidRPr="005C02A1">
        <w:rPr>
          <w:noProof/>
        </w:rPr>
        <w:tab/>
        <w:t>Massana R, Castresana J, Balagué V, Guillou L, Romari K, Groisillier A, et al. Phylogenetic and ecological analysis of novel marine stramenopiles. Appl Environ Microbiol. 2004;70(6):3528-34.</w:t>
      </w:r>
    </w:p>
    <w:p w14:paraId="623666FA" w14:textId="77777777" w:rsidR="005C02A1" w:rsidRPr="005C02A1" w:rsidRDefault="005C02A1" w:rsidP="00CE4B8D">
      <w:pPr>
        <w:pStyle w:val="EndNoteBibliography"/>
        <w:ind w:left="720" w:hanging="720"/>
        <w:rPr>
          <w:noProof/>
        </w:rPr>
      </w:pPr>
      <w:r w:rsidRPr="005C02A1">
        <w:rPr>
          <w:noProof/>
        </w:rPr>
        <w:t>15.</w:t>
      </w:r>
      <w:r w:rsidRPr="005C02A1">
        <w:rPr>
          <w:noProof/>
        </w:rPr>
        <w:tab/>
        <w:t>Richards TA, Bass D. Molecular screening of free-living microbial eukaryotes: diversity and distribution using a meta-analysis. Curr Opin Microbiol. 2005;8(3):240-52.</w:t>
      </w:r>
    </w:p>
    <w:p w14:paraId="5679323C" w14:textId="77777777" w:rsidR="005C02A1" w:rsidRPr="005C02A1" w:rsidRDefault="005C02A1" w:rsidP="00CE4B8D">
      <w:pPr>
        <w:pStyle w:val="EndNoteBibliography"/>
        <w:ind w:left="720" w:hanging="720"/>
        <w:rPr>
          <w:noProof/>
        </w:rPr>
      </w:pPr>
      <w:r w:rsidRPr="005C02A1">
        <w:rPr>
          <w:noProof/>
        </w:rPr>
        <w:t>16.</w:t>
      </w:r>
      <w:r w:rsidRPr="005C02A1">
        <w:rPr>
          <w:noProof/>
        </w:rPr>
        <w:tab/>
        <w:t>Armbrust E, Berges J, Bowler C, Green B, Martinez D, Putnam N, et al. The genome of the diatom Thalassiosira pseudonana: ecology, evolution, and metabolism. Science. 2004;306:79 - 86.</w:t>
      </w:r>
    </w:p>
    <w:p w14:paraId="00621C86" w14:textId="77777777" w:rsidR="005C02A1" w:rsidRPr="005C02A1" w:rsidRDefault="005C02A1" w:rsidP="00CE4B8D">
      <w:pPr>
        <w:pStyle w:val="EndNoteBibliography"/>
        <w:ind w:left="720" w:hanging="720"/>
        <w:rPr>
          <w:noProof/>
        </w:rPr>
      </w:pPr>
      <w:r w:rsidRPr="005C02A1">
        <w:rPr>
          <w:noProof/>
        </w:rPr>
        <w:t>17.</w:t>
      </w:r>
      <w:r w:rsidRPr="005C02A1">
        <w:rPr>
          <w:noProof/>
        </w:rPr>
        <w:tab/>
        <w:t>Cock J, Sterck L, Rouze P, Scornet D, Allen A, Amoutzias G, et al. The Ectocarpus genome and the independent evolution of multicellularity in brown algae. Nature. 2010;465:617 - 21.</w:t>
      </w:r>
    </w:p>
    <w:p w14:paraId="2BEDD454" w14:textId="77777777" w:rsidR="005C02A1" w:rsidRPr="005C02A1" w:rsidRDefault="005C02A1" w:rsidP="00CE4B8D">
      <w:pPr>
        <w:pStyle w:val="EndNoteBibliography"/>
        <w:ind w:left="720" w:hanging="720"/>
        <w:rPr>
          <w:noProof/>
        </w:rPr>
      </w:pPr>
      <w:r w:rsidRPr="005C02A1">
        <w:rPr>
          <w:noProof/>
        </w:rPr>
        <w:t>18.</w:t>
      </w:r>
      <w:r w:rsidRPr="005C02A1">
        <w:rPr>
          <w:noProof/>
        </w:rPr>
        <w:tab/>
        <w:t xml:space="preserve">Tyler BM, Tripathy S, Zhang X, Dehal P, Jiang RH, Aerts A, et al. </w:t>
      </w:r>
      <w:r w:rsidRPr="005C02A1">
        <w:rPr>
          <w:i/>
          <w:noProof/>
        </w:rPr>
        <w:t xml:space="preserve">Phytophthora </w:t>
      </w:r>
      <w:r w:rsidRPr="005C02A1">
        <w:rPr>
          <w:noProof/>
        </w:rPr>
        <w:t>genome sequences uncover evolutionary origins and mechanisms of pathogenesis. Science. 2006;313(5791):1261-6.</w:t>
      </w:r>
    </w:p>
    <w:p w14:paraId="5BE5176E" w14:textId="77777777" w:rsidR="005C02A1" w:rsidRPr="005C02A1" w:rsidRDefault="005C02A1" w:rsidP="00CE4B8D">
      <w:pPr>
        <w:pStyle w:val="EndNoteBibliography"/>
        <w:ind w:left="720" w:hanging="720"/>
        <w:rPr>
          <w:noProof/>
        </w:rPr>
      </w:pPr>
      <w:r w:rsidRPr="005C02A1">
        <w:rPr>
          <w:noProof/>
        </w:rPr>
        <w:lastRenderedPageBreak/>
        <w:t>19.</w:t>
      </w:r>
      <w:r w:rsidRPr="005C02A1">
        <w:rPr>
          <w:noProof/>
        </w:rPr>
        <w:tab/>
        <w:t xml:space="preserve">Jiang RHY, de Bruijn I, Haas BJ, Belmonte R, Löbach L, Christie J, et al. Distinctive expansion of potential virulence genes in the genome of the oomycete fish pathogen </w:t>
      </w:r>
      <w:r w:rsidRPr="005C02A1">
        <w:rPr>
          <w:i/>
          <w:noProof/>
        </w:rPr>
        <w:t>Saprolegnia parasitica</w:t>
      </w:r>
      <w:r w:rsidRPr="005C02A1">
        <w:rPr>
          <w:noProof/>
        </w:rPr>
        <w:t>. PLoS Genet. 2013;9.</w:t>
      </w:r>
    </w:p>
    <w:p w14:paraId="439B9F81" w14:textId="77777777" w:rsidR="005C02A1" w:rsidRPr="005C02A1" w:rsidRDefault="005C02A1" w:rsidP="00CE4B8D">
      <w:pPr>
        <w:pStyle w:val="EndNoteBibliography"/>
        <w:ind w:left="720" w:hanging="720"/>
        <w:rPr>
          <w:noProof/>
        </w:rPr>
      </w:pPr>
      <w:r w:rsidRPr="005C02A1">
        <w:rPr>
          <w:noProof/>
        </w:rPr>
        <w:t>20.</w:t>
      </w:r>
      <w:r w:rsidRPr="005C02A1">
        <w:rPr>
          <w:noProof/>
        </w:rPr>
        <w:tab/>
        <w:t>Karling JS. A New Fungus with Anteriorly Uniciliate Zoospores: Hyphochytrium catenoides. American Journal of Botany. 1939;26(7):512-9.</w:t>
      </w:r>
    </w:p>
    <w:p w14:paraId="30546F13" w14:textId="77777777" w:rsidR="005C02A1" w:rsidRPr="005C02A1" w:rsidRDefault="005C02A1" w:rsidP="00CE4B8D">
      <w:pPr>
        <w:pStyle w:val="EndNoteBibliography"/>
        <w:ind w:left="720" w:hanging="720"/>
        <w:rPr>
          <w:noProof/>
        </w:rPr>
      </w:pPr>
      <w:r w:rsidRPr="005C02A1">
        <w:rPr>
          <w:noProof/>
        </w:rPr>
        <w:t>21.</w:t>
      </w:r>
      <w:r w:rsidRPr="005C02A1">
        <w:rPr>
          <w:noProof/>
        </w:rPr>
        <w:tab/>
        <w:t xml:space="preserve">Van der Auwera G, De Baere R, Van de Peer Y, De Rijk P, Van den Broeck I, De Wachter R. The phylogeny of the Hyphochytriomycota as deduced from ribosomal RNA sequences of </w:t>
      </w:r>
      <w:r w:rsidRPr="005C02A1">
        <w:rPr>
          <w:i/>
          <w:noProof/>
        </w:rPr>
        <w:t>Hyphochytrium catenoides</w:t>
      </w:r>
      <w:r w:rsidRPr="005C02A1">
        <w:rPr>
          <w:noProof/>
        </w:rPr>
        <w:t>. Mol Biol Evol. 1995;12(4):671-8.</w:t>
      </w:r>
    </w:p>
    <w:p w14:paraId="586B1761" w14:textId="77777777" w:rsidR="005C02A1" w:rsidRPr="005C02A1" w:rsidRDefault="005C02A1" w:rsidP="00CE4B8D">
      <w:pPr>
        <w:pStyle w:val="EndNoteBibliography"/>
        <w:ind w:left="720" w:hanging="720"/>
        <w:rPr>
          <w:noProof/>
        </w:rPr>
      </w:pPr>
      <w:r w:rsidRPr="005C02A1">
        <w:rPr>
          <w:noProof/>
        </w:rPr>
        <w:t>22.</w:t>
      </w:r>
      <w:r w:rsidRPr="005C02A1">
        <w:rPr>
          <w:noProof/>
        </w:rPr>
        <w:tab/>
        <w:t>Kajitani R, Toshimoto K, Noguchi H, Toyoda A, Ogura Y, Okuno M, et al. Efficient de novo assembly of highly heterozygous genomes from whole-genome shotgun short reads. Genome Research. 2014;24(8):1384-95.</w:t>
      </w:r>
    </w:p>
    <w:p w14:paraId="5188052F" w14:textId="77777777" w:rsidR="005C02A1" w:rsidRPr="005C02A1" w:rsidRDefault="005C02A1" w:rsidP="00CE4B8D">
      <w:pPr>
        <w:pStyle w:val="EndNoteBibliography"/>
        <w:ind w:left="720" w:hanging="720"/>
        <w:rPr>
          <w:noProof/>
        </w:rPr>
      </w:pPr>
      <w:r w:rsidRPr="005C02A1">
        <w:rPr>
          <w:noProof/>
        </w:rPr>
        <w:t>23.</w:t>
      </w:r>
      <w:r w:rsidRPr="005C02A1">
        <w:rPr>
          <w:noProof/>
        </w:rPr>
        <w:tab/>
        <w:t>Richards TA, Soanes DM, Jones MD, Vasieva O, Leonard G, Paszkiewicz K, et al. Horizontal gene transfer facilitated the evolution of plant parasitic mechanisms in the oomycetes. Proc Natl Acad Sci USA. 2011;108(37):15258-63.</w:t>
      </w:r>
    </w:p>
    <w:p w14:paraId="0FF5413A" w14:textId="77777777" w:rsidR="005C02A1" w:rsidRPr="005C02A1" w:rsidRDefault="005C02A1" w:rsidP="00CE4B8D">
      <w:pPr>
        <w:pStyle w:val="EndNoteBibliography"/>
        <w:ind w:left="720" w:hanging="720"/>
        <w:rPr>
          <w:noProof/>
        </w:rPr>
      </w:pPr>
      <w:r w:rsidRPr="005C02A1">
        <w:rPr>
          <w:noProof/>
        </w:rPr>
        <w:t>24.</w:t>
      </w:r>
      <w:r w:rsidRPr="005C02A1">
        <w:rPr>
          <w:noProof/>
        </w:rPr>
        <w:tab/>
        <w:t>Margulies M, Egholm M, Altman W, Attiya S, Bader J, Bemben L, et al. Genome sequencing in microfabricated high-density picolitre reactors. Nature. 2005;437:376 - 80.</w:t>
      </w:r>
    </w:p>
    <w:p w14:paraId="0174F4C0" w14:textId="77777777" w:rsidR="005C02A1" w:rsidRPr="005C02A1" w:rsidRDefault="005C02A1" w:rsidP="00CE4B8D">
      <w:pPr>
        <w:pStyle w:val="EndNoteBibliography"/>
        <w:ind w:left="720" w:hanging="720"/>
        <w:rPr>
          <w:noProof/>
        </w:rPr>
      </w:pPr>
      <w:r w:rsidRPr="005C02A1">
        <w:rPr>
          <w:noProof/>
        </w:rPr>
        <w:t>25.</w:t>
      </w:r>
      <w:r w:rsidRPr="005C02A1">
        <w:rPr>
          <w:noProof/>
        </w:rPr>
        <w:tab/>
        <w:t>Parra G, Bradnam K, Korf I. CEGMA: a pipeline to accurately annotate core genes in eukaryotic genomes. Bioinformatics. 2007;23(9):1061-7.</w:t>
      </w:r>
    </w:p>
    <w:p w14:paraId="7F2330AD" w14:textId="77777777" w:rsidR="005C02A1" w:rsidRPr="005C02A1" w:rsidRDefault="005C02A1" w:rsidP="00CE4B8D">
      <w:pPr>
        <w:pStyle w:val="EndNoteBibliography"/>
        <w:ind w:left="720" w:hanging="720"/>
        <w:rPr>
          <w:noProof/>
        </w:rPr>
      </w:pPr>
      <w:r w:rsidRPr="005C02A1">
        <w:rPr>
          <w:noProof/>
        </w:rPr>
        <w:t>26.</w:t>
      </w:r>
      <w:r w:rsidRPr="005C02A1">
        <w:rPr>
          <w:noProof/>
        </w:rPr>
        <w:tab/>
        <w:t>Kumar S, Jones M, Koutsovoulos G, Clarke M, Blaxter M. Blobology: exploring raw genome data for contaminants, symbionts and parasites using taxon-annotated GC-coverage plots. Frontiers in Genetics. 2013;4:237.</w:t>
      </w:r>
    </w:p>
    <w:p w14:paraId="4A75E028" w14:textId="77777777" w:rsidR="005C02A1" w:rsidRPr="005C02A1" w:rsidRDefault="005C02A1" w:rsidP="00CE4B8D">
      <w:pPr>
        <w:pStyle w:val="EndNoteBibliography"/>
        <w:ind w:left="720" w:hanging="720"/>
        <w:rPr>
          <w:noProof/>
        </w:rPr>
      </w:pPr>
      <w:r w:rsidRPr="005C02A1">
        <w:rPr>
          <w:noProof/>
        </w:rPr>
        <w:t>27.</w:t>
      </w:r>
      <w:r w:rsidRPr="005C02A1">
        <w:rPr>
          <w:noProof/>
        </w:rPr>
        <w:tab/>
        <w:t xml:space="preserve">Koutsovoulos G, Kumar S, Laetsch DR, Stevens L, Daub J, Conlon C, et al. No evidence for extensive horizontal gene transfer in the genome of the tardigrade </w:t>
      </w:r>
      <w:r w:rsidRPr="005C02A1">
        <w:rPr>
          <w:i/>
          <w:noProof/>
        </w:rPr>
        <w:t>Hypsibius dujardini</w:t>
      </w:r>
      <w:r w:rsidRPr="005C02A1">
        <w:rPr>
          <w:noProof/>
        </w:rPr>
        <w:t>. Proc Natl Acad Sci USA. 2016;X(X):600338113v1-201600338.</w:t>
      </w:r>
    </w:p>
    <w:p w14:paraId="5949ADAF" w14:textId="77777777" w:rsidR="005C02A1" w:rsidRPr="005C02A1" w:rsidRDefault="005C02A1" w:rsidP="00CE4B8D">
      <w:pPr>
        <w:pStyle w:val="EndNoteBibliography"/>
        <w:ind w:left="720" w:hanging="720"/>
        <w:rPr>
          <w:noProof/>
        </w:rPr>
      </w:pPr>
      <w:r w:rsidRPr="005C02A1">
        <w:rPr>
          <w:noProof/>
        </w:rPr>
        <w:t>28.</w:t>
      </w:r>
      <w:r w:rsidRPr="005C02A1">
        <w:rPr>
          <w:noProof/>
        </w:rPr>
        <w:tab/>
        <w:t>Dick GJ, Andersson AF, Baker BJ, Simmons SL, Thomas BC, Yelton AP, et al. Community-wide analysis of microbial genome sequence signatures. Genome Biology. 2009;10(8):R85.</w:t>
      </w:r>
    </w:p>
    <w:p w14:paraId="3254C201" w14:textId="77777777" w:rsidR="005C02A1" w:rsidRPr="005C02A1" w:rsidRDefault="005C02A1" w:rsidP="00CE4B8D">
      <w:pPr>
        <w:pStyle w:val="EndNoteBibliography"/>
        <w:ind w:left="720" w:hanging="720"/>
        <w:rPr>
          <w:noProof/>
        </w:rPr>
      </w:pPr>
      <w:r w:rsidRPr="005C02A1">
        <w:rPr>
          <w:noProof/>
        </w:rPr>
        <w:t>29.</w:t>
      </w:r>
      <w:r w:rsidRPr="005C02A1">
        <w:rPr>
          <w:noProof/>
        </w:rPr>
        <w:tab/>
        <w:t>Jurka J, Kapitonov V, Pavlicek A, Klonowski P, Kohany O, Walichiewicz J. Repbase Update, a database of eukaryotic repetitive elements. Cytogenet Genome Res. 2005;110:462 - 7.</w:t>
      </w:r>
    </w:p>
    <w:p w14:paraId="77EE9123" w14:textId="77777777" w:rsidR="005C02A1" w:rsidRPr="005C02A1" w:rsidRDefault="005C02A1" w:rsidP="00CE4B8D">
      <w:pPr>
        <w:pStyle w:val="EndNoteBibliography"/>
        <w:ind w:left="720" w:hanging="720"/>
        <w:rPr>
          <w:noProof/>
        </w:rPr>
      </w:pPr>
      <w:r w:rsidRPr="005C02A1">
        <w:rPr>
          <w:noProof/>
        </w:rPr>
        <w:t>30.</w:t>
      </w:r>
      <w:r w:rsidRPr="005C02A1">
        <w:rPr>
          <w:noProof/>
        </w:rPr>
        <w:tab/>
        <w:t>Wilhelm J, Pingoud A, Hahn M. Real-time PCR-based method for the estimation of genome sizes. Nucleic Acids Research. 2003;31(10):e56-e.</w:t>
      </w:r>
    </w:p>
    <w:p w14:paraId="1E5EDF32" w14:textId="77777777" w:rsidR="005C02A1" w:rsidRPr="005C02A1" w:rsidRDefault="005C02A1" w:rsidP="00CE4B8D">
      <w:pPr>
        <w:pStyle w:val="EndNoteBibliography"/>
        <w:ind w:left="720" w:hanging="720"/>
        <w:rPr>
          <w:noProof/>
        </w:rPr>
      </w:pPr>
      <w:r w:rsidRPr="005C02A1">
        <w:rPr>
          <w:noProof/>
        </w:rPr>
        <w:t>31.</w:t>
      </w:r>
      <w:r w:rsidRPr="005C02A1">
        <w:rPr>
          <w:noProof/>
        </w:rPr>
        <w:tab/>
        <w:t>Marçais G, Kingsford C. A fast, lock-free approach for efficient parallel counting of occurrences of k-mers. Bioinformatics. 2011;27(6):764-70.</w:t>
      </w:r>
    </w:p>
    <w:p w14:paraId="124BDF82" w14:textId="77777777" w:rsidR="005C02A1" w:rsidRPr="005C02A1" w:rsidRDefault="005C02A1" w:rsidP="00CE4B8D">
      <w:pPr>
        <w:pStyle w:val="EndNoteBibliography"/>
        <w:ind w:left="720" w:hanging="720"/>
        <w:rPr>
          <w:noProof/>
        </w:rPr>
      </w:pPr>
      <w:r w:rsidRPr="005C02A1">
        <w:rPr>
          <w:noProof/>
        </w:rPr>
        <w:t>32.</w:t>
      </w:r>
      <w:r w:rsidRPr="005C02A1">
        <w:rPr>
          <w:noProof/>
        </w:rPr>
        <w:tab/>
        <w:t xml:space="preserve">Ramesh MA, Malik SB, Logsdon JM, Jr. A phylogenomic inventory of meiotic genes; evidence for sex in </w:t>
      </w:r>
      <w:r w:rsidRPr="005C02A1">
        <w:rPr>
          <w:i/>
          <w:noProof/>
        </w:rPr>
        <w:t xml:space="preserve">Giardia </w:t>
      </w:r>
      <w:r w:rsidRPr="005C02A1">
        <w:rPr>
          <w:noProof/>
        </w:rPr>
        <w:t>and an early eukaryotic origin of meiosis. Curr Biol. 2005;15:185-91.</w:t>
      </w:r>
    </w:p>
    <w:p w14:paraId="70C52372" w14:textId="77777777" w:rsidR="005C02A1" w:rsidRPr="005C02A1" w:rsidRDefault="005C02A1" w:rsidP="00CE4B8D">
      <w:pPr>
        <w:pStyle w:val="EndNoteBibliography"/>
        <w:ind w:left="720" w:hanging="720"/>
        <w:rPr>
          <w:noProof/>
        </w:rPr>
      </w:pPr>
      <w:r w:rsidRPr="005C02A1">
        <w:rPr>
          <w:noProof/>
        </w:rPr>
        <w:t>33.</w:t>
      </w:r>
      <w:r w:rsidRPr="005C02A1">
        <w:rPr>
          <w:noProof/>
        </w:rPr>
        <w:tab/>
        <w:t>Johnson TW, Jr. Resting Spore Development in the Marine Phycomycete Anisolpidium ectocarpii. American Journal of Botany. 1957;44(10):875-8.</w:t>
      </w:r>
    </w:p>
    <w:p w14:paraId="1C8AF546" w14:textId="77777777" w:rsidR="005C02A1" w:rsidRPr="005C02A1" w:rsidRDefault="005C02A1" w:rsidP="00CE4B8D">
      <w:pPr>
        <w:pStyle w:val="EndNoteBibliography"/>
        <w:ind w:left="720" w:hanging="720"/>
        <w:rPr>
          <w:noProof/>
        </w:rPr>
      </w:pPr>
      <w:r w:rsidRPr="005C02A1">
        <w:rPr>
          <w:noProof/>
        </w:rPr>
        <w:t>34.</w:t>
      </w:r>
      <w:r w:rsidRPr="005C02A1">
        <w:rPr>
          <w:noProof/>
        </w:rPr>
        <w:tab/>
        <w:t>Beakes G, Glockling S, Sekimoto S. The evolutionary phylogeny of the oomycete “fungi”. Protoplasma. 2012;249(1):3-19.</w:t>
      </w:r>
    </w:p>
    <w:p w14:paraId="6FEE4D5A" w14:textId="77777777" w:rsidR="005C02A1" w:rsidRPr="005C02A1" w:rsidRDefault="005C02A1" w:rsidP="00CE4B8D">
      <w:pPr>
        <w:pStyle w:val="EndNoteBibliography"/>
        <w:ind w:left="720" w:hanging="720"/>
        <w:rPr>
          <w:noProof/>
        </w:rPr>
      </w:pPr>
      <w:r w:rsidRPr="005C02A1">
        <w:rPr>
          <w:noProof/>
        </w:rPr>
        <w:t>35.</w:t>
      </w:r>
      <w:r w:rsidRPr="005C02A1">
        <w:rPr>
          <w:noProof/>
        </w:rPr>
        <w:tab/>
        <w:t>Brown MW, Sharpe SC, Silberman JD, Heiss AA, Lang BF, Simpson AGB, et al. Phylogenomics demonstrates that breviate flagellates are related to opisthokonts and apusomonads. Proceedings of the Royal Society B: Biological Sciences. 2013;280(1769):20131755.</w:t>
      </w:r>
    </w:p>
    <w:p w14:paraId="264FE5ED" w14:textId="77777777" w:rsidR="005C02A1" w:rsidRPr="005C02A1" w:rsidRDefault="005C02A1" w:rsidP="00CE4B8D">
      <w:pPr>
        <w:pStyle w:val="EndNoteBibliography"/>
        <w:ind w:left="720" w:hanging="720"/>
        <w:rPr>
          <w:noProof/>
        </w:rPr>
      </w:pPr>
      <w:r w:rsidRPr="005C02A1">
        <w:rPr>
          <w:noProof/>
        </w:rPr>
        <w:t>36.</w:t>
      </w:r>
      <w:r w:rsidRPr="005C02A1">
        <w:rPr>
          <w:noProof/>
        </w:rPr>
        <w:tab/>
        <w:t>Noguchi F, Tanifuji G, Brown MW, Fujikura K, Takishita K. Complex evolution of two types of cardiolipin synthase in the eukaryotic lineage stramenopiles. Molecular Phylogenetics and Evolution. 2016;101:133-41.</w:t>
      </w:r>
    </w:p>
    <w:p w14:paraId="002E9A40" w14:textId="77777777" w:rsidR="005C02A1" w:rsidRPr="005C02A1" w:rsidRDefault="005C02A1" w:rsidP="00CE4B8D">
      <w:pPr>
        <w:pStyle w:val="EndNoteBibliography"/>
        <w:ind w:left="720" w:hanging="720"/>
        <w:rPr>
          <w:noProof/>
        </w:rPr>
      </w:pPr>
      <w:r w:rsidRPr="005C02A1">
        <w:rPr>
          <w:noProof/>
        </w:rPr>
        <w:t>37.</w:t>
      </w:r>
      <w:r w:rsidRPr="005C02A1">
        <w:rPr>
          <w:noProof/>
        </w:rPr>
        <w:tab/>
        <w:t>Tsui C, Marshall W, Yokoyama R, Honda D, Lippmeier J, Craven K, et al. Labyrinthulomycetes phylogeny and its implications for the evolutionary loss of chloroplasts and gain of ectoplasmic gliding. Mol Phylogenet Evol. 2009;50:129 - 40.</w:t>
      </w:r>
    </w:p>
    <w:p w14:paraId="302A74EB" w14:textId="77777777" w:rsidR="005C02A1" w:rsidRPr="005C02A1" w:rsidRDefault="005C02A1" w:rsidP="00CE4B8D">
      <w:pPr>
        <w:pStyle w:val="EndNoteBibliography"/>
        <w:ind w:left="720" w:hanging="720"/>
        <w:rPr>
          <w:noProof/>
        </w:rPr>
      </w:pPr>
      <w:r w:rsidRPr="005C02A1">
        <w:rPr>
          <w:noProof/>
        </w:rPr>
        <w:lastRenderedPageBreak/>
        <w:t>38.</w:t>
      </w:r>
      <w:r w:rsidRPr="005C02A1">
        <w:rPr>
          <w:noProof/>
        </w:rPr>
        <w:tab/>
        <w:t>Oudot-Le Secq M-P, Loiseaux-de Goër S, Stam WT, Olsen JL. Complete mitochondrial genomes of the three brown algae (Heterokonta: Phaeophyceae) Dictyota dichotoma, Fucus vesiculosus and Desmarestia viridis. Current Genetics. 2005;49(1):47-58.</w:t>
      </w:r>
    </w:p>
    <w:p w14:paraId="4F7AF349" w14:textId="77777777" w:rsidR="005C02A1" w:rsidRPr="005C02A1" w:rsidRDefault="005C02A1" w:rsidP="00CE4B8D">
      <w:pPr>
        <w:pStyle w:val="EndNoteBibliography"/>
        <w:ind w:left="720" w:hanging="720"/>
        <w:rPr>
          <w:noProof/>
        </w:rPr>
      </w:pPr>
      <w:r w:rsidRPr="005C02A1">
        <w:rPr>
          <w:noProof/>
        </w:rPr>
        <w:t>39.</w:t>
      </w:r>
      <w:r w:rsidRPr="005C02A1">
        <w:rPr>
          <w:noProof/>
        </w:rPr>
        <w:tab/>
        <w:t>Philippe H. Opinion: long branch attraction and protist phylogeny. Protist. 2000;151(4):307-16.</w:t>
      </w:r>
    </w:p>
    <w:p w14:paraId="6291C9CF" w14:textId="77777777" w:rsidR="005C02A1" w:rsidRPr="005C02A1" w:rsidRDefault="005C02A1" w:rsidP="00CE4B8D">
      <w:pPr>
        <w:pStyle w:val="EndNoteBibliography"/>
        <w:ind w:left="720" w:hanging="720"/>
        <w:rPr>
          <w:noProof/>
        </w:rPr>
      </w:pPr>
      <w:r w:rsidRPr="005C02A1">
        <w:rPr>
          <w:noProof/>
        </w:rPr>
        <w:t>40.</w:t>
      </w:r>
      <w:r w:rsidRPr="005C02A1">
        <w:rPr>
          <w:noProof/>
        </w:rPr>
        <w:tab/>
        <w:t>Gaulin E, Bottin A, Dumas B. Sterol biosynthesis in oomycete pathogens. Plant Signaling &amp; Behavior. 2010;5(3):258-60.</w:t>
      </w:r>
    </w:p>
    <w:p w14:paraId="7F29E94B" w14:textId="77777777" w:rsidR="005C02A1" w:rsidRPr="005C02A1" w:rsidRDefault="005C02A1" w:rsidP="00CE4B8D">
      <w:pPr>
        <w:pStyle w:val="EndNoteBibliography"/>
        <w:ind w:left="720" w:hanging="720"/>
        <w:rPr>
          <w:noProof/>
        </w:rPr>
      </w:pPr>
      <w:r w:rsidRPr="005C02A1">
        <w:rPr>
          <w:noProof/>
        </w:rPr>
        <w:t>41.</w:t>
      </w:r>
      <w:r w:rsidRPr="005C02A1">
        <w:rPr>
          <w:noProof/>
        </w:rPr>
        <w:tab/>
        <w:t>Gaulin E, Madoui M, Bottin A, Jacquet C, Mathe C, Couloux A, et al. Transcriptome of Aphanomyces euteiches: New oomycete putative pathogenicity factors and metabolic pathways. PLoS ONE. 2008;3:e1723.</w:t>
      </w:r>
    </w:p>
    <w:p w14:paraId="07BD18BF" w14:textId="77777777" w:rsidR="005C02A1" w:rsidRPr="005C02A1" w:rsidRDefault="005C02A1" w:rsidP="00CE4B8D">
      <w:pPr>
        <w:pStyle w:val="EndNoteBibliography"/>
        <w:ind w:left="720" w:hanging="720"/>
        <w:rPr>
          <w:noProof/>
        </w:rPr>
      </w:pPr>
      <w:r w:rsidRPr="005C02A1">
        <w:rPr>
          <w:noProof/>
        </w:rPr>
        <w:t>42.</w:t>
      </w:r>
      <w:r w:rsidRPr="005C02A1">
        <w:rPr>
          <w:noProof/>
        </w:rPr>
        <w:tab/>
        <w:t>Warrilow AGS, Hull CM, Rolley NJ, Parker JE, Nes WD, Smith SN, et al. Clotrimazole as a Potent Agent for Treating the Oomycete Fish Pathogen Saprolegnia parasitica through Inhibition of Sterol 14α-Demethylase (CYP51). Applied and Environmental Microbiology. 2014;80(19):6154-66.</w:t>
      </w:r>
    </w:p>
    <w:p w14:paraId="30AF3BEB" w14:textId="77777777" w:rsidR="005C02A1" w:rsidRPr="005C02A1" w:rsidRDefault="005C02A1" w:rsidP="00CE4B8D">
      <w:pPr>
        <w:pStyle w:val="EndNoteBibliography"/>
        <w:ind w:left="720" w:hanging="720"/>
        <w:rPr>
          <w:noProof/>
        </w:rPr>
      </w:pPr>
      <w:r w:rsidRPr="005C02A1">
        <w:rPr>
          <w:noProof/>
        </w:rPr>
        <w:t>43.</w:t>
      </w:r>
      <w:r w:rsidRPr="005C02A1">
        <w:rPr>
          <w:noProof/>
        </w:rPr>
        <w:tab/>
        <w:t>Baxter L, Tripathy S, Ishaque N, Boot N, Cabral A, Kemen E, et al. Signatures of adaptation to obligate biotrophy in the Hyaloperonospora arabidopsidis genome. Science. 2010;330(6010):1549-51.</w:t>
      </w:r>
    </w:p>
    <w:p w14:paraId="371CBA9A" w14:textId="77777777" w:rsidR="005C02A1" w:rsidRPr="005C02A1" w:rsidRDefault="005C02A1" w:rsidP="00CE4B8D">
      <w:pPr>
        <w:pStyle w:val="EndNoteBibliography"/>
        <w:ind w:left="720" w:hanging="720"/>
        <w:rPr>
          <w:noProof/>
        </w:rPr>
      </w:pPr>
      <w:r w:rsidRPr="005C02A1">
        <w:rPr>
          <w:noProof/>
        </w:rPr>
        <w:t>44.</w:t>
      </w:r>
      <w:r w:rsidRPr="005C02A1">
        <w:rPr>
          <w:noProof/>
        </w:rPr>
        <w:tab/>
        <w:t>Raffaele S, Win J, Cano L, Kamoun S. Analyses of genome architecture and gene expression reveal novel candidate virulence factors in the secretome of Phytophthora infestans. BMC Genomics. 2010;11(1):637.</w:t>
      </w:r>
    </w:p>
    <w:p w14:paraId="1F41845D" w14:textId="77777777" w:rsidR="005C02A1" w:rsidRPr="005C02A1" w:rsidRDefault="005C02A1" w:rsidP="00CE4B8D">
      <w:pPr>
        <w:pStyle w:val="EndNoteBibliography"/>
        <w:ind w:left="720" w:hanging="720"/>
        <w:rPr>
          <w:noProof/>
        </w:rPr>
      </w:pPr>
      <w:r w:rsidRPr="005C02A1">
        <w:rPr>
          <w:noProof/>
        </w:rPr>
        <w:t>45.</w:t>
      </w:r>
      <w:r w:rsidRPr="005C02A1">
        <w:rPr>
          <w:noProof/>
        </w:rPr>
        <w:tab/>
        <w:t>Levesque CA, Brouwer H, Cano L, Hamilton J, Holt C, Huitema E, et al. Genome sequence of the necrotrophic plant pathogen Pythium ultimum reveals original pathogenicity mechanisms and effector repertoire. Genome Biology. 2010;11(7):R73.</w:t>
      </w:r>
    </w:p>
    <w:p w14:paraId="3BFDA6CE" w14:textId="77777777" w:rsidR="005C02A1" w:rsidRPr="005C02A1" w:rsidRDefault="005C02A1" w:rsidP="00CE4B8D">
      <w:pPr>
        <w:pStyle w:val="EndNoteBibliography"/>
        <w:ind w:left="720" w:hanging="720"/>
        <w:rPr>
          <w:noProof/>
        </w:rPr>
      </w:pPr>
      <w:r w:rsidRPr="005C02A1">
        <w:rPr>
          <w:noProof/>
        </w:rPr>
        <w:t>46.</w:t>
      </w:r>
      <w:r w:rsidRPr="005C02A1">
        <w:rPr>
          <w:noProof/>
        </w:rPr>
        <w:tab/>
        <w:t>Haas B, Kamoun S, Zody M, Jiang R, Handsaker R, Cano L, et al. Genome sequence and analysis of the Irish potato famine pathogen Phytophthora infestans. Nature. 2009;461:393 - 8.</w:t>
      </w:r>
    </w:p>
    <w:p w14:paraId="30F3B6AA" w14:textId="77777777" w:rsidR="005C02A1" w:rsidRPr="005C02A1" w:rsidRDefault="005C02A1" w:rsidP="00CE4B8D">
      <w:pPr>
        <w:pStyle w:val="EndNoteBibliography"/>
        <w:ind w:left="720" w:hanging="720"/>
        <w:rPr>
          <w:noProof/>
        </w:rPr>
      </w:pPr>
      <w:r w:rsidRPr="005C02A1">
        <w:rPr>
          <w:noProof/>
        </w:rPr>
        <w:t>47.</w:t>
      </w:r>
      <w:r w:rsidRPr="005C02A1">
        <w:rPr>
          <w:noProof/>
        </w:rPr>
        <w:tab/>
        <w:t>Birch P, Rehmany A, Pritchard L, Kamoun S, Beynon J. Trafficking arms: oomycete effectors enter host plant cells. Trends Microbiol. 2006;14:8 - 11.</w:t>
      </w:r>
    </w:p>
    <w:p w14:paraId="0E5C8A4D" w14:textId="77777777" w:rsidR="005C02A1" w:rsidRPr="005C02A1" w:rsidRDefault="005C02A1" w:rsidP="00CE4B8D">
      <w:pPr>
        <w:pStyle w:val="EndNoteBibliography"/>
        <w:ind w:left="720" w:hanging="720"/>
        <w:rPr>
          <w:noProof/>
        </w:rPr>
      </w:pPr>
      <w:r w:rsidRPr="005C02A1">
        <w:rPr>
          <w:noProof/>
        </w:rPr>
        <w:t>48.</w:t>
      </w:r>
      <w:r w:rsidRPr="005C02A1">
        <w:rPr>
          <w:noProof/>
        </w:rPr>
        <w:tab/>
        <w:t>Birch P, Armstrong M, Bos J, Boevink P, Gilroy E, Taylor R, et al. Towards understanding the virulence functions of RXLR effectors of the oomycete plant pathogen Phytophthora infestans. J Exp Bot. 2009;60:1133 - 40.</w:t>
      </w:r>
    </w:p>
    <w:p w14:paraId="1FF2449B" w14:textId="77777777" w:rsidR="005C02A1" w:rsidRPr="005C02A1" w:rsidRDefault="005C02A1" w:rsidP="00CE4B8D">
      <w:pPr>
        <w:pStyle w:val="EndNoteBibliography"/>
        <w:ind w:left="720" w:hanging="720"/>
        <w:rPr>
          <w:noProof/>
        </w:rPr>
      </w:pPr>
      <w:r w:rsidRPr="005C02A1">
        <w:rPr>
          <w:noProof/>
        </w:rPr>
        <w:t>49.</w:t>
      </w:r>
      <w:r w:rsidRPr="005C02A1">
        <w:rPr>
          <w:noProof/>
        </w:rPr>
        <w:tab/>
        <w:t>Dou D, Kale S, Wang X, Jiang R, Bruce N, Arredondo F, et al. RXLR-mediated entry of Phytophthora sojae effector Avr1b into soybean cells does not require pathogen-encoded machinery. Plant Cell. 2008;20:1930 - 47.</w:t>
      </w:r>
    </w:p>
    <w:p w14:paraId="451700D5" w14:textId="77777777" w:rsidR="005C02A1" w:rsidRPr="005C02A1" w:rsidRDefault="005C02A1" w:rsidP="00CE4B8D">
      <w:pPr>
        <w:pStyle w:val="EndNoteBibliography"/>
        <w:ind w:left="720" w:hanging="720"/>
        <w:rPr>
          <w:noProof/>
        </w:rPr>
      </w:pPr>
      <w:r w:rsidRPr="005C02A1">
        <w:rPr>
          <w:noProof/>
        </w:rPr>
        <w:t>50.</w:t>
      </w:r>
      <w:r w:rsidRPr="005C02A1">
        <w:rPr>
          <w:noProof/>
        </w:rPr>
        <w:tab/>
        <w:t>Dou D, Kale S, Wang X, Chen Y, Wang Q, Wang X, et al. Carboxy-terminal motifs common to many oomycete RXLR effectors are required for avirulence and suppression of BAX-mediated programmed cell death by Phytophthora sojae effector Avr1b. Plant Cell. 2008;20:1118 - 33.</w:t>
      </w:r>
    </w:p>
    <w:p w14:paraId="7D1C9D46" w14:textId="77777777" w:rsidR="005C02A1" w:rsidRPr="005C02A1" w:rsidRDefault="005C02A1" w:rsidP="00CE4B8D">
      <w:pPr>
        <w:pStyle w:val="EndNoteBibliography"/>
        <w:ind w:left="720" w:hanging="720"/>
        <w:rPr>
          <w:noProof/>
        </w:rPr>
      </w:pPr>
      <w:r w:rsidRPr="005C02A1">
        <w:rPr>
          <w:noProof/>
        </w:rPr>
        <w:t>51.</w:t>
      </w:r>
      <w:r w:rsidRPr="005C02A1">
        <w:rPr>
          <w:noProof/>
        </w:rPr>
        <w:tab/>
        <w:t>Qutob D, Kemmerling B, Brunner F, Kufner I, Engelhardt S, Gust AA, et al. Phytotoxicity and innate immune responses induced by Nep1-like proteins. Plant Cell. 2006;18(12):3721-44.</w:t>
      </w:r>
    </w:p>
    <w:p w14:paraId="5EC8E435" w14:textId="77777777" w:rsidR="005C02A1" w:rsidRPr="005C02A1" w:rsidRDefault="005C02A1" w:rsidP="00CE4B8D">
      <w:pPr>
        <w:pStyle w:val="EndNoteBibliography"/>
        <w:ind w:left="720" w:hanging="720"/>
        <w:rPr>
          <w:noProof/>
        </w:rPr>
      </w:pPr>
      <w:r w:rsidRPr="005C02A1">
        <w:rPr>
          <w:noProof/>
        </w:rPr>
        <w:t>52.</w:t>
      </w:r>
      <w:r w:rsidRPr="005C02A1">
        <w:rPr>
          <w:noProof/>
        </w:rPr>
        <w:tab/>
        <w:t>Fellbrich G, Romanski A, Varet A, Blume B, Brunner F, Engelhardt S, et al. NPP1, a Phytophthora-associated trigger of plant defense in parsley and Arabidopsis. The Plant Journal. 2002;32(3):375-90.</w:t>
      </w:r>
    </w:p>
    <w:p w14:paraId="64CB73F8" w14:textId="77777777" w:rsidR="005C02A1" w:rsidRPr="005C02A1" w:rsidRDefault="005C02A1" w:rsidP="00CE4B8D">
      <w:pPr>
        <w:pStyle w:val="EndNoteBibliography"/>
        <w:ind w:left="720" w:hanging="720"/>
        <w:rPr>
          <w:noProof/>
        </w:rPr>
      </w:pPr>
      <w:r w:rsidRPr="005C02A1">
        <w:rPr>
          <w:noProof/>
        </w:rPr>
        <w:t>53.</w:t>
      </w:r>
      <w:r w:rsidRPr="005C02A1">
        <w:rPr>
          <w:noProof/>
        </w:rPr>
        <w:tab/>
        <w:t>Yu LM. Elicitins from Phytophthora and basic resistance in tobacco. Proceedings of the National Academy of Sciences of the United States of America. 1995;92(10):4088-94.</w:t>
      </w:r>
    </w:p>
    <w:p w14:paraId="07656121" w14:textId="77777777" w:rsidR="005C02A1" w:rsidRPr="005C02A1" w:rsidRDefault="005C02A1" w:rsidP="00CE4B8D">
      <w:pPr>
        <w:pStyle w:val="EndNoteBibliography"/>
        <w:ind w:left="720" w:hanging="720"/>
        <w:rPr>
          <w:noProof/>
        </w:rPr>
      </w:pPr>
      <w:r w:rsidRPr="005C02A1">
        <w:rPr>
          <w:noProof/>
        </w:rPr>
        <w:t>54.</w:t>
      </w:r>
      <w:r w:rsidRPr="005C02A1">
        <w:rPr>
          <w:noProof/>
        </w:rPr>
        <w:tab/>
        <w:t>Belbahri L, Calmin G, Mauch F, Andersson J. Evolution of the cutinase gene family: evidence for lateral gene transfer of a candidate Phytophthora virulence factor. Gene. 2008;408:1 - 8.</w:t>
      </w:r>
    </w:p>
    <w:p w14:paraId="71388C3B" w14:textId="77777777" w:rsidR="005C02A1" w:rsidRPr="005C02A1" w:rsidRDefault="005C02A1" w:rsidP="00CE4B8D">
      <w:pPr>
        <w:pStyle w:val="EndNoteBibliography"/>
        <w:ind w:left="720" w:hanging="720"/>
        <w:rPr>
          <w:noProof/>
        </w:rPr>
      </w:pPr>
      <w:r w:rsidRPr="005C02A1">
        <w:rPr>
          <w:noProof/>
        </w:rPr>
        <w:t>55.</w:t>
      </w:r>
      <w:r w:rsidRPr="005C02A1">
        <w:rPr>
          <w:noProof/>
        </w:rPr>
        <w:tab/>
        <w:t>Kemen E, Gardiner A, Schultz-Larsen T, Kemen AC, Balmuth AL, Robert-Seilaniantz A, et al. Gene gain and loss during evolution of obligate parasitism in the white rust pathogen of Arabidopsis thaliana. PLoS Biol. 2011;9.</w:t>
      </w:r>
    </w:p>
    <w:p w14:paraId="05F89248" w14:textId="77777777" w:rsidR="005C02A1" w:rsidRPr="005C02A1" w:rsidRDefault="005C02A1" w:rsidP="00CE4B8D">
      <w:pPr>
        <w:pStyle w:val="EndNoteBibliography"/>
        <w:ind w:left="720" w:hanging="720"/>
        <w:rPr>
          <w:noProof/>
        </w:rPr>
      </w:pPr>
      <w:r w:rsidRPr="005C02A1">
        <w:rPr>
          <w:noProof/>
        </w:rPr>
        <w:lastRenderedPageBreak/>
        <w:t>56.</w:t>
      </w:r>
      <w:r w:rsidRPr="005C02A1">
        <w:rPr>
          <w:noProof/>
        </w:rPr>
        <w:tab/>
        <w:t>Blackman LM, Cullerne DP, Hardham AR. Bioinformatic characterisation of genes encoding cell wall degrading enzymes in the Phytophthora parasitica genome. BMC Genomics. 2014;15(1):1-24.</w:t>
      </w:r>
    </w:p>
    <w:p w14:paraId="11EDDAFE" w14:textId="77777777" w:rsidR="005C02A1" w:rsidRPr="005C02A1" w:rsidRDefault="005C02A1" w:rsidP="00CE4B8D">
      <w:pPr>
        <w:pStyle w:val="EndNoteBibliography"/>
        <w:ind w:left="720" w:hanging="720"/>
        <w:rPr>
          <w:noProof/>
        </w:rPr>
      </w:pPr>
      <w:r w:rsidRPr="005C02A1">
        <w:rPr>
          <w:noProof/>
        </w:rPr>
        <w:t>57.</w:t>
      </w:r>
      <w:r w:rsidRPr="005C02A1">
        <w:rPr>
          <w:noProof/>
        </w:rPr>
        <w:tab/>
        <w:t>Lombard V, Golaconda Ramulu H, Drula E, Coutinho PM, Henrissat B. The carbohydrate-active enzymes database (CAZy) in 2013. Nucleic Acids Research. 2014;42(D1):D490-D5.</w:t>
      </w:r>
    </w:p>
    <w:p w14:paraId="6B1CBE75" w14:textId="77777777" w:rsidR="005C02A1" w:rsidRPr="005C02A1" w:rsidRDefault="005C02A1" w:rsidP="00CE4B8D">
      <w:pPr>
        <w:pStyle w:val="EndNoteBibliography"/>
        <w:ind w:left="720" w:hanging="720"/>
        <w:rPr>
          <w:noProof/>
        </w:rPr>
      </w:pPr>
      <w:r w:rsidRPr="005C02A1">
        <w:rPr>
          <w:noProof/>
        </w:rPr>
        <w:t>58.</w:t>
      </w:r>
      <w:r w:rsidRPr="005C02A1">
        <w:rPr>
          <w:noProof/>
        </w:rPr>
        <w:tab/>
        <w:t>Bochner BR, Gadzinski P, Panomitros E. Phenotype MicroArrays for High-Throughput Phenotypic Testing and Assay of Gene Function. Genome Research. 2001;11(7):1246-55.</w:t>
      </w:r>
    </w:p>
    <w:p w14:paraId="34CF40C5" w14:textId="77777777" w:rsidR="005C02A1" w:rsidRPr="005C02A1" w:rsidRDefault="005C02A1" w:rsidP="00CE4B8D">
      <w:pPr>
        <w:pStyle w:val="EndNoteBibliography"/>
        <w:ind w:left="720" w:hanging="720"/>
        <w:rPr>
          <w:noProof/>
        </w:rPr>
      </w:pPr>
      <w:r w:rsidRPr="005C02A1">
        <w:rPr>
          <w:noProof/>
        </w:rPr>
        <w:t>59.</w:t>
      </w:r>
      <w:r w:rsidRPr="005C02A1">
        <w:rPr>
          <w:noProof/>
        </w:rPr>
        <w:tab/>
        <w:t>Taoka Y, Nagano N, Okita Y, Izumida H, Sugimoto S, Hayashi M. Effect of Tween 80 on the growth, lipid accumulation and fatty acid composition of Thraustochytrium aureum ATCC 34304. Journal of Bioscience and Bioengineering. 2011;111(4):420-4.</w:t>
      </w:r>
    </w:p>
    <w:p w14:paraId="1501D3BD" w14:textId="77777777" w:rsidR="005C02A1" w:rsidRPr="005C02A1" w:rsidRDefault="005C02A1" w:rsidP="00CE4B8D">
      <w:pPr>
        <w:pStyle w:val="EndNoteBibliography"/>
        <w:ind w:left="720" w:hanging="720"/>
        <w:rPr>
          <w:noProof/>
        </w:rPr>
      </w:pPr>
      <w:r w:rsidRPr="005C02A1">
        <w:rPr>
          <w:noProof/>
        </w:rPr>
        <w:t>60.</w:t>
      </w:r>
      <w:r w:rsidRPr="005C02A1">
        <w:rPr>
          <w:noProof/>
        </w:rPr>
        <w:tab/>
        <w:t>Khalil S, Alsanius BW. Utilisation of Carbon Sources by Pythium, Phytophthora and Fusarium Species as Determined by Biolog(®) Microplate Assay. The Open Microbiology Journal. 2009;3:9-14.</w:t>
      </w:r>
    </w:p>
    <w:p w14:paraId="72A9704A" w14:textId="77777777" w:rsidR="005C02A1" w:rsidRPr="005C02A1" w:rsidRDefault="005C02A1" w:rsidP="00CE4B8D">
      <w:pPr>
        <w:pStyle w:val="EndNoteBibliography"/>
        <w:ind w:left="720" w:hanging="720"/>
        <w:rPr>
          <w:noProof/>
        </w:rPr>
      </w:pPr>
      <w:r w:rsidRPr="005C02A1">
        <w:rPr>
          <w:noProof/>
        </w:rPr>
        <w:t>61.</w:t>
      </w:r>
      <w:r w:rsidRPr="005C02A1">
        <w:rPr>
          <w:noProof/>
        </w:rPr>
        <w:tab/>
        <w:t>Adhikari BN, Hamilton JP, Zerillo MM, Tisserat N, Lévesque CA, Buell CR. Comparative Genomics Reveals Insight into Virulence Strategies of Plant Pathogenic Oomycetes. PLoS ONE. 2013;8(10):e75072.</w:t>
      </w:r>
    </w:p>
    <w:p w14:paraId="34A2EC5C" w14:textId="77777777" w:rsidR="005C02A1" w:rsidRPr="005C02A1" w:rsidRDefault="005C02A1" w:rsidP="00CE4B8D">
      <w:pPr>
        <w:pStyle w:val="EndNoteBibliography"/>
        <w:ind w:left="720" w:hanging="720"/>
        <w:rPr>
          <w:noProof/>
        </w:rPr>
      </w:pPr>
      <w:r w:rsidRPr="005C02A1">
        <w:rPr>
          <w:noProof/>
        </w:rPr>
        <w:t>62.</w:t>
      </w:r>
      <w:r w:rsidRPr="005C02A1">
        <w:rPr>
          <w:noProof/>
        </w:rPr>
        <w:tab/>
        <w:t>Zerillo MM, Adhikari BN, Hamilton JP, Buell CR, Lévesque CA, Tisserat N. Carbohydrate-Active Enzymes in &lt;italic&gt;Pythium&lt;/italic&gt; and Their Role in Plant Cell Wall and Storage Polysaccharide Degradation. PLoS ONE. 2013;8(9):e72572.</w:t>
      </w:r>
    </w:p>
    <w:p w14:paraId="1922F33F" w14:textId="77777777" w:rsidR="005C02A1" w:rsidRPr="005C02A1" w:rsidRDefault="005C02A1" w:rsidP="00CE4B8D">
      <w:pPr>
        <w:pStyle w:val="EndNoteBibliography"/>
        <w:ind w:left="720" w:hanging="720"/>
        <w:rPr>
          <w:noProof/>
        </w:rPr>
      </w:pPr>
      <w:r w:rsidRPr="005C02A1">
        <w:rPr>
          <w:noProof/>
        </w:rPr>
        <w:t>63.</w:t>
      </w:r>
      <w:r w:rsidRPr="005C02A1">
        <w:rPr>
          <w:noProof/>
        </w:rPr>
        <w:tab/>
        <w:t>Seidl MF, Van den Ackerveken G, Govers F, Snel B. A Domain-Centric Analysis of Oomycete Plant Pathogen Genomes Reveals Unique Protein Organization. Plant Physiology. 2011;155(2):628-44.</w:t>
      </w:r>
    </w:p>
    <w:p w14:paraId="6DF4980C" w14:textId="77777777" w:rsidR="005C02A1" w:rsidRPr="005C02A1" w:rsidRDefault="005C02A1" w:rsidP="00CE4B8D">
      <w:pPr>
        <w:pStyle w:val="EndNoteBibliography"/>
        <w:ind w:left="720" w:hanging="720"/>
        <w:rPr>
          <w:noProof/>
        </w:rPr>
      </w:pPr>
      <w:r w:rsidRPr="005C02A1">
        <w:rPr>
          <w:noProof/>
        </w:rPr>
        <w:t>64.</w:t>
      </w:r>
      <w:r w:rsidRPr="005C02A1">
        <w:rPr>
          <w:noProof/>
        </w:rPr>
        <w:tab/>
        <w:t>Doolittle RF. The multiplicity of domains in proteins. Annu Rev Biochem. 1995;64:287-314.</w:t>
      </w:r>
    </w:p>
    <w:p w14:paraId="72BA7DE2" w14:textId="77777777" w:rsidR="005C02A1" w:rsidRPr="005C02A1" w:rsidRDefault="005C02A1" w:rsidP="00CE4B8D">
      <w:pPr>
        <w:pStyle w:val="EndNoteBibliography"/>
        <w:ind w:left="720" w:hanging="720"/>
        <w:rPr>
          <w:noProof/>
        </w:rPr>
      </w:pPr>
      <w:r w:rsidRPr="005C02A1">
        <w:rPr>
          <w:noProof/>
        </w:rPr>
        <w:t>65.</w:t>
      </w:r>
      <w:r w:rsidRPr="005C02A1">
        <w:rPr>
          <w:noProof/>
        </w:rPr>
        <w:tab/>
        <w:t>Leonard G, Richards TA. Genome-scale comparative analysis of gene fusions, gene fissions, and the fungal tree of life. Proc Natl Acad Sci USA. 2012;109(52):21402-7.</w:t>
      </w:r>
    </w:p>
    <w:p w14:paraId="072DF2C9" w14:textId="77777777" w:rsidR="005C02A1" w:rsidRPr="005C02A1" w:rsidRDefault="005C02A1" w:rsidP="00CE4B8D">
      <w:pPr>
        <w:pStyle w:val="EndNoteBibliography"/>
        <w:ind w:left="720" w:hanging="720"/>
        <w:rPr>
          <w:noProof/>
        </w:rPr>
      </w:pPr>
      <w:r w:rsidRPr="005C02A1">
        <w:rPr>
          <w:noProof/>
        </w:rPr>
        <w:t>66.</w:t>
      </w:r>
      <w:r w:rsidRPr="005C02A1">
        <w:rPr>
          <w:noProof/>
        </w:rPr>
        <w:tab/>
        <w:t>Li L, Stoeckert CJ, Jr., Roos DS. OrthoMCL: identification of ortholog groups for eukaryotic genomes. Genome Res. 2003;13(9):2178-89.</w:t>
      </w:r>
    </w:p>
    <w:p w14:paraId="4E924F97" w14:textId="77777777" w:rsidR="005C02A1" w:rsidRPr="005C02A1" w:rsidRDefault="005C02A1" w:rsidP="00CE4B8D">
      <w:pPr>
        <w:pStyle w:val="EndNoteBibliography"/>
        <w:ind w:left="720" w:hanging="720"/>
        <w:rPr>
          <w:noProof/>
        </w:rPr>
      </w:pPr>
      <w:r w:rsidRPr="005C02A1">
        <w:rPr>
          <w:noProof/>
        </w:rPr>
        <w:t>67.</w:t>
      </w:r>
      <w:r w:rsidRPr="005C02A1">
        <w:rPr>
          <w:noProof/>
        </w:rPr>
        <w:tab/>
        <w:t>Delaroque N, Boland W. The genome of the brown alga Ectocarpus siliculosus contains a series of viral DNA pieces, suggesting an ancient association with large dsDNA viruses. BMC Evolutionary Biology. 2008;8:110-.</w:t>
      </w:r>
    </w:p>
    <w:p w14:paraId="5F9F2B40" w14:textId="77777777" w:rsidR="005C02A1" w:rsidRPr="005C02A1" w:rsidRDefault="005C02A1" w:rsidP="00CE4B8D">
      <w:pPr>
        <w:pStyle w:val="EndNoteBibliography"/>
        <w:ind w:left="720" w:hanging="720"/>
        <w:rPr>
          <w:noProof/>
        </w:rPr>
      </w:pPr>
      <w:r w:rsidRPr="005C02A1">
        <w:rPr>
          <w:noProof/>
        </w:rPr>
        <w:t>68.</w:t>
      </w:r>
      <w:r w:rsidRPr="005C02A1">
        <w:rPr>
          <w:noProof/>
        </w:rPr>
        <w:tab/>
        <w:t>Savory F, Leonard G, Richards TA. The Role of Horizontal Gene Transfer in the Evolution of the Oomycetes. PLoS Pathog. 2015;11(5):e1004805.</w:t>
      </w:r>
    </w:p>
    <w:p w14:paraId="529EAC58" w14:textId="77777777" w:rsidR="005C02A1" w:rsidRPr="005C02A1" w:rsidRDefault="005C02A1" w:rsidP="00CE4B8D">
      <w:pPr>
        <w:pStyle w:val="EndNoteBibliography"/>
        <w:ind w:left="720" w:hanging="720"/>
        <w:rPr>
          <w:noProof/>
        </w:rPr>
      </w:pPr>
      <w:r w:rsidRPr="005C02A1">
        <w:rPr>
          <w:noProof/>
        </w:rPr>
        <w:t>69.</w:t>
      </w:r>
      <w:r w:rsidRPr="005C02A1">
        <w:rPr>
          <w:noProof/>
        </w:rPr>
        <w:tab/>
        <w:t>Monier A, Pagarete A, de Vargas C, Allen MJ, Read B, Claverie J-M, et al. Horizontal gene transfer of an entire metabolic pathway between a eukaryotic alga and its DNA virus. Genome Res. 2009;19(8):1441-9.</w:t>
      </w:r>
    </w:p>
    <w:p w14:paraId="02D2DF26" w14:textId="77777777" w:rsidR="005C02A1" w:rsidRPr="005C02A1" w:rsidRDefault="005C02A1" w:rsidP="00CE4B8D">
      <w:pPr>
        <w:pStyle w:val="EndNoteBibliography"/>
        <w:ind w:left="720" w:hanging="720"/>
        <w:rPr>
          <w:noProof/>
        </w:rPr>
      </w:pPr>
      <w:r w:rsidRPr="005C02A1">
        <w:rPr>
          <w:noProof/>
        </w:rPr>
        <w:t>70.</w:t>
      </w:r>
      <w:r w:rsidRPr="005C02A1">
        <w:rPr>
          <w:noProof/>
        </w:rPr>
        <w:tab/>
        <w:t>Monier A, Welsh RM, Gentemann C, Weinstock G, Sodergren E, Armbrust EV, et al. Phosphate transporters in marine phytoplankton and their viruses: cross-domain commonalities in viral-host gene exchanges. Environ Microbiol. 2012;14(1):162-76.</w:t>
      </w:r>
    </w:p>
    <w:p w14:paraId="6D164E1D" w14:textId="77777777" w:rsidR="005C02A1" w:rsidRPr="005C02A1" w:rsidRDefault="005C02A1" w:rsidP="00CE4B8D">
      <w:pPr>
        <w:pStyle w:val="EndNoteBibliography"/>
        <w:ind w:left="720" w:hanging="720"/>
        <w:rPr>
          <w:noProof/>
        </w:rPr>
      </w:pPr>
      <w:r w:rsidRPr="005C02A1">
        <w:rPr>
          <w:noProof/>
        </w:rPr>
        <w:t>71.</w:t>
      </w:r>
      <w:r w:rsidRPr="005C02A1">
        <w:rPr>
          <w:noProof/>
        </w:rPr>
        <w:tab/>
        <w:t>Boisvert S, Raymond F, Godzaridis E, Laviolette F, Corbeil J. Ray Meta: scalable de novo metagenome assembly and profiling. Genome Biol. 2012;13(12):R122.</w:t>
      </w:r>
    </w:p>
    <w:p w14:paraId="53269FD6" w14:textId="77777777" w:rsidR="005C02A1" w:rsidRPr="005C02A1" w:rsidRDefault="005C02A1" w:rsidP="00CE4B8D">
      <w:pPr>
        <w:pStyle w:val="EndNoteBibliography"/>
        <w:ind w:left="720" w:hanging="720"/>
        <w:rPr>
          <w:noProof/>
        </w:rPr>
      </w:pPr>
      <w:r w:rsidRPr="005C02A1">
        <w:rPr>
          <w:noProof/>
        </w:rPr>
        <w:t>72.</w:t>
      </w:r>
      <w:r w:rsidRPr="005C02A1">
        <w:rPr>
          <w:noProof/>
        </w:rPr>
        <w:tab/>
        <w:t>GCC. Sequencher. 4.2 ed. Ann Arbor: Gene Codes Corporation; 2003.</w:t>
      </w:r>
    </w:p>
    <w:p w14:paraId="3228FCB4" w14:textId="77777777" w:rsidR="005C02A1" w:rsidRPr="005C02A1" w:rsidRDefault="005C02A1" w:rsidP="00CE4B8D">
      <w:pPr>
        <w:pStyle w:val="EndNoteBibliography"/>
        <w:ind w:left="720" w:hanging="720"/>
        <w:rPr>
          <w:noProof/>
        </w:rPr>
      </w:pPr>
      <w:r w:rsidRPr="005C02A1">
        <w:rPr>
          <w:noProof/>
        </w:rPr>
        <w:t>73.</w:t>
      </w:r>
      <w:r w:rsidRPr="005C02A1">
        <w:rPr>
          <w:noProof/>
        </w:rPr>
        <w:tab/>
        <w:t>McNabb SA, Eros RW, Klassen GR. Presence and absence of large inverted repeats in the mitochondrial DNA of Hyphochytriomycetes. Canadian Journal of Botany. 1988;66(12):2377-9.</w:t>
      </w:r>
    </w:p>
    <w:p w14:paraId="0AB46520" w14:textId="77777777" w:rsidR="005C02A1" w:rsidRPr="005C02A1" w:rsidRDefault="005C02A1" w:rsidP="00CE4B8D">
      <w:pPr>
        <w:pStyle w:val="EndNoteBibliography"/>
        <w:ind w:left="720" w:hanging="720"/>
        <w:rPr>
          <w:noProof/>
        </w:rPr>
      </w:pPr>
      <w:r w:rsidRPr="005C02A1">
        <w:rPr>
          <w:noProof/>
        </w:rPr>
        <w:t>74.</w:t>
      </w:r>
      <w:r w:rsidRPr="005C02A1">
        <w:rPr>
          <w:noProof/>
        </w:rPr>
        <w:tab/>
        <w:t>O'Brien MA, Misner I, Lane CE. Mitochondrial Genome Sequences and Comparative Genomics of Achlya hypogyna and Thraustotheca clavata. Journal of Eukaryotic Microbiology. 2014;61(2):146-54.</w:t>
      </w:r>
    </w:p>
    <w:p w14:paraId="15A338CB" w14:textId="77777777" w:rsidR="005C02A1" w:rsidRPr="005C02A1" w:rsidRDefault="005C02A1" w:rsidP="00CE4B8D">
      <w:pPr>
        <w:pStyle w:val="EndNoteBibliography"/>
        <w:ind w:left="720" w:hanging="720"/>
        <w:rPr>
          <w:noProof/>
        </w:rPr>
      </w:pPr>
      <w:r w:rsidRPr="005C02A1">
        <w:rPr>
          <w:noProof/>
        </w:rPr>
        <w:t>75.</w:t>
      </w:r>
      <w:r w:rsidRPr="005C02A1">
        <w:rPr>
          <w:noProof/>
        </w:rPr>
        <w:tab/>
        <w:t>Ševčíková T, Klimeš V, Zbránková V, Strnad H, Hroudová M, Vlček Č, et al. A Comparative Analysis of Mitochondrial Genomes in Eustigmatophyte Algae. Genome Biology and Evolution. 2016;8(3):705-22.</w:t>
      </w:r>
    </w:p>
    <w:p w14:paraId="6EDF15FB" w14:textId="77777777" w:rsidR="005C02A1" w:rsidRPr="005C02A1" w:rsidRDefault="005C02A1" w:rsidP="00CE4B8D">
      <w:pPr>
        <w:pStyle w:val="EndNoteBibliography"/>
        <w:ind w:left="720" w:hanging="720"/>
        <w:rPr>
          <w:noProof/>
        </w:rPr>
      </w:pPr>
      <w:r w:rsidRPr="005C02A1">
        <w:rPr>
          <w:noProof/>
        </w:rPr>
        <w:lastRenderedPageBreak/>
        <w:t>76.</w:t>
      </w:r>
      <w:r w:rsidRPr="005C02A1">
        <w:rPr>
          <w:noProof/>
        </w:rPr>
        <w:tab/>
        <w:t>Reyes-Prieto A, Moustafa A, Bhattacharya D. Multiple Genes of Apparent Algal Origin Suggest Ciliates May Once Have Been Photosynthetic. Current Biology. 2008;18(13):956-62.</w:t>
      </w:r>
    </w:p>
    <w:p w14:paraId="65A32417" w14:textId="77777777" w:rsidR="005C02A1" w:rsidRPr="005C02A1" w:rsidRDefault="005C02A1" w:rsidP="00CE4B8D">
      <w:pPr>
        <w:pStyle w:val="EndNoteBibliography"/>
        <w:ind w:left="720" w:hanging="720"/>
        <w:rPr>
          <w:noProof/>
        </w:rPr>
      </w:pPr>
      <w:r w:rsidRPr="005C02A1">
        <w:rPr>
          <w:noProof/>
        </w:rPr>
        <w:t>77.</w:t>
      </w:r>
      <w:r w:rsidRPr="005C02A1">
        <w:rPr>
          <w:noProof/>
        </w:rPr>
        <w:tab/>
        <w:t>Huang J, Mullapudi N, Lancto CA, Scott M, Abrahamsen MS, Kissinger JC. Phylogenomic evidence supports past endosymbiosis, intracellular and horizontal gene transfer in</w:t>
      </w:r>
      <w:r w:rsidRPr="005C02A1">
        <w:rPr>
          <w:i/>
          <w:noProof/>
        </w:rPr>
        <w:t xml:space="preserve"> Cryptosporidium parvum</w:t>
      </w:r>
      <w:r w:rsidRPr="005C02A1">
        <w:rPr>
          <w:noProof/>
        </w:rPr>
        <w:t>. Genome Biol. 2004;5(11):R88.</w:t>
      </w:r>
    </w:p>
    <w:p w14:paraId="7657CB4E" w14:textId="77777777" w:rsidR="005C02A1" w:rsidRPr="005C02A1" w:rsidRDefault="005C02A1" w:rsidP="00CE4B8D">
      <w:pPr>
        <w:pStyle w:val="EndNoteBibliography"/>
        <w:ind w:left="720" w:hanging="720"/>
        <w:rPr>
          <w:noProof/>
        </w:rPr>
      </w:pPr>
      <w:r w:rsidRPr="005C02A1">
        <w:rPr>
          <w:noProof/>
        </w:rPr>
        <w:t>78.</w:t>
      </w:r>
      <w:r w:rsidRPr="005C02A1">
        <w:rPr>
          <w:noProof/>
        </w:rPr>
        <w:tab/>
        <w:t xml:space="preserve">Riordan CE, Ault JG, Langreth SG, Keithly JS. </w:t>
      </w:r>
      <w:r w:rsidRPr="005C02A1">
        <w:rPr>
          <w:i/>
          <w:noProof/>
        </w:rPr>
        <w:t>Cryptosporidium parvum Cpn60</w:t>
      </w:r>
      <w:r w:rsidRPr="005C02A1">
        <w:rPr>
          <w:noProof/>
        </w:rPr>
        <w:t xml:space="preserve"> targets a relict organelle. Curr Genet. 2003;44(3):138-47.</w:t>
      </w:r>
    </w:p>
    <w:p w14:paraId="5D00676E" w14:textId="77777777" w:rsidR="005C02A1" w:rsidRPr="005C02A1" w:rsidRDefault="005C02A1" w:rsidP="00CE4B8D">
      <w:pPr>
        <w:pStyle w:val="EndNoteBibliography"/>
        <w:ind w:left="720" w:hanging="720"/>
        <w:rPr>
          <w:noProof/>
        </w:rPr>
      </w:pPr>
      <w:r w:rsidRPr="005C02A1">
        <w:rPr>
          <w:noProof/>
        </w:rPr>
        <w:t>79.</w:t>
      </w:r>
      <w:r w:rsidRPr="005C02A1">
        <w:rPr>
          <w:noProof/>
        </w:rPr>
        <w:tab/>
        <w:t xml:space="preserve">Roger AJ, Svard SG, Tovar J, Clark CG, Smith MW, Gillin FD, et al. A mitochondrial-like chaperonin 60 gene in </w:t>
      </w:r>
      <w:r w:rsidRPr="005C02A1">
        <w:rPr>
          <w:i/>
          <w:noProof/>
        </w:rPr>
        <w:t>Giardia lamblia</w:t>
      </w:r>
      <w:r w:rsidRPr="005C02A1">
        <w:rPr>
          <w:noProof/>
        </w:rPr>
        <w:t>: evidence that diplomonads once harbored an endosymbiont related to the progenitor of mitochondria. Proc Natl Acad Sci USA. 1998;95(1):229-34.</w:t>
      </w:r>
    </w:p>
    <w:p w14:paraId="0DE823D2" w14:textId="77777777" w:rsidR="005C02A1" w:rsidRPr="005C02A1" w:rsidRDefault="005C02A1" w:rsidP="00CE4B8D">
      <w:pPr>
        <w:pStyle w:val="EndNoteBibliography"/>
        <w:ind w:left="720" w:hanging="720"/>
        <w:rPr>
          <w:noProof/>
        </w:rPr>
      </w:pPr>
      <w:r w:rsidRPr="005C02A1">
        <w:rPr>
          <w:noProof/>
        </w:rPr>
        <w:t>80.</w:t>
      </w:r>
      <w:r w:rsidRPr="005C02A1">
        <w:rPr>
          <w:noProof/>
        </w:rPr>
        <w:tab/>
        <w:t xml:space="preserve">Hirt RP, Healy B, Vossbrinck CR, Canning EU, Embley TM. A mitochondrial HSP70 orthologue in </w:t>
      </w:r>
      <w:r w:rsidRPr="005C02A1">
        <w:rPr>
          <w:i/>
          <w:noProof/>
        </w:rPr>
        <w:t>Vairimorpha necatrix</w:t>
      </w:r>
      <w:r w:rsidRPr="005C02A1">
        <w:rPr>
          <w:noProof/>
        </w:rPr>
        <w:t>: molecular evidence that microsporidia once contained mitochondria. Curr Biol. 1997;7(12):995-8.</w:t>
      </w:r>
    </w:p>
    <w:p w14:paraId="56A1CA73" w14:textId="77777777" w:rsidR="005C02A1" w:rsidRPr="005C02A1" w:rsidRDefault="005C02A1" w:rsidP="00CE4B8D">
      <w:pPr>
        <w:pStyle w:val="EndNoteBibliography"/>
        <w:ind w:left="720" w:hanging="720"/>
        <w:rPr>
          <w:noProof/>
        </w:rPr>
      </w:pPr>
      <w:r w:rsidRPr="005C02A1">
        <w:rPr>
          <w:noProof/>
        </w:rPr>
        <w:t>81.</w:t>
      </w:r>
      <w:r w:rsidRPr="005C02A1">
        <w:rPr>
          <w:noProof/>
        </w:rPr>
        <w:tab/>
        <w:t>Martin W, Herrmann RG. Gene transfer from organelles to the nucleus: how much, what happens, and Why? Plant Physiol. 1998;118(1):9-17.</w:t>
      </w:r>
    </w:p>
    <w:p w14:paraId="5938A736" w14:textId="77777777" w:rsidR="005C02A1" w:rsidRPr="005C02A1" w:rsidRDefault="005C02A1" w:rsidP="00CE4B8D">
      <w:pPr>
        <w:pStyle w:val="EndNoteBibliography"/>
        <w:ind w:left="720" w:hanging="720"/>
        <w:rPr>
          <w:noProof/>
        </w:rPr>
      </w:pPr>
      <w:r w:rsidRPr="005C02A1">
        <w:rPr>
          <w:noProof/>
        </w:rPr>
        <w:t>82.</w:t>
      </w:r>
      <w:r w:rsidRPr="005C02A1">
        <w:rPr>
          <w:noProof/>
        </w:rPr>
        <w:tab/>
        <w:t xml:space="preserve">Martin W, Rujan T, Richly E, Hansen A, Cornelsen S, Lins T, et al. Evolutionary analysis of </w:t>
      </w:r>
      <w:r w:rsidRPr="005C02A1">
        <w:rPr>
          <w:i/>
          <w:noProof/>
        </w:rPr>
        <w:t>Arabidopsis</w:t>
      </w:r>
      <w:r w:rsidRPr="005C02A1">
        <w:rPr>
          <w:noProof/>
        </w:rPr>
        <w:t>, cyanobacterial, and chloroplast genomes reveals plastid phylogeny and thousands of cyanobacterial genes in the nucleus. Proc Natl Acad Sci USA. 2002;99(19):12246-51.</w:t>
      </w:r>
    </w:p>
    <w:p w14:paraId="728C572E" w14:textId="77777777" w:rsidR="005C02A1" w:rsidRPr="005C02A1" w:rsidRDefault="005C02A1" w:rsidP="00CE4B8D">
      <w:pPr>
        <w:pStyle w:val="EndNoteBibliography"/>
        <w:ind w:left="720" w:hanging="720"/>
        <w:rPr>
          <w:noProof/>
        </w:rPr>
      </w:pPr>
      <w:r w:rsidRPr="005C02A1">
        <w:rPr>
          <w:noProof/>
        </w:rPr>
        <w:t>83.</w:t>
      </w:r>
      <w:r w:rsidRPr="005C02A1">
        <w:rPr>
          <w:noProof/>
        </w:rPr>
        <w:tab/>
        <w:t>Emanuelsson O, Nielsen H, Brunak S, von Heijne G. Predicting subcellular localization of proteins based on their N-terminal amino acid sequence. J Mol Biol. 2000;300(4):1005-16.</w:t>
      </w:r>
    </w:p>
    <w:p w14:paraId="5B8A5BB8" w14:textId="77777777" w:rsidR="005C02A1" w:rsidRPr="005C02A1" w:rsidRDefault="005C02A1" w:rsidP="00CE4B8D">
      <w:pPr>
        <w:pStyle w:val="EndNoteBibliography"/>
        <w:ind w:left="720" w:hanging="720"/>
        <w:rPr>
          <w:noProof/>
        </w:rPr>
      </w:pPr>
      <w:r w:rsidRPr="005C02A1">
        <w:rPr>
          <w:noProof/>
        </w:rPr>
        <w:t>84.</w:t>
      </w:r>
      <w:r w:rsidRPr="005C02A1">
        <w:rPr>
          <w:noProof/>
        </w:rPr>
        <w:tab/>
        <w:t>Fu G, Nagasato C, Oka S, Cock JM, Motomura T. Proteomics Analysis of Heterogeneous Flagella in Brown Algae (Stramenopiles). Protist. 2014;165(5):662-75.</w:t>
      </w:r>
    </w:p>
    <w:p w14:paraId="7B1DAA25" w14:textId="77777777" w:rsidR="005C02A1" w:rsidRPr="005C02A1" w:rsidRDefault="005C02A1" w:rsidP="00CE4B8D">
      <w:pPr>
        <w:pStyle w:val="EndNoteBibliography"/>
        <w:ind w:left="720" w:hanging="720"/>
        <w:rPr>
          <w:noProof/>
        </w:rPr>
      </w:pPr>
      <w:r w:rsidRPr="005C02A1">
        <w:rPr>
          <w:noProof/>
        </w:rPr>
        <w:t>85.</w:t>
      </w:r>
      <w:r w:rsidRPr="005C02A1">
        <w:rPr>
          <w:noProof/>
        </w:rPr>
        <w:tab/>
        <w:t>Derelle R, Torruella G, Klimeš V, Brinkmann H, Kim E, Vlček Č, et al. Bacterial proteins pinpoint a single eukaryotic root. Proceedings of the National Academy of Sciences. 2015;112(7):E693-E9.</w:t>
      </w:r>
    </w:p>
    <w:p w14:paraId="6B9AC48C" w14:textId="77777777" w:rsidR="005C02A1" w:rsidRPr="005C02A1" w:rsidRDefault="005C02A1" w:rsidP="00CE4B8D">
      <w:pPr>
        <w:pStyle w:val="EndNoteBibliography"/>
        <w:ind w:left="720" w:hanging="720"/>
        <w:rPr>
          <w:noProof/>
        </w:rPr>
      </w:pPr>
      <w:r w:rsidRPr="005C02A1">
        <w:rPr>
          <w:noProof/>
        </w:rPr>
        <w:t>86.</w:t>
      </w:r>
      <w:r w:rsidRPr="005C02A1">
        <w:rPr>
          <w:noProof/>
        </w:rPr>
        <w:tab/>
        <w:t>Wirschell M, Olbrich H, Werner C, Tritschler D, Bower R, Sale W, et al. The nexin-dynein regulatory complex subunit DRC 1 is essential for motile cilia function in algae and humans. Nature genetics. 2013;45(3):10.1038/ng.2533.</w:t>
      </w:r>
    </w:p>
    <w:p w14:paraId="7CDB8AD1" w14:textId="77777777" w:rsidR="005C02A1" w:rsidRPr="005C02A1" w:rsidRDefault="005C02A1" w:rsidP="00CE4B8D">
      <w:pPr>
        <w:pStyle w:val="EndNoteBibliography"/>
        <w:ind w:left="720" w:hanging="720"/>
        <w:rPr>
          <w:noProof/>
        </w:rPr>
      </w:pPr>
      <w:r w:rsidRPr="005C02A1">
        <w:rPr>
          <w:noProof/>
        </w:rPr>
        <w:t>87.</w:t>
      </w:r>
      <w:r w:rsidRPr="005C02A1">
        <w:rPr>
          <w:noProof/>
        </w:rPr>
        <w:tab/>
        <w:t>Yang P, Diener DR, Yang C, Kohno T, Pazour GJ, Dienes JM, et al. Radial spoke proteins of Chlamydomonas flagella. Journal of Cell Science. 2006;119(6):1165-74.</w:t>
      </w:r>
    </w:p>
    <w:p w14:paraId="5157CC39" w14:textId="77777777" w:rsidR="005C02A1" w:rsidRPr="005C02A1" w:rsidRDefault="005C02A1" w:rsidP="00CE4B8D">
      <w:pPr>
        <w:pStyle w:val="EndNoteBibliography"/>
        <w:ind w:left="720" w:hanging="720"/>
        <w:rPr>
          <w:noProof/>
        </w:rPr>
      </w:pPr>
      <w:r w:rsidRPr="005C02A1">
        <w:rPr>
          <w:noProof/>
        </w:rPr>
        <w:t>88.</w:t>
      </w:r>
      <w:r w:rsidRPr="005C02A1">
        <w:rPr>
          <w:noProof/>
        </w:rPr>
        <w:tab/>
        <w:t>Yang C, Compton MM, Yang P. Dimeric Novel HSP40 Is Incorporated into the Radial Spoke Complex during the Assembly Process in Flagella. Molecular Biology of the Cell. 2005;16(2):637-48.</w:t>
      </w:r>
    </w:p>
    <w:p w14:paraId="72DE6006" w14:textId="77777777" w:rsidR="005C02A1" w:rsidRPr="005C02A1" w:rsidRDefault="005C02A1" w:rsidP="00CE4B8D">
      <w:pPr>
        <w:pStyle w:val="EndNoteBibliography"/>
        <w:ind w:left="720" w:hanging="720"/>
        <w:rPr>
          <w:noProof/>
        </w:rPr>
      </w:pPr>
      <w:r w:rsidRPr="005C02A1">
        <w:rPr>
          <w:noProof/>
        </w:rPr>
        <w:t>89.</w:t>
      </w:r>
      <w:r w:rsidRPr="005C02A1">
        <w:rPr>
          <w:noProof/>
        </w:rPr>
        <w:tab/>
        <w:t>Marchler-Bauer A, Anderson JB, Cherukuri PF, DeWeese-Scott C, Geer LY, Gwadz M, et al. CDD: a Conserved Domain Database for protein classification. Nucleic Acids Res. 2005;33(Database issue):D192-6.</w:t>
      </w:r>
    </w:p>
    <w:p w14:paraId="7BA31C7B" w14:textId="77777777" w:rsidR="005C02A1" w:rsidRPr="005C02A1" w:rsidRDefault="005C02A1" w:rsidP="00CE4B8D">
      <w:pPr>
        <w:pStyle w:val="EndNoteBibliography"/>
        <w:ind w:left="720" w:hanging="720"/>
        <w:rPr>
          <w:noProof/>
        </w:rPr>
      </w:pPr>
      <w:r w:rsidRPr="005C02A1">
        <w:rPr>
          <w:noProof/>
        </w:rPr>
        <w:t>90.</w:t>
      </w:r>
      <w:r w:rsidRPr="005C02A1">
        <w:rPr>
          <w:noProof/>
        </w:rPr>
        <w:tab/>
        <w:t>Jékely G. Evolution of phototaxis. Philos Trans R Soc Lond B Biol Sci. 2009;364(1531):2795-808.</w:t>
      </w:r>
    </w:p>
    <w:p w14:paraId="4B271A95" w14:textId="77777777" w:rsidR="005C02A1" w:rsidRPr="005C02A1" w:rsidRDefault="005C02A1" w:rsidP="00CE4B8D">
      <w:pPr>
        <w:pStyle w:val="EndNoteBibliography"/>
        <w:ind w:left="720" w:hanging="720"/>
        <w:rPr>
          <w:noProof/>
        </w:rPr>
      </w:pPr>
      <w:r w:rsidRPr="005C02A1">
        <w:rPr>
          <w:noProof/>
        </w:rPr>
        <w:t>91.</w:t>
      </w:r>
      <w:r w:rsidRPr="005C02A1">
        <w:rPr>
          <w:noProof/>
        </w:rPr>
        <w:tab/>
        <w:t>Kawai H. Green flagellar autofluorescence in brown algal swarmers and their phototactic responses. Bot Mag Tokyo. 1992;105(1):171-84.</w:t>
      </w:r>
    </w:p>
    <w:p w14:paraId="6442A742" w14:textId="77777777" w:rsidR="005C02A1" w:rsidRPr="005C02A1" w:rsidRDefault="005C02A1" w:rsidP="00CE4B8D">
      <w:pPr>
        <w:pStyle w:val="EndNoteBibliography"/>
        <w:ind w:left="720" w:hanging="720"/>
        <w:rPr>
          <w:noProof/>
        </w:rPr>
      </w:pPr>
      <w:r w:rsidRPr="005C02A1">
        <w:rPr>
          <w:noProof/>
        </w:rPr>
        <w:t>92.</w:t>
      </w:r>
      <w:r w:rsidRPr="005C02A1">
        <w:rPr>
          <w:noProof/>
        </w:rPr>
        <w:tab/>
        <w:t>Kawai H, Nakamura S, Mimuro M, Furuya M, Watanabe M. Microspectrofluorometry of the autofluorescent flagellum in phototactic brown algal zoids. Protoplasma. 1996;191(3-4):172-7.</w:t>
      </w:r>
    </w:p>
    <w:p w14:paraId="4954EE40" w14:textId="77777777" w:rsidR="005C02A1" w:rsidRPr="005C02A1" w:rsidRDefault="005C02A1" w:rsidP="00CE4B8D">
      <w:pPr>
        <w:pStyle w:val="EndNoteBibliography"/>
        <w:ind w:left="720" w:hanging="720"/>
        <w:rPr>
          <w:noProof/>
        </w:rPr>
      </w:pPr>
      <w:r w:rsidRPr="005C02A1">
        <w:rPr>
          <w:noProof/>
        </w:rPr>
        <w:t>93.</w:t>
      </w:r>
      <w:r w:rsidRPr="005C02A1">
        <w:rPr>
          <w:noProof/>
        </w:rPr>
        <w:tab/>
        <w:t>Avelar Gabriela M, Schumacher Robert I, Zaini Paulo A, Leonard G, Richards Thomas A, Gomes Suely L. A rhodopsin-guanylyl cyclase gene fusion functions in visual perception in a fungus. Current Biology. 2014;24(11):1234-40.</w:t>
      </w:r>
    </w:p>
    <w:p w14:paraId="1F065EAE" w14:textId="77777777" w:rsidR="005C02A1" w:rsidRPr="005C02A1" w:rsidRDefault="005C02A1" w:rsidP="00CE4B8D">
      <w:pPr>
        <w:pStyle w:val="EndNoteBibliography"/>
        <w:ind w:left="720" w:hanging="720"/>
        <w:rPr>
          <w:noProof/>
        </w:rPr>
      </w:pPr>
      <w:r w:rsidRPr="005C02A1">
        <w:rPr>
          <w:noProof/>
        </w:rPr>
        <w:t>94.</w:t>
      </w:r>
      <w:r w:rsidRPr="005C02A1">
        <w:rPr>
          <w:noProof/>
        </w:rPr>
        <w:tab/>
        <w:t>Sudbery PE. Regulation of polarised growth in fungi. Fungal Biol Rev. 2008;22(2):44-55.</w:t>
      </w:r>
    </w:p>
    <w:p w14:paraId="7FE96DD3" w14:textId="77777777" w:rsidR="005C02A1" w:rsidRPr="005C02A1" w:rsidRDefault="005C02A1" w:rsidP="00CE4B8D">
      <w:pPr>
        <w:pStyle w:val="EndNoteBibliography"/>
        <w:ind w:left="720" w:hanging="720"/>
        <w:rPr>
          <w:noProof/>
        </w:rPr>
      </w:pPr>
      <w:r w:rsidRPr="005C02A1">
        <w:rPr>
          <w:noProof/>
        </w:rPr>
        <w:lastRenderedPageBreak/>
        <w:t>95.</w:t>
      </w:r>
      <w:r w:rsidRPr="005C02A1">
        <w:rPr>
          <w:noProof/>
        </w:rPr>
        <w:tab/>
        <w:t>Bartnicki-Garcia S. The cell wall: a crucial structure in fungal evolution. In: Rayner ADM, Brasier CM, Moore D, editors. Evolutionary Biology of the Fungi. Cambridge: Cambridge University Press; 1987. p. 389-403.</w:t>
      </w:r>
    </w:p>
    <w:p w14:paraId="2E7A369F" w14:textId="77777777" w:rsidR="005C02A1" w:rsidRPr="005C02A1" w:rsidRDefault="005C02A1" w:rsidP="00CE4B8D">
      <w:pPr>
        <w:pStyle w:val="EndNoteBibliography"/>
        <w:ind w:left="720" w:hanging="720"/>
        <w:rPr>
          <w:noProof/>
        </w:rPr>
      </w:pPr>
      <w:r w:rsidRPr="005C02A1">
        <w:rPr>
          <w:noProof/>
        </w:rPr>
        <w:t>96.</w:t>
      </w:r>
      <w:r w:rsidRPr="005C02A1">
        <w:rPr>
          <w:noProof/>
        </w:rPr>
        <w:tab/>
        <w:t>Richards TA, Talbot NJ. Horizontal gene transfer in osmotrophs: playing with public goods. Nat Rev Microbiol. 2013;11(10):720-7.</w:t>
      </w:r>
    </w:p>
    <w:p w14:paraId="26E02C53" w14:textId="77777777" w:rsidR="005C02A1" w:rsidRPr="005C02A1" w:rsidRDefault="005C02A1" w:rsidP="00CE4B8D">
      <w:pPr>
        <w:pStyle w:val="EndNoteBibliography"/>
        <w:ind w:left="720" w:hanging="720"/>
        <w:rPr>
          <w:noProof/>
        </w:rPr>
      </w:pPr>
      <w:r w:rsidRPr="005C02A1">
        <w:rPr>
          <w:noProof/>
        </w:rPr>
        <w:t>97.</w:t>
      </w:r>
      <w:r w:rsidRPr="005C02A1">
        <w:rPr>
          <w:noProof/>
        </w:rPr>
        <w:tab/>
        <w:t>Park H-O, Bi E. Central roles of small GTPases in the development of cell polarity in yeast and beyond. Microbiol Mol Biol Rev. 2007;71(1):48-96.</w:t>
      </w:r>
    </w:p>
    <w:p w14:paraId="0BF99281" w14:textId="77777777" w:rsidR="005C02A1" w:rsidRPr="005C02A1" w:rsidRDefault="005C02A1" w:rsidP="00CE4B8D">
      <w:pPr>
        <w:pStyle w:val="EndNoteBibliography"/>
        <w:ind w:left="720" w:hanging="720"/>
        <w:rPr>
          <w:noProof/>
        </w:rPr>
      </w:pPr>
      <w:r w:rsidRPr="005C02A1">
        <w:rPr>
          <w:noProof/>
        </w:rPr>
        <w:t>98.</w:t>
      </w:r>
      <w:r w:rsidRPr="005C02A1">
        <w:rPr>
          <w:noProof/>
        </w:rPr>
        <w:tab/>
        <w:t>Bartnicki-Garcia S. Cell wall chemistry, morphogenesis, and taxonomy of fungi. Annu Rev Microbiol. 1968;22:87-108.</w:t>
      </w:r>
    </w:p>
    <w:p w14:paraId="31C39B2E" w14:textId="77777777" w:rsidR="005C02A1" w:rsidRPr="005C02A1" w:rsidRDefault="005C02A1" w:rsidP="00CE4B8D">
      <w:pPr>
        <w:pStyle w:val="EndNoteBibliography"/>
        <w:ind w:left="720" w:hanging="720"/>
        <w:rPr>
          <w:noProof/>
        </w:rPr>
      </w:pPr>
      <w:r w:rsidRPr="005C02A1">
        <w:rPr>
          <w:noProof/>
        </w:rPr>
        <w:t>99.</w:t>
      </w:r>
      <w:r w:rsidRPr="005C02A1">
        <w:rPr>
          <w:noProof/>
        </w:rPr>
        <w:tab/>
        <w:t xml:space="preserve">Blanc G, Duncan G, Agarkova I, Borodovsky M, Gurnon J, Kuo A, et al. The </w:t>
      </w:r>
      <w:r w:rsidRPr="005C02A1">
        <w:rPr>
          <w:i/>
          <w:noProof/>
        </w:rPr>
        <w:t>Chlorella variabilis</w:t>
      </w:r>
      <w:r w:rsidRPr="005C02A1">
        <w:rPr>
          <w:noProof/>
        </w:rPr>
        <w:t xml:space="preserve"> NC64A genome reveals adaptation to photosymbiosis, coevolution with viruses, and cryptic sex. Plant Cell. 2010;22(9):2943-55.</w:t>
      </w:r>
    </w:p>
    <w:p w14:paraId="7FAD1D5C" w14:textId="77777777" w:rsidR="005C02A1" w:rsidRPr="005C02A1" w:rsidRDefault="005C02A1" w:rsidP="00CE4B8D">
      <w:pPr>
        <w:pStyle w:val="EndNoteBibliography"/>
        <w:ind w:left="720" w:hanging="720"/>
        <w:rPr>
          <w:noProof/>
        </w:rPr>
      </w:pPr>
      <w:r w:rsidRPr="005C02A1">
        <w:rPr>
          <w:noProof/>
        </w:rPr>
        <w:t>100.</w:t>
      </w:r>
      <w:r w:rsidRPr="005C02A1">
        <w:rPr>
          <w:noProof/>
        </w:rPr>
        <w:tab/>
        <w:t xml:space="preserve">Fuller MS, Barshad I. Chitin and cellulose in the cell walls of </w:t>
      </w:r>
      <w:r w:rsidRPr="005C02A1">
        <w:rPr>
          <w:i/>
          <w:noProof/>
        </w:rPr>
        <w:t xml:space="preserve">Rhizidiomyces </w:t>
      </w:r>
      <w:r w:rsidRPr="005C02A1">
        <w:rPr>
          <w:noProof/>
        </w:rPr>
        <w:t>sp. Am J Bot. 1960;47(2):105-9.</w:t>
      </w:r>
    </w:p>
    <w:p w14:paraId="1C69D417" w14:textId="77777777" w:rsidR="005C02A1" w:rsidRPr="005C02A1" w:rsidRDefault="005C02A1" w:rsidP="00CE4B8D">
      <w:pPr>
        <w:pStyle w:val="EndNoteBibliography"/>
        <w:ind w:left="720" w:hanging="720"/>
        <w:rPr>
          <w:noProof/>
        </w:rPr>
      </w:pPr>
      <w:r w:rsidRPr="005C02A1">
        <w:rPr>
          <w:noProof/>
        </w:rPr>
        <w:t>101.</w:t>
      </w:r>
      <w:r w:rsidRPr="005C02A1">
        <w:rPr>
          <w:noProof/>
        </w:rPr>
        <w:tab/>
        <w:t xml:space="preserve">Kneipp LF, Andrade AF, de Souza W, Angluster J, Alviano CS, Travassos LR. </w:t>
      </w:r>
      <w:r w:rsidRPr="005C02A1">
        <w:rPr>
          <w:i/>
          <w:noProof/>
        </w:rPr>
        <w:t>Trichomonas vaginalis</w:t>
      </w:r>
      <w:r w:rsidRPr="005C02A1">
        <w:rPr>
          <w:noProof/>
        </w:rPr>
        <w:t xml:space="preserve"> and </w:t>
      </w:r>
      <w:r w:rsidRPr="005C02A1">
        <w:rPr>
          <w:i/>
          <w:noProof/>
        </w:rPr>
        <w:t>Tritrichomonas foetus</w:t>
      </w:r>
      <w:r w:rsidRPr="005C02A1">
        <w:rPr>
          <w:noProof/>
        </w:rPr>
        <w:t>: expression of chitin at the cell surface. Exp Parasitol. 1998;89(2):195-204.</w:t>
      </w:r>
    </w:p>
    <w:p w14:paraId="51B0660B" w14:textId="77777777" w:rsidR="005C02A1" w:rsidRPr="005C02A1" w:rsidRDefault="005C02A1" w:rsidP="00CE4B8D">
      <w:pPr>
        <w:pStyle w:val="EndNoteBibliography"/>
        <w:ind w:left="720" w:hanging="720"/>
        <w:rPr>
          <w:noProof/>
        </w:rPr>
      </w:pPr>
      <w:r w:rsidRPr="005C02A1">
        <w:rPr>
          <w:noProof/>
        </w:rPr>
        <w:t>102.</w:t>
      </w:r>
      <w:r w:rsidRPr="005C02A1">
        <w:rPr>
          <w:noProof/>
        </w:rPr>
        <w:tab/>
        <w:t xml:space="preserve">Lin CC, Aronson JM. Chitin and cellulose in the cell walls of the oomycete, </w:t>
      </w:r>
      <w:r w:rsidRPr="005C02A1">
        <w:rPr>
          <w:i/>
          <w:noProof/>
        </w:rPr>
        <w:t xml:space="preserve">Apodachlya </w:t>
      </w:r>
      <w:r w:rsidRPr="005C02A1">
        <w:rPr>
          <w:noProof/>
        </w:rPr>
        <w:t>sp. Arch Mikrobiol. 1970;72(2):111-4.</w:t>
      </w:r>
    </w:p>
    <w:p w14:paraId="3F4CFA9E" w14:textId="77777777" w:rsidR="005C02A1" w:rsidRPr="005C02A1" w:rsidRDefault="005C02A1" w:rsidP="00CE4B8D">
      <w:pPr>
        <w:pStyle w:val="EndNoteBibliography"/>
        <w:ind w:left="720" w:hanging="720"/>
        <w:rPr>
          <w:noProof/>
        </w:rPr>
      </w:pPr>
      <w:r w:rsidRPr="005C02A1">
        <w:rPr>
          <w:noProof/>
        </w:rPr>
        <w:t>103.</w:t>
      </w:r>
      <w:r w:rsidRPr="005C02A1">
        <w:rPr>
          <w:noProof/>
        </w:rPr>
        <w:tab/>
        <w:t xml:space="preserve">Arroyo-Begovich A, xe, rabez-Trejo A, Ru, xed, z-Herrera J, et al. Identification of the structural component in the cyst wall of </w:t>
      </w:r>
      <w:r w:rsidRPr="005C02A1">
        <w:rPr>
          <w:i/>
          <w:noProof/>
        </w:rPr>
        <w:t>Entamoeba invadens</w:t>
      </w:r>
      <w:r w:rsidRPr="005C02A1">
        <w:rPr>
          <w:noProof/>
        </w:rPr>
        <w:t>. J Parasitol. 1980;66(5):735-41.</w:t>
      </w:r>
    </w:p>
    <w:p w14:paraId="7141EC83" w14:textId="77777777" w:rsidR="005C02A1" w:rsidRPr="005C02A1" w:rsidRDefault="005C02A1" w:rsidP="00CE4B8D">
      <w:pPr>
        <w:pStyle w:val="EndNoteBibliography"/>
        <w:ind w:left="720" w:hanging="720"/>
        <w:rPr>
          <w:noProof/>
        </w:rPr>
      </w:pPr>
      <w:r w:rsidRPr="005C02A1">
        <w:rPr>
          <w:noProof/>
        </w:rPr>
        <w:t>104.</w:t>
      </w:r>
      <w:r w:rsidRPr="005C02A1">
        <w:rPr>
          <w:noProof/>
        </w:rPr>
        <w:tab/>
        <w:t>Das S, Van Dellen K, Bulik D, Magnelli P, Cui J, Head J, et al. The cyst wall of</w:t>
      </w:r>
      <w:r w:rsidRPr="005C02A1">
        <w:rPr>
          <w:i/>
          <w:noProof/>
        </w:rPr>
        <w:t xml:space="preserve"> Entamoeba invadens</w:t>
      </w:r>
      <w:r w:rsidRPr="005C02A1">
        <w:rPr>
          <w:noProof/>
        </w:rPr>
        <w:t xml:space="preserve"> contains chitosan (deacetylated chitin). Mol Biochem Parasit. 2006;148(1):86-92.</w:t>
      </w:r>
    </w:p>
    <w:p w14:paraId="7160C4B3" w14:textId="77777777" w:rsidR="005C02A1" w:rsidRPr="005C02A1" w:rsidRDefault="005C02A1" w:rsidP="00CE4B8D">
      <w:pPr>
        <w:pStyle w:val="EndNoteBibliography"/>
        <w:ind w:left="720" w:hanging="720"/>
        <w:rPr>
          <w:noProof/>
        </w:rPr>
      </w:pPr>
      <w:r w:rsidRPr="005C02A1">
        <w:rPr>
          <w:noProof/>
        </w:rPr>
        <w:t>105.</w:t>
      </w:r>
      <w:r w:rsidRPr="005C02A1">
        <w:rPr>
          <w:noProof/>
        </w:rPr>
        <w:tab/>
        <w:t xml:space="preserve">Schwelm A, Fogelqvist J, Knaust A, Jülke S, Lilja T, Bonilla-Rosso G, et al. The </w:t>
      </w:r>
      <w:r w:rsidRPr="005C02A1">
        <w:rPr>
          <w:i/>
          <w:noProof/>
        </w:rPr>
        <w:t xml:space="preserve">Plasmodiophora brassicae </w:t>
      </w:r>
      <w:r w:rsidRPr="005C02A1">
        <w:rPr>
          <w:noProof/>
        </w:rPr>
        <w:t>genome reveals insights in its life cycle and ancestry of chitin synthases. Scientific Reports. 2015;5:11153.</w:t>
      </w:r>
    </w:p>
    <w:p w14:paraId="76483E0F" w14:textId="77777777" w:rsidR="005C02A1" w:rsidRPr="005C02A1" w:rsidRDefault="005C02A1" w:rsidP="00CE4B8D">
      <w:pPr>
        <w:pStyle w:val="EndNoteBibliography"/>
        <w:ind w:left="720" w:hanging="720"/>
        <w:rPr>
          <w:noProof/>
        </w:rPr>
      </w:pPr>
      <w:r w:rsidRPr="005C02A1">
        <w:rPr>
          <w:noProof/>
        </w:rPr>
        <w:t>106.</w:t>
      </w:r>
      <w:r w:rsidRPr="005C02A1">
        <w:rPr>
          <w:noProof/>
        </w:rPr>
        <w:tab/>
        <w:t>Clay RP, Benhamou N, Fuller MS. Ultrastructural detection of polysaccharides in the cell walls of two members of the Hyphocytriales. Mycological Research. 1991;95(9):1057-64.</w:t>
      </w:r>
    </w:p>
    <w:p w14:paraId="0D1883D5" w14:textId="77777777" w:rsidR="005C02A1" w:rsidRPr="005C02A1" w:rsidRDefault="005C02A1" w:rsidP="00CE4B8D">
      <w:pPr>
        <w:pStyle w:val="EndNoteBibliography"/>
        <w:ind w:left="720" w:hanging="720"/>
        <w:rPr>
          <w:noProof/>
        </w:rPr>
      </w:pPr>
      <w:r w:rsidRPr="005C02A1">
        <w:rPr>
          <w:noProof/>
        </w:rPr>
        <w:t>107.</w:t>
      </w:r>
      <w:r w:rsidRPr="005C02A1">
        <w:rPr>
          <w:noProof/>
        </w:rPr>
        <w:tab/>
        <w:t>Mélida H, Sandoval-Sierra JV, Diéguez-Uribeondo J, Bulone V. Analyses of extracellular carbohydrates in oomycetes unveil the existence of three different cell wall types. Eukaryot Cell. 2013;12(2):194-203.</w:t>
      </w:r>
    </w:p>
    <w:p w14:paraId="38BE595E" w14:textId="77777777" w:rsidR="005C02A1" w:rsidRPr="005C02A1" w:rsidRDefault="005C02A1" w:rsidP="00CE4B8D">
      <w:pPr>
        <w:pStyle w:val="EndNoteBibliography"/>
        <w:ind w:left="720" w:hanging="720"/>
        <w:rPr>
          <w:noProof/>
        </w:rPr>
      </w:pPr>
      <w:r w:rsidRPr="005C02A1">
        <w:rPr>
          <w:noProof/>
        </w:rPr>
        <w:t>108.</w:t>
      </w:r>
      <w:r w:rsidRPr="005C02A1">
        <w:rPr>
          <w:noProof/>
        </w:rPr>
        <w:tab/>
        <w:t>Durkin CA, Mock T, Armbrust EV. Chitin in diatoms and its association with the cell wall. Eukaryot Cell. 2009;8(7):1038-50.</w:t>
      </w:r>
    </w:p>
    <w:p w14:paraId="6CEFDAC6" w14:textId="77777777" w:rsidR="005C02A1" w:rsidRPr="005C02A1" w:rsidRDefault="005C02A1" w:rsidP="00CE4B8D">
      <w:pPr>
        <w:pStyle w:val="EndNoteBibliography"/>
        <w:ind w:left="720" w:hanging="720"/>
        <w:rPr>
          <w:noProof/>
        </w:rPr>
      </w:pPr>
      <w:r w:rsidRPr="005C02A1">
        <w:rPr>
          <w:noProof/>
        </w:rPr>
        <w:t>109.</w:t>
      </w:r>
      <w:r w:rsidRPr="005C02A1">
        <w:rPr>
          <w:noProof/>
        </w:rPr>
        <w:tab/>
        <w:t>Doolittle WF. You are what you eat: a gene transfer ratchet could account for bacterial genes in eukaryotic nuclear genomes. Trends Genet. 1998;14(8):307-11.</w:t>
      </w:r>
    </w:p>
    <w:p w14:paraId="58EC3C55" w14:textId="77777777" w:rsidR="005C02A1" w:rsidRPr="005C02A1" w:rsidRDefault="005C02A1" w:rsidP="00CE4B8D">
      <w:pPr>
        <w:pStyle w:val="EndNoteBibliography"/>
        <w:ind w:left="720" w:hanging="720"/>
        <w:rPr>
          <w:noProof/>
        </w:rPr>
      </w:pPr>
      <w:r w:rsidRPr="005C02A1">
        <w:rPr>
          <w:noProof/>
        </w:rPr>
        <w:t>110.</w:t>
      </w:r>
      <w:r w:rsidRPr="005C02A1">
        <w:rPr>
          <w:noProof/>
        </w:rPr>
        <w:tab/>
        <w:t>Misner I, Blouin N, Leonard G, Richards TA, Lane CE. The secreted proteins of Achlya hypogyna and Thraustotheca clavata identify the ancestral oomycete secretome and reveal gene acquisitions by horizontal gene transfer. Genome Biology and Evolution. 2014.</w:t>
      </w:r>
    </w:p>
    <w:p w14:paraId="0329AAFF" w14:textId="77777777" w:rsidR="005C02A1" w:rsidRPr="005C02A1" w:rsidRDefault="005C02A1" w:rsidP="00CE4B8D">
      <w:pPr>
        <w:pStyle w:val="EndNoteBibliography"/>
        <w:ind w:left="720" w:hanging="720"/>
        <w:rPr>
          <w:noProof/>
        </w:rPr>
      </w:pPr>
      <w:r w:rsidRPr="005C02A1">
        <w:rPr>
          <w:noProof/>
        </w:rPr>
        <w:t>111.</w:t>
      </w:r>
      <w:r w:rsidRPr="005C02A1">
        <w:rPr>
          <w:noProof/>
        </w:rPr>
        <w:tab/>
        <w:t>Luis P, Gauthier A, Trouvelot S, Poinssot B, Frettinger P. Identification of Plasmopara viticola genes potentially involved in pathogenesis on grapevine suggests new similarities between oomycetes and true Fungi. Phytopathology. 2013;103.</w:t>
      </w:r>
    </w:p>
    <w:p w14:paraId="2D6DD3C1" w14:textId="77777777" w:rsidR="005C02A1" w:rsidRPr="005C02A1" w:rsidRDefault="005C02A1" w:rsidP="00CE4B8D">
      <w:pPr>
        <w:pStyle w:val="EndNoteBibliography"/>
        <w:ind w:left="720" w:hanging="720"/>
        <w:rPr>
          <w:noProof/>
        </w:rPr>
      </w:pPr>
      <w:r w:rsidRPr="005C02A1">
        <w:rPr>
          <w:noProof/>
        </w:rPr>
        <w:t>112.</w:t>
      </w:r>
      <w:r w:rsidRPr="005C02A1">
        <w:rPr>
          <w:noProof/>
        </w:rPr>
        <w:tab/>
        <w:t>Torto T, Rauser L, Kamoun S. The pipg1 gene of the oomycete Phytophthora infestans encodes a fungal-like endopolygalacturonase. Curr Genet. 2002;40:385 - 90.</w:t>
      </w:r>
    </w:p>
    <w:p w14:paraId="60500F2B" w14:textId="77777777" w:rsidR="005C02A1" w:rsidRPr="005C02A1" w:rsidRDefault="005C02A1" w:rsidP="00CE4B8D">
      <w:pPr>
        <w:pStyle w:val="EndNoteBibliography"/>
        <w:ind w:left="720" w:hanging="720"/>
        <w:rPr>
          <w:noProof/>
        </w:rPr>
      </w:pPr>
      <w:r w:rsidRPr="005C02A1">
        <w:rPr>
          <w:noProof/>
        </w:rPr>
        <w:t>113.</w:t>
      </w:r>
      <w:r w:rsidRPr="005C02A1">
        <w:rPr>
          <w:noProof/>
        </w:rPr>
        <w:tab/>
        <w:t>Morris PF, Schlosser LR, Onasch KD, Wittenschlaeger T, Austin R, Provart N. Multiple horizontal gene transfer events and domain fusions have created novel regulatory and metabolic networks in the oomycete genome. PLoS ONE. 2009;4.</w:t>
      </w:r>
    </w:p>
    <w:p w14:paraId="3D3C57FB" w14:textId="77777777" w:rsidR="005C02A1" w:rsidRPr="005C02A1" w:rsidRDefault="005C02A1" w:rsidP="00CE4B8D">
      <w:pPr>
        <w:pStyle w:val="EndNoteBibliography"/>
        <w:ind w:left="720" w:hanging="720"/>
        <w:rPr>
          <w:noProof/>
        </w:rPr>
      </w:pPr>
      <w:r w:rsidRPr="005C02A1">
        <w:rPr>
          <w:noProof/>
        </w:rPr>
        <w:t>114.</w:t>
      </w:r>
      <w:r w:rsidRPr="005C02A1">
        <w:rPr>
          <w:noProof/>
        </w:rPr>
        <w:tab/>
        <w:t>Whitaker JW, McConkey GA, Westhead DR. The transferome of metabolic genes explored: analysis of the horizontal transfer of enzyme encoding genes in unicellular eukaryotes. Genome Biol. 2009;10(4):R36.</w:t>
      </w:r>
    </w:p>
    <w:p w14:paraId="0E0EF7A8" w14:textId="77777777" w:rsidR="005C02A1" w:rsidRPr="005C02A1" w:rsidRDefault="005C02A1" w:rsidP="00CE4B8D">
      <w:pPr>
        <w:pStyle w:val="EndNoteBibliography"/>
        <w:ind w:left="720" w:hanging="720"/>
        <w:rPr>
          <w:noProof/>
        </w:rPr>
      </w:pPr>
      <w:r w:rsidRPr="005C02A1">
        <w:rPr>
          <w:noProof/>
        </w:rPr>
        <w:t>115.</w:t>
      </w:r>
      <w:r w:rsidRPr="005C02A1">
        <w:rPr>
          <w:noProof/>
        </w:rPr>
        <w:tab/>
        <w:t>Ku C, Nelson-Sathi S, Roettger M, Sousa FL, Lockhart PJ, Bryant D, et al. Endosymbiotic origin and differential loss of eukaryotic genes. Nature. 2015;524(7566):427-32.</w:t>
      </w:r>
    </w:p>
    <w:p w14:paraId="1CA7E94B" w14:textId="77777777" w:rsidR="005C02A1" w:rsidRPr="005C02A1" w:rsidRDefault="005C02A1" w:rsidP="00CE4B8D">
      <w:pPr>
        <w:pStyle w:val="EndNoteBibliography"/>
        <w:ind w:left="720" w:hanging="720"/>
        <w:rPr>
          <w:noProof/>
        </w:rPr>
      </w:pPr>
      <w:r w:rsidRPr="005C02A1">
        <w:rPr>
          <w:noProof/>
        </w:rPr>
        <w:lastRenderedPageBreak/>
        <w:t>116.</w:t>
      </w:r>
      <w:r w:rsidRPr="005C02A1">
        <w:rPr>
          <w:noProof/>
        </w:rPr>
        <w:tab/>
        <w:t>Lefèvre E, Bardot C, Noël C, Carrias JF, Viscogliosi E, Amblard C, et al. Unveiling fungal zooflagellates as members of freshwater picoeukaryotes: evidence from a molecular diversity study in a deep meromictic lake. Environ Microbiol. 2007;9(1):61-71.</w:t>
      </w:r>
    </w:p>
    <w:p w14:paraId="7C7F1B48" w14:textId="77777777" w:rsidR="005C02A1" w:rsidRPr="005C02A1" w:rsidRDefault="005C02A1" w:rsidP="00CE4B8D">
      <w:pPr>
        <w:pStyle w:val="EndNoteBibliography"/>
        <w:ind w:left="720" w:hanging="720"/>
        <w:rPr>
          <w:noProof/>
        </w:rPr>
      </w:pPr>
      <w:r w:rsidRPr="005C02A1">
        <w:rPr>
          <w:noProof/>
        </w:rPr>
        <w:t>117.</w:t>
      </w:r>
      <w:r w:rsidRPr="005C02A1">
        <w:rPr>
          <w:noProof/>
        </w:rPr>
        <w:tab/>
        <w:t>Edwards U, Rogall T, Blocker H, Emde M, Bottger EC. Isolation and direct complete nucleotide determination of entire genes. Characterisation of a gene encoding for 16S ribosomal RNA. . Nucleic Acids Res. 1989;17:7843-53.</w:t>
      </w:r>
    </w:p>
    <w:p w14:paraId="3811FB75" w14:textId="77777777" w:rsidR="005C02A1" w:rsidRPr="005C02A1" w:rsidRDefault="005C02A1" w:rsidP="00CE4B8D">
      <w:pPr>
        <w:pStyle w:val="EndNoteBibliography"/>
        <w:ind w:left="720" w:hanging="720"/>
        <w:rPr>
          <w:noProof/>
        </w:rPr>
      </w:pPr>
      <w:r w:rsidRPr="005C02A1">
        <w:rPr>
          <w:noProof/>
        </w:rPr>
        <w:t>118.</w:t>
      </w:r>
      <w:r w:rsidRPr="005C02A1">
        <w:rPr>
          <w:noProof/>
        </w:rPr>
        <w:tab/>
        <w:t>Schmieder R, Lim YW, Rohwer F, Edwards R. TagCleaner: Identification and removal of tag sequences from genomic and metagenomic datasets. BMC Bioinformatics. 2010;11:341-.</w:t>
      </w:r>
    </w:p>
    <w:p w14:paraId="0A08640A" w14:textId="77777777" w:rsidR="005C02A1" w:rsidRPr="005C02A1" w:rsidRDefault="005C02A1" w:rsidP="00CE4B8D">
      <w:pPr>
        <w:pStyle w:val="EndNoteBibliography"/>
        <w:ind w:left="720" w:hanging="720"/>
        <w:rPr>
          <w:noProof/>
        </w:rPr>
      </w:pPr>
      <w:r w:rsidRPr="005C02A1">
        <w:rPr>
          <w:noProof/>
        </w:rPr>
        <w:t>119.</w:t>
      </w:r>
      <w:r w:rsidRPr="005C02A1">
        <w:rPr>
          <w:noProof/>
        </w:rPr>
        <w:tab/>
        <w:t>Schmieder R, Edwards R. Quality control and preprocessing of metagenomic datasets. Bioinformatics. 2011;27(6):863-4.</w:t>
      </w:r>
    </w:p>
    <w:p w14:paraId="3A3E82F2" w14:textId="77777777" w:rsidR="005C02A1" w:rsidRPr="005C02A1" w:rsidRDefault="005C02A1" w:rsidP="00CE4B8D">
      <w:pPr>
        <w:pStyle w:val="EndNoteBibliography"/>
        <w:ind w:left="720" w:hanging="720"/>
        <w:rPr>
          <w:noProof/>
        </w:rPr>
      </w:pPr>
      <w:r w:rsidRPr="005C02A1">
        <w:rPr>
          <w:noProof/>
        </w:rPr>
        <w:t>120.</w:t>
      </w:r>
      <w:r w:rsidRPr="005C02A1">
        <w:rPr>
          <w:noProof/>
        </w:rPr>
        <w:tab/>
        <w:t>khmer-protocols documentation [Internet]. 2013.</w:t>
      </w:r>
    </w:p>
    <w:p w14:paraId="288B1A4A" w14:textId="77777777" w:rsidR="005C02A1" w:rsidRPr="005C02A1" w:rsidRDefault="005C02A1" w:rsidP="00CE4B8D">
      <w:pPr>
        <w:pStyle w:val="EndNoteBibliography"/>
        <w:ind w:left="720" w:hanging="720"/>
        <w:rPr>
          <w:noProof/>
        </w:rPr>
      </w:pPr>
      <w:r w:rsidRPr="005C02A1">
        <w:rPr>
          <w:noProof/>
        </w:rPr>
        <w:t>121.</w:t>
      </w:r>
      <w:r w:rsidRPr="005C02A1">
        <w:rPr>
          <w:noProof/>
        </w:rPr>
        <w:tab/>
        <w:t>Boisvert S, Raymond F, Godzaridis É, Laviolette F, Corbeil J. Ray Meta: scalable de novo metagenome assembly and profiling. Genome Biology. 2012;13(12):R122.</w:t>
      </w:r>
    </w:p>
    <w:p w14:paraId="698BB6ED" w14:textId="77777777" w:rsidR="005C02A1" w:rsidRPr="005C02A1" w:rsidRDefault="005C02A1" w:rsidP="00CE4B8D">
      <w:pPr>
        <w:pStyle w:val="EndNoteBibliography"/>
        <w:ind w:left="720" w:hanging="720"/>
        <w:rPr>
          <w:noProof/>
        </w:rPr>
      </w:pPr>
      <w:r w:rsidRPr="005C02A1">
        <w:rPr>
          <w:noProof/>
        </w:rPr>
        <w:t>122.</w:t>
      </w:r>
      <w:r w:rsidRPr="005C02A1">
        <w:rPr>
          <w:noProof/>
        </w:rPr>
        <w:tab/>
        <w:t>Quinlan AR, Hall IM. BEDTools: a flexible suite of utilities for comparing genomic features. Bioinformatics. 2010;26(6):841-2.</w:t>
      </w:r>
    </w:p>
    <w:p w14:paraId="715A2CD2" w14:textId="458B6D05" w:rsidR="005C02A1" w:rsidRPr="005C02A1" w:rsidRDefault="005C02A1" w:rsidP="00CE4B8D">
      <w:pPr>
        <w:pStyle w:val="EndNoteBibliography"/>
        <w:ind w:left="720" w:hanging="720"/>
        <w:rPr>
          <w:noProof/>
        </w:rPr>
      </w:pPr>
      <w:r w:rsidRPr="005C02A1">
        <w:rPr>
          <w:noProof/>
        </w:rPr>
        <w:t>123.</w:t>
      </w:r>
      <w:r w:rsidRPr="005C02A1">
        <w:rPr>
          <w:noProof/>
        </w:rPr>
        <w:tab/>
        <w:t xml:space="preserve">Hall B, DeRego T, Geib S. GAG: the Genome Annotation Generator (Version 1.0) [Software]. </w:t>
      </w:r>
      <w:hyperlink r:id="rId20" w:history="1">
        <w:r w:rsidRPr="005C02A1">
          <w:rPr>
            <w:rStyle w:val="Hyperlink"/>
            <w:noProof/>
          </w:rPr>
          <w:t>http://genomeannotation.github.io/GAG2014</w:t>
        </w:r>
      </w:hyperlink>
      <w:r w:rsidRPr="005C02A1">
        <w:rPr>
          <w:noProof/>
        </w:rPr>
        <w:t>.</w:t>
      </w:r>
    </w:p>
    <w:p w14:paraId="19188103" w14:textId="77777777" w:rsidR="005C02A1" w:rsidRPr="005C02A1" w:rsidRDefault="005C02A1" w:rsidP="00CE4B8D">
      <w:pPr>
        <w:pStyle w:val="EndNoteBibliography"/>
        <w:ind w:left="720" w:hanging="720"/>
        <w:rPr>
          <w:noProof/>
        </w:rPr>
      </w:pPr>
      <w:r w:rsidRPr="005C02A1">
        <w:rPr>
          <w:noProof/>
        </w:rPr>
        <w:t>124.</w:t>
      </w:r>
      <w:r w:rsidRPr="005C02A1">
        <w:rPr>
          <w:noProof/>
        </w:rPr>
        <w:tab/>
        <w:t>Ter-Hovhannisyan V, Lomsadze A, Chernoff YO, Borodovsky M. Gene prediction in novel fungal genomes using an ab initio algorithm with unsupervised training. Genome Research. 2008;18(12):1979-90.</w:t>
      </w:r>
    </w:p>
    <w:p w14:paraId="6DE21984" w14:textId="77777777" w:rsidR="005C02A1" w:rsidRPr="005C02A1" w:rsidRDefault="005C02A1" w:rsidP="00CE4B8D">
      <w:pPr>
        <w:pStyle w:val="EndNoteBibliography"/>
        <w:ind w:left="720" w:hanging="720"/>
        <w:rPr>
          <w:noProof/>
        </w:rPr>
      </w:pPr>
      <w:r w:rsidRPr="005C02A1">
        <w:rPr>
          <w:noProof/>
        </w:rPr>
        <w:t>125.</w:t>
      </w:r>
      <w:r w:rsidRPr="005C02A1">
        <w:rPr>
          <w:noProof/>
        </w:rPr>
        <w:tab/>
        <w:t>Keller O, Kollmar M, Stanke M, Waack S. A novel hybrid gene prediction method employing protein multiple sequence alignments. Bioinformatics. 2011;27(6):757-63.</w:t>
      </w:r>
    </w:p>
    <w:p w14:paraId="13635EFE" w14:textId="1B3F488C" w:rsidR="005C02A1" w:rsidRPr="005C02A1" w:rsidRDefault="005C02A1" w:rsidP="00CE4B8D">
      <w:pPr>
        <w:pStyle w:val="EndNoteBibliography"/>
        <w:ind w:left="720" w:hanging="720"/>
        <w:rPr>
          <w:noProof/>
        </w:rPr>
      </w:pPr>
      <w:r w:rsidRPr="005C02A1">
        <w:rPr>
          <w:noProof/>
        </w:rPr>
        <w:t>126.</w:t>
      </w:r>
      <w:r w:rsidRPr="005C02A1">
        <w:rPr>
          <w:noProof/>
        </w:rPr>
        <w:tab/>
        <w:t xml:space="preserve">Tate R, Hall B, DeRego T, Geib S. Annie: the ANNotation Information Extractor (Version 1.0)  </w:t>
      </w:r>
      <w:hyperlink r:id="rId21" w:history="1">
        <w:r w:rsidRPr="005C02A1">
          <w:rPr>
            <w:rStyle w:val="Hyperlink"/>
            <w:noProof/>
          </w:rPr>
          <w:t>http://genomeannotation.github.io/annie2014</w:t>
        </w:r>
      </w:hyperlink>
      <w:r w:rsidRPr="005C02A1">
        <w:rPr>
          <w:noProof/>
        </w:rPr>
        <w:t>.</w:t>
      </w:r>
    </w:p>
    <w:p w14:paraId="410D8D59" w14:textId="77777777" w:rsidR="005C02A1" w:rsidRPr="005C02A1" w:rsidRDefault="005C02A1" w:rsidP="00CE4B8D">
      <w:pPr>
        <w:pStyle w:val="EndNoteBibliography"/>
        <w:ind w:left="720" w:hanging="720"/>
        <w:rPr>
          <w:noProof/>
        </w:rPr>
      </w:pPr>
      <w:r w:rsidRPr="005C02A1">
        <w:rPr>
          <w:noProof/>
        </w:rPr>
        <w:t>127.</w:t>
      </w:r>
      <w:r w:rsidRPr="005C02A1">
        <w:rPr>
          <w:noProof/>
        </w:rPr>
        <w:tab/>
        <w:t>Seemann T. Prokka: rapid prokaryotic genome annotation. Bioinformatics. 2014;30(14):2068-9.</w:t>
      </w:r>
    </w:p>
    <w:p w14:paraId="56409EC3" w14:textId="77777777" w:rsidR="005C02A1" w:rsidRPr="005C02A1" w:rsidRDefault="005C02A1" w:rsidP="00CE4B8D">
      <w:pPr>
        <w:pStyle w:val="EndNoteBibliography"/>
        <w:ind w:left="720" w:hanging="720"/>
        <w:rPr>
          <w:noProof/>
        </w:rPr>
      </w:pPr>
      <w:r w:rsidRPr="005C02A1">
        <w:rPr>
          <w:noProof/>
        </w:rPr>
        <w:t>128.</w:t>
      </w:r>
      <w:r w:rsidRPr="005C02A1">
        <w:rPr>
          <w:noProof/>
        </w:rPr>
        <w:tab/>
        <w:t>Li W, Cowley A, Uludag M, Gur T, McWilliam H, Squizzato S, et al. The EMBL-EBI bioinformatics web and programmatic tools framework. Nucleic acids research. 2015;43(W1):W580-4.</w:t>
      </w:r>
    </w:p>
    <w:p w14:paraId="509A7A2A" w14:textId="77777777" w:rsidR="005C02A1" w:rsidRPr="005C02A1" w:rsidRDefault="005C02A1" w:rsidP="00CE4B8D">
      <w:pPr>
        <w:pStyle w:val="EndNoteBibliography"/>
        <w:ind w:left="720" w:hanging="720"/>
        <w:rPr>
          <w:noProof/>
        </w:rPr>
      </w:pPr>
      <w:r w:rsidRPr="005C02A1">
        <w:rPr>
          <w:noProof/>
        </w:rPr>
        <w:t>129.</w:t>
      </w:r>
      <w:r w:rsidRPr="005C02A1">
        <w:rPr>
          <w:noProof/>
        </w:rPr>
        <w:tab/>
        <w:t>Bernt M, Donath A, Jühling F, Externbrink F, Florentz C, Fritzsch G, et al. MITOS: Improved de novo metazoan mitochondrial genome annotation. Molecular Phylogenetics and Evolution. 2013;69(2):313-9.</w:t>
      </w:r>
    </w:p>
    <w:p w14:paraId="25E4347A" w14:textId="77777777" w:rsidR="005C02A1" w:rsidRPr="005C02A1" w:rsidRDefault="005C02A1" w:rsidP="00CE4B8D">
      <w:pPr>
        <w:pStyle w:val="EndNoteBibliography"/>
        <w:ind w:left="720" w:hanging="720"/>
        <w:rPr>
          <w:noProof/>
        </w:rPr>
      </w:pPr>
      <w:r w:rsidRPr="005C02A1">
        <w:rPr>
          <w:noProof/>
        </w:rPr>
        <w:t>130.</w:t>
      </w:r>
      <w:r w:rsidRPr="005C02A1">
        <w:rPr>
          <w:noProof/>
        </w:rPr>
        <w:tab/>
        <w:t>Lowe TM, Eddy SR. tRNAscan-SE: a program for improved detection of transfer RNA genes in genomic sequence. Nucleic Acids Research. 1997;25(5):955-64.</w:t>
      </w:r>
    </w:p>
    <w:p w14:paraId="1C350788" w14:textId="77777777" w:rsidR="005C02A1" w:rsidRPr="005C02A1" w:rsidRDefault="005C02A1" w:rsidP="00CE4B8D">
      <w:pPr>
        <w:pStyle w:val="EndNoteBibliography"/>
        <w:ind w:left="720" w:hanging="720"/>
        <w:rPr>
          <w:noProof/>
        </w:rPr>
      </w:pPr>
      <w:r w:rsidRPr="005C02A1">
        <w:rPr>
          <w:noProof/>
        </w:rPr>
        <w:t>131.</w:t>
      </w:r>
      <w:r w:rsidRPr="005C02A1">
        <w:rPr>
          <w:noProof/>
        </w:rPr>
        <w:tab/>
        <w:t>Stothard P, Wishart DS. Circular genome visualization and exploration using CGView. Bioinformatics. 2005;21(4):537-9.</w:t>
      </w:r>
    </w:p>
    <w:p w14:paraId="41913F9E" w14:textId="77777777" w:rsidR="005C02A1" w:rsidRPr="005C02A1" w:rsidRDefault="005C02A1" w:rsidP="00CE4B8D">
      <w:pPr>
        <w:pStyle w:val="EndNoteBibliography"/>
        <w:ind w:left="720" w:hanging="720"/>
        <w:rPr>
          <w:noProof/>
        </w:rPr>
      </w:pPr>
      <w:r w:rsidRPr="005C02A1">
        <w:rPr>
          <w:noProof/>
        </w:rPr>
        <w:t>132.</w:t>
      </w:r>
      <w:r w:rsidRPr="005C02A1">
        <w:rPr>
          <w:noProof/>
        </w:rPr>
        <w:tab/>
        <w:t>Park BH, Karpinets TV, Syed MH, Leuze MR, Uberbacher EC. CAZymes Analysis Toolkit (CAT): Web service for searching and analyzing carbohydrate-active enzymes in a newly sequenced organism using CAZy database. Glycobiology. 2010;20.</w:t>
      </w:r>
    </w:p>
    <w:p w14:paraId="63687458" w14:textId="77777777" w:rsidR="005C02A1" w:rsidRPr="005C02A1" w:rsidRDefault="005C02A1" w:rsidP="00CE4B8D">
      <w:pPr>
        <w:pStyle w:val="EndNoteBibliography"/>
        <w:ind w:left="720" w:hanging="720"/>
        <w:rPr>
          <w:noProof/>
        </w:rPr>
      </w:pPr>
      <w:r w:rsidRPr="005C02A1">
        <w:rPr>
          <w:noProof/>
        </w:rPr>
        <w:t>133.</w:t>
      </w:r>
      <w:r w:rsidRPr="005C02A1">
        <w:rPr>
          <w:noProof/>
        </w:rPr>
        <w:tab/>
        <w:t>Whisson SC, Boevink PC, Moleleki L, Avrova AO, Morales JG, Gilroy EM, et al. A translocation signal for delivery of oomycete effector proteins into host plant cells. Nature. 2007;450(7166):115-8.</w:t>
      </w:r>
    </w:p>
    <w:p w14:paraId="5E0FC835" w14:textId="77777777" w:rsidR="005C02A1" w:rsidRPr="005C02A1" w:rsidRDefault="005C02A1" w:rsidP="00CE4B8D">
      <w:pPr>
        <w:pStyle w:val="EndNoteBibliography"/>
        <w:ind w:left="720" w:hanging="720"/>
        <w:rPr>
          <w:noProof/>
        </w:rPr>
      </w:pPr>
      <w:r w:rsidRPr="005C02A1">
        <w:rPr>
          <w:noProof/>
        </w:rPr>
        <w:t>134.</w:t>
      </w:r>
      <w:r w:rsidRPr="005C02A1">
        <w:rPr>
          <w:noProof/>
        </w:rPr>
        <w:tab/>
        <w:t>Sharma R, Xia X, Cano LM, Evangelisti E, Kemen E, Judelson H, et al. Genome analyses of the sunflower pathogen Plasmopara halstedii provide insights into effector evolution in downy mildews and Phytophthora. BMC Genomics. 2015;16(1):741.</w:t>
      </w:r>
    </w:p>
    <w:p w14:paraId="428C9D37" w14:textId="77777777" w:rsidR="005C02A1" w:rsidRPr="005C02A1" w:rsidRDefault="005C02A1" w:rsidP="00CE4B8D">
      <w:pPr>
        <w:pStyle w:val="EndNoteBibliography"/>
        <w:ind w:left="720" w:hanging="720"/>
        <w:rPr>
          <w:noProof/>
        </w:rPr>
      </w:pPr>
      <w:r w:rsidRPr="005C02A1">
        <w:rPr>
          <w:noProof/>
        </w:rPr>
        <w:t>135.</w:t>
      </w:r>
      <w:r w:rsidRPr="005C02A1">
        <w:rPr>
          <w:noProof/>
        </w:rPr>
        <w:tab/>
        <w:t>Petersen TN, Brunak S, von Heijne G, Nielsen H. SignalP 4.0: discriminating signal peptides from transmembrane regions. Nat Methods. 2011;8(10):785-6.</w:t>
      </w:r>
    </w:p>
    <w:p w14:paraId="6E842ADA" w14:textId="77777777" w:rsidR="005C02A1" w:rsidRPr="005C02A1" w:rsidRDefault="005C02A1" w:rsidP="00CE4B8D">
      <w:pPr>
        <w:pStyle w:val="EndNoteBibliography"/>
        <w:ind w:left="720" w:hanging="720"/>
        <w:rPr>
          <w:noProof/>
        </w:rPr>
      </w:pPr>
      <w:r w:rsidRPr="005C02A1">
        <w:rPr>
          <w:noProof/>
        </w:rPr>
        <w:t>136.</w:t>
      </w:r>
      <w:r w:rsidRPr="005C02A1">
        <w:rPr>
          <w:noProof/>
        </w:rPr>
        <w:tab/>
        <w:t>Krogh A, Larrson B, von Heijne G, Sonnhammer EL. Predicting transmembrane protein topology with a hidden Markov model: application to complete genomes. J Mol Biol. 2001;305(3):567-80.</w:t>
      </w:r>
    </w:p>
    <w:p w14:paraId="1F91261F" w14:textId="77777777" w:rsidR="005C02A1" w:rsidRPr="005C02A1" w:rsidRDefault="005C02A1" w:rsidP="00CE4B8D">
      <w:pPr>
        <w:pStyle w:val="EndNoteBibliography"/>
        <w:ind w:left="720" w:hanging="720"/>
        <w:rPr>
          <w:noProof/>
        </w:rPr>
      </w:pPr>
      <w:r w:rsidRPr="005C02A1">
        <w:rPr>
          <w:noProof/>
        </w:rPr>
        <w:lastRenderedPageBreak/>
        <w:t>137.</w:t>
      </w:r>
      <w:r w:rsidRPr="005C02A1">
        <w:rPr>
          <w:noProof/>
        </w:rPr>
        <w:tab/>
        <w:t>Sonnhammer EL, von Heijne G, Krogh A. A hidden Markov model for predicting transmembrane helices in protein sequences. Proc Int Conf Intell Syst Mol Biol. 1998;6:175-82.</w:t>
      </w:r>
    </w:p>
    <w:p w14:paraId="53C3C1B4" w14:textId="77777777" w:rsidR="005C02A1" w:rsidRPr="005C02A1" w:rsidRDefault="005C02A1" w:rsidP="00CE4B8D">
      <w:pPr>
        <w:pStyle w:val="EndNoteBibliography"/>
        <w:ind w:left="720" w:hanging="720"/>
        <w:rPr>
          <w:noProof/>
        </w:rPr>
      </w:pPr>
      <w:r w:rsidRPr="005C02A1">
        <w:rPr>
          <w:noProof/>
        </w:rPr>
        <w:t>138.</w:t>
      </w:r>
      <w:r w:rsidRPr="005C02A1">
        <w:rPr>
          <w:noProof/>
        </w:rPr>
        <w:tab/>
        <w:t>Horton P, Park KJ, Obayashi T, Fujita N, Harada H, Adams-Collier CJ, et al. WoLF PSORT: protein localization predictor. Nucleic Acids Res. 2007;35(Web Server issue):W585-7.</w:t>
      </w:r>
    </w:p>
    <w:p w14:paraId="43D64CBE" w14:textId="77777777" w:rsidR="005C02A1" w:rsidRPr="005C02A1" w:rsidRDefault="005C02A1" w:rsidP="00CE4B8D">
      <w:pPr>
        <w:pStyle w:val="EndNoteBibliography"/>
        <w:ind w:left="720" w:hanging="720"/>
        <w:rPr>
          <w:noProof/>
        </w:rPr>
      </w:pPr>
      <w:r w:rsidRPr="005C02A1">
        <w:rPr>
          <w:noProof/>
        </w:rPr>
        <w:t>139.</w:t>
      </w:r>
      <w:r w:rsidRPr="005C02A1">
        <w:rPr>
          <w:noProof/>
        </w:rPr>
        <w:tab/>
        <w:t>Cantarel B, Coutinho P, Rancurel C, Bernard T, Lombard V, Henrissat B. The Carbohydrate-Active EnZymes database (CAZy): an expert resource for glycogenomics. Nucleic Acids Res. 2009;37:D233 - D8.</w:t>
      </w:r>
    </w:p>
    <w:p w14:paraId="579DA8FF" w14:textId="77777777" w:rsidR="005C02A1" w:rsidRPr="005C02A1" w:rsidRDefault="005C02A1" w:rsidP="00CE4B8D">
      <w:pPr>
        <w:pStyle w:val="EndNoteBibliography"/>
        <w:ind w:left="720" w:hanging="720"/>
        <w:rPr>
          <w:noProof/>
        </w:rPr>
      </w:pPr>
      <w:r w:rsidRPr="005C02A1">
        <w:rPr>
          <w:noProof/>
        </w:rPr>
        <w:t>140.</w:t>
      </w:r>
      <w:r w:rsidRPr="005C02A1">
        <w:rPr>
          <w:noProof/>
        </w:rPr>
        <w:tab/>
        <w:t>Edgar R. MUSCLE: multiple sequence alignment with high accuracy and high throughput. Nucleic Acids Res. 2004;32:1792 - 7.</w:t>
      </w:r>
    </w:p>
    <w:p w14:paraId="1994C9B8" w14:textId="77777777" w:rsidR="005C02A1" w:rsidRPr="005C02A1" w:rsidRDefault="005C02A1" w:rsidP="00CE4B8D">
      <w:pPr>
        <w:pStyle w:val="EndNoteBibliography"/>
        <w:ind w:left="720" w:hanging="720"/>
        <w:rPr>
          <w:noProof/>
        </w:rPr>
      </w:pPr>
      <w:r w:rsidRPr="005C02A1">
        <w:rPr>
          <w:noProof/>
        </w:rPr>
        <w:t>141.</w:t>
      </w:r>
      <w:r w:rsidRPr="005C02A1">
        <w:rPr>
          <w:noProof/>
        </w:rPr>
        <w:tab/>
        <w:t>Galtier N, Gouy M, Gautier C. SEAVIEW and PHYLO_WIN: two graphic tools for sequence alignment and molecular phylogeny. Comput Appl Biosci. 1996;12(6):543-8.</w:t>
      </w:r>
    </w:p>
    <w:p w14:paraId="597037EA" w14:textId="77777777" w:rsidR="005C02A1" w:rsidRPr="005C02A1" w:rsidRDefault="005C02A1" w:rsidP="00CE4B8D">
      <w:pPr>
        <w:pStyle w:val="EndNoteBibliography"/>
        <w:ind w:left="720" w:hanging="720"/>
        <w:rPr>
          <w:noProof/>
        </w:rPr>
      </w:pPr>
      <w:r w:rsidRPr="005C02A1">
        <w:rPr>
          <w:noProof/>
        </w:rPr>
        <w:t>142.</w:t>
      </w:r>
      <w:r w:rsidRPr="005C02A1">
        <w:rPr>
          <w:noProof/>
        </w:rPr>
        <w:tab/>
        <w:t>Stamatakis A. RAxML version 8: a tool for phylogenetic analysis and post-analysis of large phylogenies. Bioinformatics 2014 30(9):1312-3.</w:t>
      </w:r>
    </w:p>
    <w:p w14:paraId="6A08107D" w14:textId="77777777" w:rsidR="005C02A1" w:rsidRPr="005C02A1" w:rsidRDefault="005C02A1" w:rsidP="00CE4B8D">
      <w:pPr>
        <w:pStyle w:val="EndNoteBibliography"/>
        <w:ind w:left="720" w:hanging="720"/>
        <w:rPr>
          <w:noProof/>
        </w:rPr>
      </w:pPr>
      <w:r w:rsidRPr="005C02A1">
        <w:rPr>
          <w:noProof/>
        </w:rPr>
        <w:t>143.</w:t>
      </w:r>
      <w:r w:rsidRPr="005C02A1">
        <w:rPr>
          <w:noProof/>
        </w:rPr>
        <w:tab/>
        <w:t>Richards TA, Soanes DM, Foster PG, Leonard G, Thornton CR, Talbot NJ. Phylogenomic analysis demonstrates a pattern of rare and ancient horizontal gene transfer between plants and fungi. Plant Cell. 2009;21(7):1897-911.</w:t>
      </w:r>
    </w:p>
    <w:p w14:paraId="4FA8D6AC" w14:textId="77777777" w:rsidR="005C02A1" w:rsidRPr="005C02A1" w:rsidRDefault="005C02A1" w:rsidP="00CE4B8D">
      <w:pPr>
        <w:pStyle w:val="EndNoteBibliography"/>
        <w:ind w:left="720" w:hanging="720"/>
        <w:rPr>
          <w:noProof/>
        </w:rPr>
      </w:pPr>
      <w:r w:rsidRPr="005C02A1">
        <w:rPr>
          <w:noProof/>
        </w:rPr>
        <w:t>144.</w:t>
      </w:r>
      <w:r w:rsidRPr="005C02A1">
        <w:rPr>
          <w:noProof/>
        </w:rPr>
        <w:tab/>
        <w:t>Altschul SF, Madden TL, Schaffer AA, Zhang J, Zhang Z, Miller W, et al. Gapped BLAST and PSI-BLAST: a new generation of protein database search programs. Nucleic Acids Res. 1997;25(17):3389-402.</w:t>
      </w:r>
    </w:p>
    <w:p w14:paraId="102D1F4B" w14:textId="77777777" w:rsidR="005C02A1" w:rsidRPr="005C02A1" w:rsidRDefault="005C02A1" w:rsidP="00CE4B8D">
      <w:pPr>
        <w:pStyle w:val="EndNoteBibliography"/>
        <w:ind w:left="720" w:hanging="720"/>
        <w:rPr>
          <w:noProof/>
        </w:rPr>
      </w:pPr>
      <w:r w:rsidRPr="005C02A1">
        <w:rPr>
          <w:noProof/>
        </w:rPr>
        <w:t>145.</w:t>
      </w:r>
      <w:r w:rsidRPr="005C02A1">
        <w:rPr>
          <w:noProof/>
        </w:rPr>
        <w:tab/>
        <w:t>Katoh K, Kuma K, Toh H, Miyata T. MAFFT version 5: improvement in accuracy of multiple sequence alignment. Nucleic Acids Res. 2005;33(2):511-8.</w:t>
      </w:r>
    </w:p>
    <w:p w14:paraId="372C3BD0" w14:textId="77777777" w:rsidR="005C02A1" w:rsidRPr="005C02A1" w:rsidRDefault="005C02A1" w:rsidP="00CE4B8D">
      <w:pPr>
        <w:pStyle w:val="EndNoteBibliography"/>
        <w:ind w:left="720" w:hanging="720"/>
        <w:rPr>
          <w:noProof/>
        </w:rPr>
      </w:pPr>
      <w:r w:rsidRPr="005C02A1">
        <w:rPr>
          <w:noProof/>
        </w:rPr>
        <w:t>146.</w:t>
      </w:r>
      <w:r w:rsidRPr="005C02A1">
        <w:rPr>
          <w:noProof/>
        </w:rPr>
        <w:tab/>
        <w:t>Capella-Gutierrez S, Silla-Martinez JM, Gabaldon T. trimAl: a tool for automated alignment trimming in large-scale phylogenetic analyses. Bioinformatics. 2009;25(15):1972-3.</w:t>
      </w:r>
    </w:p>
    <w:p w14:paraId="0238388D" w14:textId="77777777" w:rsidR="005C02A1" w:rsidRPr="005C02A1" w:rsidRDefault="005C02A1" w:rsidP="00CE4B8D">
      <w:pPr>
        <w:pStyle w:val="EndNoteBibliography"/>
        <w:ind w:left="720" w:hanging="720"/>
        <w:rPr>
          <w:noProof/>
        </w:rPr>
      </w:pPr>
      <w:r w:rsidRPr="005C02A1">
        <w:rPr>
          <w:noProof/>
        </w:rPr>
        <w:t>147.</w:t>
      </w:r>
      <w:r w:rsidRPr="005C02A1">
        <w:rPr>
          <w:noProof/>
        </w:rPr>
        <w:tab/>
        <w:t>Price MN, Dehal PS, Arkin AP. FastTree 2--approximately maximum-likelihood trees for large alignments. PLoS ONE. 2010;5(3):e9490.</w:t>
      </w:r>
    </w:p>
    <w:p w14:paraId="3A097995" w14:textId="77777777" w:rsidR="005C02A1" w:rsidRPr="005C02A1" w:rsidRDefault="005C02A1" w:rsidP="00CE4B8D">
      <w:pPr>
        <w:pStyle w:val="EndNoteBibliography"/>
        <w:ind w:left="720" w:hanging="720"/>
        <w:rPr>
          <w:noProof/>
        </w:rPr>
      </w:pPr>
      <w:r w:rsidRPr="005C02A1">
        <w:rPr>
          <w:noProof/>
        </w:rPr>
        <w:t>148.</w:t>
      </w:r>
      <w:r w:rsidRPr="005C02A1">
        <w:rPr>
          <w:noProof/>
        </w:rPr>
        <w:tab/>
        <w:t>Pruyne D, Evangelista M, Yang C, Bi E, Zigmond S, Bretscher A, et al. Role of formins in actin assembly: nucleation and barbed-end association. Science. 2002;297(5581):612-5.</w:t>
      </w:r>
    </w:p>
    <w:p w14:paraId="4B7D02DC" w14:textId="77777777" w:rsidR="005C02A1" w:rsidRPr="005C02A1" w:rsidRDefault="005C02A1" w:rsidP="00CE4B8D">
      <w:pPr>
        <w:pStyle w:val="EndNoteBibliography"/>
        <w:ind w:left="720" w:hanging="720"/>
        <w:rPr>
          <w:noProof/>
        </w:rPr>
      </w:pPr>
      <w:r w:rsidRPr="005C02A1">
        <w:rPr>
          <w:noProof/>
        </w:rPr>
        <w:t>149.</w:t>
      </w:r>
      <w:r w:rsidRPr="005C02A1">
        <w:rPr>
          <w:noProof/>
        </w:rPr>
        <w:tab/>
        <w:t>Pruyne DW, Schott DH, Bretscher A. Tropomyosin-containing actin cables direct the Myo2p-dependent polarized delivery of secretory vesicles in budding yeast. J Cell Biol. 1998;143(7):1931-45.</w:t>
      </w:r>
    </w:p>
    <w:p w14:paraId="542AF862" w14:textId="77777777" w:rsidR="005C02A1" w:rsidRPr="005C02A1" w:rsidRDefault="005C02A1" w:rsidP="00CE4B8D">
      <w:pPr>
        <w:pStyle w:val="EndNoteBibliography"/>
        <w:ind w:left="720" w:hanging="720"/>
        <w:rPr>
          <w:noProof/>
        </w:rPr>
      </w:pPr>
      <w:r w:rsidRPr="005C02A1">
        <w:rPr>
          <w:noProof/>
        </w:rPr>
        <w:t>150.</w:t>
      </w:r>
      <w:r w:rsidRPr="005C02A1">
        <w:rPr>
          <w:noProof/>
        </w:rPr>
        <w:tab/>
        <w:t>Tcheperegine SE, Gao X-D, Bi E. Regulation of cell polarity by interactions of Msb3 and Msb4 with Cdc42 and polarisome components. Mol Cell Biol. 2005;25(19):8567-80.</w:t>
      </w:r>
    </w:p>
    <w:p w14:paraId="33F41E77" w14:textId="77777777" w:rsidR="005C02A1" w:rsidRPr="005C02A1" w:rsidRDefault="005C02A1" w:rsidP="00CE4B8D">
      <w:pPr>
        <w:pStyle w:val="EndNoteBibliography"/>
        <w:ind w:left="720" w:hanging="720"/>
        <w:rPr>
          <w:noProof/>
        </w:rPr>
      </w:pPr>
      <w:r w:rsidRPr="005C02A1">
        <w:rPr>
          <w:noProof/>
        </w:rPr>
        <w:t>151.</w:t>
      </w:r>
      <w:r w:rsidRPr="005C02A1">
        <w:rPr>
          <w:noProof/>
        </w:rPr>
        <w:tab/>
        <w:t>Bretscher A. Polarized growth and organelle segregation in yeast: the tracks, motors, and receptors. J Cell Biol. 2003;160(6):811-6.</w:t>
      </w:r>
    </w:p>
    <w:p w14:paraId="4231233F" w14:textId="77777777" w:rsidR="005C02A1" w:rsidRPr="005C02A1" w:rsidRDefault="005C02A1" w:rsidP="00CE4B8D">
      <w:pPr>
        <w:pStyle w:val="EndNoteBibliography"/>
        <w:ind w:left="720" w:hanging="720"/>
        <w:rPr>
          <w:noProof/>
        </w:rPr>
      </w:pPr>
      <w:r w:rsidRPr="005C02A1">
        <w:rPr>
          <w:noProof/>
        </w:rPr>
        <w:t>152.</w:t>
      </w:r>
      <w:r w:rsidRPr="005C02A1">
        <w:rPr>
          <w:noProof/>
        </w:rPr>
        <w:tab/>
        <w:t>Pruyne D, Legesse-Miller A, Gao L, Dong Y, Bretscher A. Mechanisms of polarized growth and organelle segregation in yeast. Annu Rev Cell Dev Biol. 2004;20(1):559-91.</w:t>
      </w:r>
    </w:p>
    <w:p w14:paraId="1C198039" w14:textId="77777777" w:rsidR="005C02A1" w:rsidRPr="005C02A1" w:rsidRDefault="005C02A1" w:rsidP="00CE4B8D">
      <w:pPr>
        <w:pStyle w:val="EndNoteBibliography"/>
        <w:ind w:left="720" w:hanging="720"/>
        <w:rPr>
          <w:noProof/>
        </w:rPr>
      </w:pPr>
      <w:r w:rsidRPr="005C02A1">
        <w:rPr>
          <w:noProof/>
        </w:rPr>
        <w:t>153.</w:t>
      </w:r>
      <w:r w:rsidRPr="005C02A1">
        <w:rPr>
          <w:noProof/>
        </w:rPr>
        <w:tab/>
        <w:t>Walch-Solimena C, Collins RN, Novick PJ. Sec2p mediates nucleotide exchange on Sec4p and Is involved in polarized delivery of post-Golgi vesicles. J Cell Biol. 1997;137(7):1495-509.</w:t>
      </w:r>
    </w:p>
    <w:p w14:paraId="55FB0726" w14:textId="77777777" w:rsidR="005C02A1" w:rsidRPr="005C02A1" w:rsidRDefault="005C02A1" w:rsidP="00CE4B8D">
      <w:pPr>
        <w:pStyle w:val="EndNoteBibliography"/>
        <w:ind w:left="720" w:hanging="720"/>
        <w:rPr>
          <w:noProof/>
        </w:rPr>
      </w:pPr>
      <w:r w:rsidRPr="005C02A1">
        <w:rPr>
          <w:noProof/>
        </w:rPr>
        <w:t>154.</w:t>
      </w:r>
      <w:r w:rsidRPr="005C02A1">
        <w:rPr>
          <w:noProof/>
        </w:rPr>
        <w:tab/>
        <w:t>Goud B, Salminen A, Walworth NC, Novick PJ. A GTP-binding protein required for secretion rapidly associates with secretory vesicles and the plasma membrane in yeast. Cell. 1988;53(5):753-68.</w:t>
      </w:r>
    </w:p>
    <w:p w14:paraId="516C8026" w14:textId="77777777" w:rsidR="005C02A1" w:rsidRPr="005C02A1" w:rsidRDefault="005C02A1" w:rsidP="00CE4B8D">
      <w:pPr>
        <w:pStyle w:val="EndNoteBibliography"/>
        <w:ind w:left="720" w:hanging="720"/>
        <w:rPr>
          <w:noProof/>
        </w:rPr>
      </w:pPr>
      <w:r w:rsidRPr="005C02A1">
        <w:rPr>
          <w:noProof/>
        </w:rPr>
        <w:t>155.</w:t>
      </w:r>
      <w:r w:rsidRPr="005C02A1">
        <w:rPr>
          <w:noProof/>
        </w:rPr>
        <w:tab/>
        <w:t>Walworth NC, Goud B, Kabcenell AK, Novick PJ. Mutational analysis of SEC4 suggests a cyclical mechanism for the regulation of vesicular traffic. The EMBO Journal. 1989;8(6):1685-93.</w:t>
      </w:r>
    </w:p>
    <w:p w14:paraId="088B62FB" w14:textId="77777777" w:rsidR="005C02A1" w:rsidRPr="005C02A1" w:rsidRDefault="005C02A1" w:rsidP="00CE4B8D">
      <w:pPr>
        <w:pStyle w:val="EndNoteBibliography"/>
        <w:ind w:left="720" w:hanging="720"/>
        <w:rPr>
          <w:noProof/>
        </w:rPr>
      </w:pPr>
      <w:r w:rsidRPr="005C02A1">
        <w:rPr>
          <w:noProof/>
        </w:rPr>
        <w:t>156.</w:t>
      </w:r>
      <w:r w:rsidRPr="005C02A1">
        <w:rPr>
          <w:noProof/>
        </w:rPr>
        <w:tab/>
        <w:t xml:space="preserve">Virag A, Lee MP, Se H, Harris SD. Regulation of hyphal morphogenesis by cdc42 and rac1 homologues in </w:t>
      </w:r>
      <w:r w:rsidRPr="005C02A1">
        <w:rPr>
          <w:i/>
          <w:noProof/>
        </w:rPr>
        <w:t>Aspergillus nidulans</w:t>
      </w:r>
      <w:r w:rsidRPr="005C02A1">
        <w:rPr>
          <w:noProof/>
        </w:rPr>
        <w:t>. Mol Micro. 2007;66(6):1579-96.</w:t>
      </w:r>
    </w:p>
    <w:p w14:paraId="2E81ADCB" w14:textId="77777777" w:rsidR="005C02A1" w:rsidRPr="005C02A1" w:rsidRDefault="005C02A1" w:rsidP="00CE4B8D">
      <w:pPr>
        <w:pStyle w:val="EndNoteBibliography"/>
        <w:ind w:left="720" w:hanging="720"/>
        <w:rPr>
          <w:noProof/>
        </w:rPr>
      </w:pPr>
      <w:r w:rsidRPr="005C02A1">
        <w:rPr>
          <w:noProof/>
        </w:rPr>
        <w:t>157.</w:t>
      </w:r>
      <w:r w:rsidRPr="005C02A1">
        <w:rPr>
          <w:noProof/>
        </w:rPr>
        <w:tab/>
        <w:t xml:space="preserve">Mahlert M, Leveleki L, Hlubek A, Sandrock B, Bölker M. Rac1 and Cdc42 regulate hyphal growth and cytokinesis in the dimorphic fungus </w:t>
      </w:r>
      <w:r w:rsidRPr="005C02A1">
        <w:rPr>
          <w:i/>
          <w:noProof/>
        </w:rPr>
        <w:t>Ustilago maydis</w:t>
      </w:r>
      <w:r w:rsidRPr="005C02A1">
        <w:rPr>
          <w:noProof/>
        </w:rPr>
        <w:t>. Mol Micro. 2006;59(2):567-78.</w:t>
      </w:r>
    </w:p>
    <w:p w14:paraId="7E067A6E" w14:textId="6660E6C3" w:rsidR="00A7132B" w:rsidRPr="009918D0" w:rsidRDefault="001A6DE9" w:rsidP="00CE4B8D">
      <w:pPr>
        <w:widowControl w:val="0"/>
        <w:spacing w:after="120" w:line="480" w:lineRule="auto"/>
        <w:ind w:left="720" w:hanging="720"/>
        <w:jc w:val="both"/>
        <w:rPr>
          <w:rFonts w:asciiTheme="minorHAnsi" w:hAnsiTheme="minorHAnsi" w:cstheme="minorHAnsi"/>
          <w:sz w:val="22"/>
          <w:szCs w:val="22"/>
          <w:lang w:val="en-GB"/>
        </w:rPr>
      </w:pPr>
      <w:r w:rsidRPr="009918D0">
        <w:rPr>
          <w:rFonts w:asciiTheme="minorHAnsi" w:hAnsiTheme="minorHAnsi" w:cstheme="minorHAnsi"/>
          <w:sz w:val="22"/>
          <w:szCs w:val="22"/>
          <w:lang w:val="en-GB"/>
        </w:rPr>
        <w:fldChar w:fldCharType="end"/>
      </w:r>
    </w:p>
    <w:sectPr w:rsidR="00A7132B" w:rsidRPr="009918D0" w:rsidSect="00064865">
      <w:footerReference w:type="default" r:id="rId22"/>
      <w:pgSz w:w="11900" w:h="16840"/>
      <w:pgMar w:top="993" w:right="944" w:bottom="1276" w:left="1440" w:header="720"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Microsoft Office User" w:date="2017-01-29T17:24:00Z" w:initials="Office">
    <w:p w14:paraId="11123CFB" w14:textId="77777777" w:rsidR="00257618" w:rsidRDefault="00257618" w:rsidP="00864686">
      <w:pPr>
        <w:pStyle w:val="CommentText"/>
      </w:pPr>
      <w:r>
        <w:rPr>
          <w:rStyle w:val="CommentReference"/>
        </w:rPr>
        <w:annotationRef/>
      </w:r>
      <w:r>
        <w:t>Bill: “Seems like very large range. Is this usual”</w:t>
      </w:r>
    </w:p>
    <w:p w14:paraId="03BA2BF3" w14:textId="77777777" w:rsidR="00257618" w:rsidRDefault="00257618" w:rsidP="00864686">
      <w:pPr>
        <w:pStyle w:val="CommentText"/>
      </w:pPr>
    </w:p>
    <w:p w14:paraId="1834B6B0" w14:textId="449A44C1" w:rsidR="00257618" w:rsidRDefault="00257618" w:rsidP="00864686">
      <w:pPr>
        <w:pStyle w:val="CommentText"/>
      </w:pPr>
      <w:r>
        <w:t xml:space="preserve">Yes this worries me too, but most papers don’t report this and the ones that do have equally high or higher values. Genome assemblies generally are just bad.. </w:t>
      </w:r>
    </w:p>
    <w:p w14:paraId="39513443" w14:textId="77777777" w:rsidR="00257618" w:rsidRDefault="00257618" w:rsidP="00864686">
      <w:pPr>
        <w:pStyle w:val="CommentText"/>
      </w:pPr>
    </w:p>
    <w:p w14:paraId="07B535ED" w14:textId="6CE805ED" w:rsidR="00257618" w:rsidRDefault="00257618" w:rsidP="00864686">
      <w:pPr>
        <w:pStyle w:val="CommentText"/>
      </w:pPr>
      <w:r>
        <w:t xml:space="preserve">In that case, would it be worth stating that “similar range as seen in X, Y, Z”? Like you say – most just don’t report, so to the uninitiated looks really large. </w:t>
      </w:r>
    </w:p>
    <w:p w14:paraId="1B487307" w14:textId="77777777" w:rsidR="00257618" w:rsidRDefault="00257618" w:rsidP="00864686">
      <w:pPr>
        <w:pStyle w:val="CommentText"/>
      </w:pPr>
    </w:p>
    <w:p w14:paraId="0E27F082" w14:textId="2D425AF5" w:rsidR="00257618" w:rsidRDefault="00257618" w:rsidP="00864686">
      <w:pPr>
        <w:pStyle w:val="CommentText"/>
      </w:pPr>
      <w:r>
        <w:t>Guy what do you think?</w:t>
      </w:r>
    </w:p>
    <w:p w14:paraId="02740FDE" w14:textId="77777777" w:rsidR="00257618" w:rsidRDefault="00257618" w:rsidP="00864686">
      <w:pPr>
        <w:pStyle w:val="CommentText"/>
      </w:pPr>
    </w:p>
    <w:p w14:paraId="39916EDF" w14:textId="7BB90E88" w:rsidR="00257618" w:rsidRDefault="00257618" w:rsidP="00864686">
      <w:pPr>
        <w:pStyle w:val="CommentText"/>
      </w:pPr>
      <w:r>
        <w:t>Further comment from Neil:</w:t>
      </w:r>
    </w:p>
    <w:p w14:paraId="1B5735D6" w14:textId="77777777" w:rsidR="00257618" w:rsidRDefault="00257618" w:rsidP="00864686">
      <w:pPr>
        <w:pStyle w:val="CommentText"/>
      </w:pPr>
    </w:p>
    <w:p w14:paraId="6F819F42" w14:textId="34F9703B" w:rsidR="00257618" w:rsidRDefault="00257618" w:rsidP="009053BB">
      <w:pPr>
        <w:rPr>
          <w:rFonts w:ascii="Calibri" w:hAnsi="Calibri"/>
          <w:sz w:val="22"/>
          <w:szCs w:val="22"/>
          <w:lang w:val="en-GB" w:eastAsia="en-GB"/>
        </w:rPr>
      </w:pPr>
      <w:r>
        <w:rPr>
          <w:sz w:val="14"/>
          <w:szCs w:val="14"/>
          <w:lang w:val="en-GB" w:eastAsia="en-GB"/>
        </w:rPr>
        <w:t>“</w:t>
      </w:r>
      <w:r w:rsidRPr="009053BB">
        <w:rPr>
          <w:rFonts w:ascii="Calibri" w:hAnsi="Calibri"/>
          <w:sz w:val="22"/>
          <w:szCs w:val="22"/>
          <w:lang w:val="en-GB" w:eastAsia="en-GB"/>
        </w:rPr>
        <w:t>Regarding the genome size. I am not sure what to make of the range given. I normally use the Kmer Analysis Toollkit to do this analysis so I cant really judge the output you have from the tools you use but they seem kosher to me.  However from the text in the paper its not clear what data you used for your analysis. Was it all the data from all platforms or was it filtered ?  this could add to the size range as different sequencing platforms will give different Kmers cos of the error profile . Again the issue about if  this is a clonal culture is important.</w:t>
      </w:r>
      <w:r>
        <w:rPr>
          <w:rFonts w:ascii="Calibri" w:hAnsi="Calibri"/>
          <w:sz w:val="22"/>
          <w:szCs w:val="22"/>
          <w:lang w:val="en-GB" w:eastAsia="en-GB"/>
        </w:rPr>
        <w:t>”</w:t>
      </w:r>
    </w:p>
    <w:p w14:paraId="60534CD1" w14:textId="77777777" w:rsidR="00257618" w:rsidRDefault="00257618" w:rsidP="009053BB">
      <w:pPr>
        <w:rPr>
          <w:rFonts w:ascii="Calibri" w:hAnsi="Calibri"/>
          <w:sz w:val="22"/>
          <w:szCs w:val="22"/>
          <w:lang w:val="en-GB" w:eastAsia="en-GB"/>
        </w:rPr>
      </w:pPr>
    </w:p>
    <w:p w14:paraId="76B6CF68" w14:textId="5E3FAEAF" w:rsidR="00257618" w:rsidRPr="009053BB" w:rsidRDefault="00257618" w:rsidP="009053BB">
      <w:pPr>
        <w:rPr>
          <w:color w:val="auto"/>
          <w:lang w:val="en-GB" w:eastAsia="en-GB"/>
        </w:rPr>
      </w:pPr>
      <w:r w:rsidRPr="009053BB">
        <w:rPr>
          <w:rFonts w:ascii="Calibri" w:hAnsi="Calibri"/>
          <w:sz w:val="22"/>
          <w:szCs w:val="22"/>
          <w:highlight w:val="yellow"/>
          <w:lang w:val="en-GB" w:eastAsia="en-GB"/>
        </w:rPr>
        <w:t>We need to discuss this</w:t>
      </w:r>
    </w:p>
    <w:p w14:paraId="056F75AA" w14:textId="77777777" w:rsidR="00257618" w:rsidRDefault="00257618" w:rsidP="00864686">
      <w:pPr>
        <w:pStyle w:val="CommentText"/>
      </w:pPr>
    </w:p>
  </w:comment>
  <w:comment w:id="19" w:author="Microsoft Office User" w:date="2017-01-29T17:25:00Z" w:initials="Office">
    <w:p w14:paraId="7B4EBC43" w14:textId="77777777" w:rsidR="00257618" w:rsidRDefault="00257618" w:rsidP="00864686">
      <w:pPr>
        <w:pStyle w:val="CommentText"/>
      </w:pPr>
      <w:r>
        <w:rPr>
          <w:rStyle w:val="CommentReference"/>
        </w:rPr>
        <w:annotationRef/>
      </w:r>
      <w:r>
        <w:t>Bill says ‘Outside of range from K-mer counts. Comment?’</w:t>
      </w:r>
    </w:p>
    <w:p w14:paraId="169952F3" w14:textId="77777777" w:rsidR="00257618" w:rsidRDefault="00257618" w:rsidP="00864686">
      <w:pPr>
        <w:pStyle w:val="CommentText"/>
      </w:pPr>
    </w:p>
    <w:p w14:paraId="083ABB35" w14:textId="77777777" w:rsidR="00257618" w:rsidRDefault="00257618" w:rsidP="00864686">
      <w:pPr>
        <w:pStyle w:val="CommentText"/>
      </w:pPr>
      <w:r>
        <w:t>Yep it is noisy but read most genome papers they don’t even cover this, the ones that do are often more weird.</w:t>
      </w:r>
    </w:p>
    <w:p w14:paraId="5990DA14" w14:textId="77777777" w:rsidR="00257618" w:rsidRDefault="00257618" w:rsidP="00864686">
      <w:pPr>
        <w:pStyle w:val="CommentText"/>
      </w:pPr>
    </w:p>
    <w:p w14:paraId="3BCA198A" w14:textId="3E0C0CBD" w:rsidR="00257618" w:rsidRDefault="00257618" w:rsidP="00864686">
      <w:pPr>
        <w:pStyle w:val="CommentText"/>
      </w:pPr>
      <w:r>
        <w:t>Sorry – I meant “should this be commented on”. I.e. is it better to say which is likely the “best” estimate, or even that all are poor?</w:t>
      </w:r>
    </w:p>
  </w:comment>
  <w:comment w:id="22" w:author="Microsoft Office User" w:date="2017-01-24T10:58:00Z" w:initials="Office">
    <w:p w14:paraId="0E7390EA" w14:textId="77777777" w:rsidR="00257618" w:rsidRDefault="00257618" w:rsidP="00AE0597">
      <w:pPr>
        <w:pStyle w:val="CommentText"/>
      </w:pPr>
      <w:r>
        <w:rPr>
          <w:rStyle w:val="CommentReference"/>
        </w:rPr>
        <w:annotationRef/>
      </w:r>
      <w:r>
        <w:t>Bill says: ‘Don’t large contigs with no SNPs likely represent haploid bits of the genome? Looks like about ~600kb of haploid in assembly – ~1%.</w:t>
      </w:r>
    </w:p>
    <w:p w14:paraId="028B2C2A" w14:textId="77777777" w:rsidR="00257618" w:rsidRDefault="00257618" w:rsidP="00AE0597">
      <w:pPr>
        <w:pStyle w:val="CommentText"/>
      </w:pPr>
    </w:p>
    <w:p w14:paraId="72CD60FB" w14:textId="489A3CD5" w:rsidR="00257618" w:rsidRDefault="00257618" w:rsidP="00AE0597">
      <w:pPr>
        <w:pStyle w:val="CommentText"/>
      </w:pPr>
      <w:r>
        <w:t>If these are haploid, what’s on them? Sex genes?’</w:t>
      </w:r>
    </w:p>
    <w:p w14:paraId="601C8EAB" w14:textId="77777777" w:rsidR="00257618" w:rsidRDefault="00257618" w:rsidP="00AE0597">
      <w:pPr>
        <w:pStyle w:val="CommentText"/>
      </w:pPr>
    </w:p>
    <w:p w14:paraId="2EE6D990" w14:textId="391154CE" w:rsidR="00257618" w:rsidRDefault="00257618" w:rsidP="00AE0597">
      <w:pPr>
        <w:pStyle w:val="CommentText"/>
      </w:pPr>
      <w:r>
        <w:t xml:space="preserve">These are viral intergression sites, now discussed below. </w:t>
      </w:r>
    </w:p>
    <w:p w14:paraId="640FBCDA" w14:textId="77777777" w:rsidR="00257618" w:rsidRDefault="00257618" w:rsidP="00AE0597">
      <w:pPr>
        <w:pStyle w:val="CommentText"/>
      </w:pPr>
    </w:p>
    <w:p w14:paraId="67F7CC2A" w14:textId="02351448" w:rsidR="00257618" w:rsidRDefault="00257618" w:rsidP="00AE0597">
      <w:pPr>
        <w:pStyle w:val="CommentText"/>
      </w:pPr>
      <w:r>
        <w:t>From Neil:</w:t>
      </w:r>
    </w:p>
    <w:p w14:paraId="486BBB28" w14:textId="78994957" w:rsidR="00257618" w:rsidRDefault="00257618" w:rsidP="009053BB">
      <w:pPr>
        <w:rPr>
          <w:rFonts w:ascii="Calibri" w:hAnsi="Calibri"/>
          <w:sz w:val="22"/>
          <w:szCs w:val="22"/>
          <w:lang w:val="en-GB" w:eastAsia="en-GB"/>
        </w:rPr>
      </w:pPr>
      <w:r>
        <w:t>“</w:t>
      </w:r>
      <w:r w:rsidRPr="009053BB">
        <w:rPr>
          <w:sz w:val="14"/>
          <w:szCs w:val="14"/>
          <w:lang w:val="en-GB" w:eastAsia="en-GB"/>
        </w:rPr>
        <w:t>   </w:t>
      </w:r>
      <w:r w:rsidRPr="009053BB">
        <w:rPr>
          <w:rFonts w:ascii="Calibri" w:hAnsi="Calibri"/>
          <w:sz w:val="22"/>
          <w:szCs w:val="22"/>
          <w:lang w:val="en-GB" w:eastAsia="en-GB"/>
        </w:rPr>
        <w:t>I agree with Bill that the contigs with No SNP could be interesting.  Could be diverged haplotypes that have assembled separately, could be haplotypes selected in culture, could be sex genes….etc</w:t>
      </w:r>
      <w:r>
        <w:rPr>
          <w:rFonts w:ascii="Calibri" w:hAnsi="Calibri"/>
          <w:sz w:val="22"/>
          <w:szCs w:val="22"/>
          <w:lang w:val="en-GB" w:eastAsia="en-GB"/>
        </w:rPr>
        <w:t>”</w:t>
      </w:r>
    </w:p>
    <w:p w14:paraId="2B9F757C" w14:textId="77777777" w:rsidR="00257618" w:rsidRDefault="00257618" w:rsidP="009053BB">
      <w:pPr>
        <w:rPr>
          <w:rFonts w:ascii="Calibri" w:hAnsi="Calibri"/>
          <w:sz w:val="22"/>
          <w:szCs w:val="22"/>
          <w:lang w:val="en-GB" w:eastAsia="en-GB"/>
        </w:rPr>
      </w:pPr>
    </w:p>
    <w:p w14:paraId="1F6AD8A9" w14:textId="5C5D242D" w:rsidR="00257618" w:rsidRDefault="00257618" w:rsidP="009053BB">
      <w:pPr>
        <w:rPr>
          <w:rFonts w:ascii="Calibri" w:hAnsi="Calibri"/>
          <w:sz w:val="22"/>
          <w:szCs w:val="22"/>
          <w:lang w:val="en-GB" w:eastAsia="en-GB"/>
        </w:rPr>
      </w:pPr>
      <w:r>
        <w:rPr>
          <w:rFonts w:ascii="Calibri" w:hAnsi="Calibri"/>
          <w:sz w:val="22"/>
          <w:szCs w:val="22"/>
          <w:lang w:val="en-GB" w:eastAsia="en-GB"/>
        </w:rPr>
        <w:t>We should take a quick look at these with Adam…</w:t>
      </w:r>
    </w:p>
    <w:p w14:paraId="4957C23B" w14:textId="77777777" w:rsidR="00257618" w:rsidRDefault="00257618" w:rsidP="009053BB">
      <w:pPr>
        <w:rPr>
          <w:rFonts w:ascii="Calibri" w:hAnsi="Calibri"/>
          <w:sz w:val="22"/>
          <w:szCs w:val="22"/>
          <w:lang w:val="en-GB" w:eastAsia="en-GB"/>
        </w:rPr>
      </w:pPr>
    </w:p>
    <w:p w14:paraId="46C3347E" w14:textId="77777777" w:rsidR="00257618" w:rsidRPr="009053BB" w:rsidRDefault="00257618" w:rsidP="009053BB">
      <w:pPr>
        <w:rPr>
          <w:color w:val="auto"/>
          <w:lang w:val="en-GB" w:eastAsia="en-GB"/>
        </w:rPr>
      </w:pPr>
    </w:p>
    <w:p w14:paraId="4ACCE50B" w14:textId="34EFFB59" w:rsidR="00257618" w:rsidRDefault="00257618" w:rsidP="00AE0597">
      <w:pPr>
        <w:pStyle w:val="CommentText"/>
      </w:pPr>
    </w:p>
  </w:comment>
  <w:comment w:id="23" w:author="Microsoft Office User" w:date="2017-01-21T14:29:00Z" w:initials="Office">
    <w:p w14:paraId="140876FB" w14:textId="79CCA87A" w:rsidR="00257618" w:rsidRDefault="00257618">
      <w:pPr>
        <w:pStyle w:val="CommentText"/>
      </w:pPr>
      <w:r>
        <w:rPr>
          <w:rStyle w:val="CommentReference"/>
        </w:rPr>
        <w:annotationRef/>
      </w:r>
      <w:r w:rsidRPr="00E01AD3">
        <w:rPr>
          <w:b/>
        </w:rPr>
        <w:t xml:space="preserve">Guy: </w:t>
      </w:r>
      <w:r>
        <w:t>Needs integrating</w:t>
      </w:r>
    </w:p>
  </w:comment>
  <w:comment w:id="24" w:author="Guy Leonard" w:date="2017-05-17T14:54:00Z" w:initials="GL">
    <w:p w14:paraId="616EF72C" w14:textId="369E69A6" w:rsidR="009C1B83" w:rsidRDefault="009C1B83">
      <w:pPr>
        <w:pStyle w:val="CommentText"/>
      </w:pPr>
      <w:r>
        <w:rPr>
          <w:rStyle w:val="CommentReference"/>
        </w:rPr>
        <w:annotationRef/>
      </w:r>
      <w:r>
        <w:t>Um?</w:t>
      </w:r>
    </w:p>
    <w:p w14:paraId="0ED5AEC5" w14:textId="77777777" w:rsidR="009C1B83" w:rsidRDefault="009C1B83">
      <w:pPr>
        <w:pStyle w:val="CommentText"/>
      </w:pPr>
    </w:p>
  </w:comment>
  <w:comment w:id="43" w:author="Microsoft Office User" w:date="2017-01-25T12:36:00Z" w:initials="Office">
    <w:p w14:paraId="4A38B7BA" w14:textId="77777777" w:rsidR="00257618" w:rsidRDefault="00257618">
      <w:pPr>
        <w:pStyle w:val="CommentText"/>
      </w:pPr>
      <w:r>
        <w:rPr>
          <w:rStyle w:val="CommentReference"/>
        </w:rPr>
        <w:annotationRef/>
      </w:r>
      <w:r w:rsidRPr="0041602E">
        <w:rPr>
          <w:b/>
        </w:rPr>
        <w:t>Adam:</w:t>
      </w:r>
      <w:r>
        <w:t xml:space="preserve"> completing phylogeny figure </w:t>
      </w:r>
    </w:p>
    <w:p w14:paraId="38970F01" w14:textId="2EAFF2FE" w:rsidR="00257618" w:rsidRDefault="00257618">
      <w:pPr>
        <w:pStyle w:val="CommentText"/>
      </w:pPr>
      <w:r w:rsidRPr="0041602E">
        <w:rPr>
          <w:b/>
        </w:rPr>
        <w:t>Guy:</w:t>
      </w:r>
      <w:r>
        <w:t xml:space="preserve"> to integrate with other figures.</w:t>
      </w:r>
    </w:p>
  </w:comment>
  <w:comment w:id="44" w:author="Bill Wickstead" w:date="2017-01-29T18:15:00Z" w:initials="BW">
    <w:p w14:paraId="1DD9ECEC" w14:textId="0530C4C0" w:rsidR="00257618" w:rsidRDefault="00257618">
      <w:pPr>
        <w:pStyle w:val="CommentText"/>
      </w:pPr>
      <w:r>
        <w:rPr>
          <w:rStyle w:val="CommentReference"/>
        </w:rPr>
        <w:annotationRef/>
      </w:r>
      <w:r>
        <w:t>Are these known to be integrated?</w:t>
      </w:r>
    </w:p>
    <w:p w14:paraId="298DEB9C" w14:textId="77777777" w:rsidR="00257618" w:rsidRDefault="00257618">
      <w:pPr>
        <w:pStyle w:val="CommentText"/>
      </w:pPr>
    </w:p>
    <w:p w14:paraId="3ECB7925" w14:textId="74BA8174" w:rsidR="00257618" w:rsidRDefault="00257618">
      <w:pPr>
        <w:pStyle w:val="CommentText"/>
      </w:pPr>
      <w:r w:rsidRPr="0041602E">
        <w:rPr>
          <w:b/>
        </w:rPr>
        <w:t>Adam:</w:t>
      </w:r>
      <w:r>
        <w:t xml:space="preserve"> Kind of but not the same standard of data as we did for Hypho – we would need to cite our competitor papers…</w:t>
      </w:r>
    </w:p>
  </w:comment>
  <w:comment w:id="45" w:author="Microsoft Office User" w:date="2017-01-23T19:44:00Z" w:initials="Office">
    <w:p w14:paraId="6EBC40C1" w14:textId="2AFC540D" w:rsidR="00257618" w:rsidRDefault="00257618">
      <w:pPr>
        <w:pStyle w:val="CommentText"/>
      </w:pPr>
      <w:r>
        <w:rPr>
          <w:rStyle w:val="CommentReference"/>
        </w:rPr>
        <w:annotationRef/>
      </w:r>
      <w:r>
        <w:t xml:space="preserve">Further suggestions from </w:t>
      </w:r>
      <w:r w:rsidRPr="008556E6">
        <w:rPr>
          <w:b/>
        </w:rPr>
        <w:t>Adam</w:t>
      </w:r>
    </w:p>
  </w:comment>
  <w:comment w:id="46" w:author="Microsoft Office User" w:date="2017-03-01T10:34:00Z" w:initials="Office">
    <w:p w14:paraId="5AD97147" w14:textId="0043C51A" w:rsidR="00257618" w:rsidRPr="008556E6" w:rsidRDefault="00257618">
      <w:pPr>
        <w:pStyle w:val="CommentText"/>
        <w:rPr>
          <w:b/>
        </w:rPr>
      </w:pPr>
      <w:r w:rsidRPr="008556E6">
        <w:rPr>
          <w:rStyle w:val="CommentReference"/>
          <w:b/>
        </w:rPr>
        <w:annotationRef/>
      </w:r>
      <w:r w:rsidRPr="008556E6">
        <w:rPr>
          <w:b/>
        </w:rPr>
        <w:t>Adam</w:t>
      </w:r>
    </w:p>
  </w:comment>
  <w:comment w:id="48" w:author="Microsoft Office User" w:date="2017-03-01T10:37:00Z" w:initials="Office">
    <w:p w14:paraId="6E9E3525" w14:textId="059C10D9" w:rsidR="00257618" w:rsidRDefault="00257618">
      <w:pPr>
        <w:pStyle w:val="CommentText"/>
      </w:pPr>
      <w:r>
        <w:rPr>
          <w:rStyle w:val="CommentReference"/>
        </w:rPr>
        <w:annotationRef/>
      </w:r>
      <w:r w:rsidRPr="008556E6">
        <w:rPr>
          <w:b/>
        </w:rPr>
        <w:t>Jeremy-</w:t>
      </w:r>
      <w:r>
        <w:t xml:space="preserve"> Bill changed this, can you check this.</w:t>
      </w:r>
    </w:p>
  </w:comment>
  <w:comment w:id="49" w:author="Microsoft Office User" w:date="2017-01-23T19:52:00Z" w:initials="Office">
    <w:p w14:paraId="46EB0C5E" w14:textId="284BCAC0" w:rsidR="00257618" w:rsidRDefault="00257618">
      <w:pPr>
        <w:pStyle w:val="CommentText"/>
      </w:pPr>
      <w:r>
        <w:rPr>
          <w:rStyle w:val="CommentReference"/>
        </w:rPr>
        <w:annotationRef/>
      </w:r>
      <w:r>
        <w:t>Still needed.</w:t>
      </w:r>
    </w:p>
  </w:comment>
  <w:comment w:id="52" w:author="Microsoft Office User" w:date="2017-03-01T11:26:00Z" w:initials="Office">
    <w:p w14:paraId="347E5598" w14:textId="23FE577B" w:rsidR="00257618" w:rsidRDefault="00257618">
      <w:pPr>
        <w:pStyle w:val="CommentText"/>
      </w:pPr>
      <w:r>
        <w:rPr>
          <w:rStyle w:val="CommentReference"/>
        </w:rPr>
        <w:annotationRef/>
      </w:r>
      <w:r>
        <w:t>Bill please review changes.</w:t>
      </w:r>
    </w:p>
  </w:comment>
  <w:comment w:id="72" w:author="Microsoft Office User" w:date="2017-01-23T22:00:00Z" w:initials="Office">
    <w:p w14:paraId="0C0AD63F" w14:textId="0B29E838" w:rsidR="00257618" w:rsidRDefault="00257618">
      <w:pPr>
        <w:pStyle w:val="CommentText"/>
      </w:pPr>
      <w:r w:rsidRPr="00DC02EC">
        <w:rPr>
          <w:rStyle w:val="CommentReference"/>
          <w:b/>
        </w:rPr>
        <w:annotationRef/>
      </w:r>
      <w:r w:rsidRPr="00DC02EC">
        <w:rPr>
          <w:b/>
        </w:rPr>
        <w:t>GUY:</w:t>
      </w:r>
      <w:r>
        <w:t xml:space="preserve"> I think we should move this to a supplementary figure and reorder appropriately?</w:t>
      </w:r>
    </w:p>
  </w:comment>
  <w:comment w:id="73" w:author="Guy Leonard" w:date="2017-05-17T16:38:00Z" w:initials="GL">
    <w:p w14:paraId="2572EA09" w14:textId="7A4126E5" w:rsidR="00F37931" w:rsidRDefault="00F37931">
      <w:pPr>
        <w:pStyle w:val="CommentText"/>
      </w:pPr>
      <w:r>
        <w:rPr>
          <w:rStyle w:val="CommentReference"/>
        </w:rPr>
        <w:annotationRef/>
      </w:r>
      <w:r>
        <w:t>Agree</w:t>
      </w:r>
    </w:p>
    <w:p w14:paraId="5D34D6F3" w14:textId="77777777" w:rsidR="00F37931" w:rsidRDefault="00F37931">
      <w:pPr>
        <w:pStyle w:val="CommentText"/>
      </w:pPr>
    </w:p>
  </w:comment>
  <w:comment w:id="82" w:author="Microsoft Office User" w:date="2017-01-23T22:04:00Z" w:initials="Office">
    <w:p w14:paraId="06E56F72" w14:textId="007F97B8" w:rsidR="00257618" w:rsidRDefault="00257618">
      <w:pPr>
        <w:pStyle w:val="CommentText"/>
      </w:pPr>
      <w:r>
        <w:rPr>
          <w:rStyle w:val="CommentReference"/>
        </w:rPr>
        <w:annotationRef/>
      </w:r>
      <w:r>
        <w:t>I think we should move this to a supplementary figure and reorder appropriately?</w:t>
      </w:r>
    </w:p>
  </w:comment>
  <w:comment w:id="99" w:author="Microsoft Office User" w:date="2017-01-23T22:16:00Z" w:initials="Office">
    <w:p w14:paraId="13CB5E83" w14:textId="1A73F601" w:rsidR="00257618" w:rsidRDefault="00257618" w:rsidP="00992872">
      <w:pPr>
        <w:pStyle w:val="CommentText"/>
      </w:pPr>
      <w:r w:rsidRPr="00A518D6">
        <w:rPr>
          <w:rStyle w:val="CommentReference"/>
          <w:b/>
        </w:rPr>
        <w:annotationRef/>
      </w:r>
      <w:r w:rsidRPr="00A518D6">
        <w:rPr>
          <w:b/>
        </w:rPr>
        <w:t>Tom:</w:t>
      </w:r>
      <w:r>
        <w:t xml:space="preserve"> I am working on this</w:t>
      </w:r>
    </w:p>
  </w:comment>
  <w:comment w:id="101" w:author="Guy Leonard" w:date="2017-05-16T14:24:00Z" w:initials="GL">
    <w:p w14:paraId="143A0B27" w14:textId="77777777" w:rsidR="00257618" w:rsidRDefault="00257618" w:rsidP="00070CD0">
      <w:pPr>
        <w:pStyle w:val="Heading2"/>
        <w:pBdr>
          <w:bottom w:val="single" w:sz="6" w:space="4" w:color="EAECEF"/>
        </w:pBdr>
        <w:spacing w:before="360" w:after="240"/>
        <w:rPr>
          <w:rFonts w:ascii="Segoe UI" w:hAnsi="Segoe UI" w:cs="Segoe UI"/>
          <w:color w:val="24292E"/>
        </w:rPr>
      </w:pPr>
      <w:r>
        <w:rPr>
          <w:rStyle w:val="CommentReference"/>
        </w:rPr>
        <w:annotationRef/>
      </w:r>
      <w:r>
        <w:rPr>
          <w:rFonts w:ascii="Segoe UI" w:hAnsi="Segoe UI" w:cs="Segoe UI"/>
          <w:color w:val="24292E"/>
        </w:rPr>
        <w:t>Vurture, GW, Sedlazeck, FJ, Nattestad, M, Underwood, CJ, Fang, H, Gurtowski, J, Schatz, MC (2017) </w:t>
      </w:r>
      <w:r>
        <w:rPr>
          <w:rStyle w:val="Emphasis"/>
          <w:rFonts w:ascii="Segoe UI" w:hAnsi="Segoe UI" w:cs="Segoe UI"/>
          <w:color w:val="24292E"/>
        </w:rPr>
        <w:t>Bioinformatics</w:t>
      </w:r>
      <w:r>
        <w:rPr>
          <w:rFonts w:ascii="Segoe UI" w:hAnsi="Segoe UI" w:cs="Segoe UI"/>
          <w:color w:val="24292E"/>
        </w:rPr>
        <w:t> doi: </w:t>
      </w:r>
      <w:hyperlink r:id="rId1" w:history="1">
        <w:r>
          <w:rPr>
            <w:rStyle w:val="Hyperlink"/>
            <w:rFonts w:ascii="Segoe UI" w:hAnsi="Segoe UI" w:cs="Segoe UI"/>
            <w:color w:val="0366D6"/>
          </w:rPr>
          <w:t>https://doi.org/10.1093/bioinformatics/btx153</w:t>
        </w:r>
      </w:hyperlink>
    </w:p>
    <w:p w14:paraId="48D6CAA1" w14:textId="732861F2" w:rsidR="00257618" w:rsidRDefault="00257618">
      <w:pPr>
        <w:pStyle w:val="CommentText"/>
      </w:pPr>
    </w:p>
  </w:comment>
  <w:comment w:id="100" w:author="Microsoft Office User" w:date="2017-01-25T22:12:00Z" w:initials="Office">
    <w:p w14:paraId="59DBC644" w14:textId="0B78C48C" w:rsidR="00257618" w:rsidRDefault="00257618">
      <w:pPr>
        <w:pStyle w:val="CommentText"/>
      </w:pPr>
      <w:r w:rsidRPr="000708A7">
        <w:rPr>
          <w:rStyle w:val="CommentReference"/>
          <w:b/>
        </w:rPr>
        <w:annotationRef/>
      </w:r>
      <w:r w:rsidRPr="000708A7">
        <w:rPr>
          <w:b/>
        </w:rPr>
        <w:t>Guy:</w:t>
      </w:r>
      <w:r>
        <w:t xml:space="preserve"> I moved this from the results and may have mixed up the size estimates and the coverage analysis – please check</w:t>
      </w:r>
    </w:p>
  </w:comment>
  <w:comment w:id="102" w:author="Microsoft Office User" w:date="2017-01-17T15:54:00Z" w:initials="Office">
    <w:p w14:paraId="51CDF496" w14:textId="098AACB5" w:rsidR="00257618" w:rsidRDefault="00257618">
      <w:pPr>
        <w:pStyle w:val="CommentText"/>
      </w:pPr>
      <w:r>
        <w:rPr>
          <w:rStyle w:val="CommentReference"/>
        </w:rPr>
        <w:annotationRef/>
      </w:r>
      <w:r>
        <w:t xml:space="preserve">Is this correct </w:t>
      </w:r>
      <w:r w:rsidRPr="000708A7">
        <w:rPr>
          <w:b/>
        </w:rPr>
        <w:t>Jeremy, Adam, Guy?</w:t>
      </w:r>
    </w:p>
  </w:comment>
  <w:comment w:id="103" w:author="Guy Leonard" w:date="2017-05-17T17:11:00Z" w:initials="GL">
    <w:p w14:paraId="7283BD48" w14:textId="4D87306E" w:rsidR="009048F2" w:rsidRDefault="009048F2">
      <w:pPr>
        <w:pStyle w:val="CommentText"/>
      </w:pPr>
      <w:r>
        <w:rPr>
          <w:rStyle w:val="CommentReference"/>
        </w:rPr>
        <w:annotationRef/>
      </w:r>
      <w:r>
        <w:t>For my trees yes, Adam/Jeremy may have used other….</w:t>
      </w:r>
    </w:p>
  </w:comment>
  <w:comment w:id="104" w:author="Microsoft Office User" w:date="2017-01-25T13:08:00Z" w:initials="Office">
    <w:p w14:paraId="316FA17E" w14:textId="1E6D4B4E" w:rsidR="00257618" w:rsidRDefault="00257618">
      <w:pPr>
        <w:pStyle w:val="CommentText"/>
      </w:pPr>
      <w:r>
        <w:rPr>
          <w:rStyle w:val="CommentReference"/>
        </w:rPr>
        <w:annotationRef/>
      </w:r>
      <w:r>
        <w:rPr>
          <w:rStyle w:val="CommentReference"/>
        </w:rPr>
        <w:t>Table S4 will need re-ordering</w:t>
      </w:r>
      <w:r>
        <w:t xml:space="preserve"> but please wait until the manuscript has done a few rounds. </w:t>
      </w:r>
    </w:p>
  </w:comment>
  <w:comment w:id="105" w:author="Tom Richards" w:date="2017-01-17T15:54:00Z" w:initials="">
    <w:p w14:paraId="27ED0CB8" w14:textId="40016ADF" w:rsidR="00257618" w:rsidRDefault="00257618">
      <w:pPr>
        <w:widowControl w:val="0"/>
      </w:pPr>
      <w:r>
        <w:rPr>
          <w:rFonts w:ascii="Arial" w:eastAsia="Arial" w:hAnsi="Arial" w:cs="Arial"/>
          <w:sz w:val="22"/>
          <w:szCs w:val="22"/>
        </w:rPr>
        <w:t>Matt we are a bit confused here what you finally did to calculatethe tree so please check this</w:t>
      </w:r>
    </w:p>
  </w:comment>
  <w:comment w:id="106" w:author="Microsoft Office User" w:date="2017-01-26T09:55:00Z" w:initials="Office">
    <w:p w14:paraId="31880DB2" w14:textId="214B56CF" w:rsidR="00257618" w:rsidRDefault="00257618">
      <w:pPr>
        <w:pStyle w:val="CommentText"/>
      </w:pPr>
      <w:r>
        <w:rPr>
          <w:rStyle w:val="CommentReference"/>
        </w:rPr>
        <w:annotationRef/>
      </w:r>
      <w:r>
        <w:t>Add histone protein</w:t>
      </w:r>
    </w:p>
  </w:comment>
  <w:comment w:id="107" w:author="Microsoft Office User" w:date="2017-03-01T13:33:00Z" w:initials="Office">
    <w:p w14:paraId="1FB485FC" w14:textId="31B53494" w:rsidR="00257618" w:rsidRDefault="00257618">
      <w:pPr>
        <w:pStyle w:val="CommentText"/>
      </w:pPr>
      <w:r>
        <w:rPr>
          <w:rStyle w:val="CommentReference"/>
        </w:rPr>
        <w:annotationRef/>
      </w:r>
      <w:r>
        <w:t>Add motors?</w:t>
      </w:r>
    </w:p>
  </w:comment>
  <w:comment w:id="108" w:author="Microsoft Office User" w:date="2017-01-26T09:56:00Z" w:initials="Office">
    <w:p w14:paraId="624DF5D9" w14:textId="433566E9" w:rsidR="00257618" w:rsidRDefault="00257618">
      <w:pPr>
        <w:pStyle w:val="CommentText"/>
      </w:pPr>
      <w:r>
        <w:rPr>
          <w:rStyle w:val="CommentReference"/>
        </w:rPr>
        <w:annotationRef/>
      </w:r>
      <w:r>
        <w:t>check</w:t>
      </w:r>
    </w:p>
  </w:comment>
  <w:comment w:id="113" w:author="Microsoft Office User" w:date="2017-01-25T13:42:00Z" w:initials="Office">
    <w:p w14:paraId="611A6482" w14:textId="7397CE1C" w:rsidR="00257618" w:rsidRDefault="00257618">
      <w:pPr>
        <w:pStyle w:val="CommentText"/>
      </w:pPr>
      <w:r w:rsidRPr="00763E0F">
        <w:rPr>
          <w:rStyle w:val="CommentReference"/>
          <w:b/>
        </w:rPr>
        <w:annotationRef/>
      </w:r>
      <w:r w:rsidRPr="00763E0F">
        <w:rPr>
          <w:b/>
        </w:rPr>
        <w:t>Guy:</w:t>
      </w:r>
      <w:r>
        <w:t xml:space="preserve"> We need to think if we want to include these trees…</w:t>
      </w:r>
    </w:p>
  </w:comment>
  <w:comment w:id="114" w:author="Guy Leonard" w:date="2017-05-17T17:18:00Z" w:initials="GL">
    <w:p w14:paraId="585770E7" w14:textId="2D93279C" w:rsidR="00367E30" w:rsidRDefault="00367E30">
      <w:pPr>
        <w:pStyle w:val="CommentText"/>
      </w:pPr>
      <w:r>
        <w:rPr>
          <w:rStyle w:val="CommentReference"/>
        </w:rPr>
        <w:annotationRef/>
      </w:r>
    </w:p>
  </w:comment>
  <w:comment w:id="118" w:author="Guy Leonard" w:date="2017-01-17T15:54:00Z" w:initials="GL">
    <w:p w14:paraId="28330D6B" w14:textId="2DB26619" w:rsidR="00257618" w:rsidRDefault="00257618">
      <w:pPr>
        <w:pStyle w:val="CommentText"/>
      </w:pPr>
      <w:r>
        <w:rPr>
          <w:rStyle w:val="CommentReference"/>
        </w:rPr>
        <w:annotationRef/>
      </w:r>
      <w:r>
        <w:t>Aurelie to update…</w:t>
      </w:r>
    </w:p>
  </w:comment>
  <w:comment w:id="119" w:author="Microsoft Office User" w:date="2017-01-25T14:24:00Z" w:initials="Office">
    <w:p w14:paraId="062B9372" w14:textId="797EA5BE" w:rsidR="00257618" w:rsidRDefault="00257618">
      <w:pPr>
        <w:pStyle w:val="CommentText"/>
      </w:pPr>
      <w:r>
        <w:rPr>
          <w:rStyle w:val="CommentReference"/>
        </w:rPr>
        <w:annotationRef/>
      </w:r>
      <w:r>
        <w:t>This needs some work…</w:t>
      </w:r>
    </w:p>
  </w:comment>
  <w:comment w:id="120" w:author="Microsoft Office User" w:date="2017-01-17T15:54:00Z" w:initials="Office">
    <w:p w14:paraId="748BFAEE" w14:textId="399F9A74" w:rsidR="00257618" w:rsidRDefault="00257618">
      <w:pPr>
        <w:pStyle w:val="CommentText"/>
      </w:pPr>
      <w:r>
        <w:rPr>
          <w:rStyle w:val="CommentReference"/>
        </w:rPr>
        <w:annotationRef/>
      </w:r>
      <w:r>
        <w:t>Dryad deposition?</w:t>
      </w:r>
    </w:p>
  </w:comment>
  <w:comment w:id="121" w:author="Guy Leonard" w:date="2017-01-17T15:54:00Z" w:initials="GL">
    <w:p w14:paraId="1CF34EC0" w14:textId="55B25D05" w:rsidR="00257618" w:rsidRDefault="00257618">
      <w:pPr>
        <w:pStyle w:val="CommentText"/>
      </w:pPr>
      <w:r>
        <w:rPr>
          <w:rStyle w:val="CommentReference"/>
        </w:rPr>
        <w:annotationRef/>
      </w:r>
      <w:r>
        <w:t xml:space="preserve">Eh – just put it here </w:t>
      </w:r>
      <w:hyperlink r:id="rId2" w:history="1">
        <w:r w:rsidRPr="00A271FA">
          <w:rPr>
            <w:rStyle w:val="Hyperlink"/>
          </w:rPr>
          <w:t>https://github.com/guyleonard/hyphochytrium/blob/master/manuscript/data/</w:t>
        </w:r>
      </w:hyperlink>
      <w:r w:rsidR="007D5875">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6F75AA" w15:done="1"/>
  <w15:commentEx w15:paraId="3BCA198A" w15:done="1"/>
  <w15:commentEx w15:paraId="4ACCE50B" w15:done="0"/>
  <w15:commentEx w15:paraId="140876FB" w15:done="0"/>
  <w15:commentEx w15:paraId="0ED5AEC5" w15:paraIdParent="140876FB" w15:done="0"/>
  <w15:commentEx w15:paraId="38970F01" w15:done="0"/>
  <w15:commentEx w15:paraId="3ECB7925" w15:done="0"/>
  <w15:commentEx w15:paraId="6EBC40C1" w15:done="0"/>
  <w15:commentEx w15:paraId="5AD97147" w15:done="0"/>
  <w15:commentEx w15:paraId="6E9E3525" w15:done="0"/>
  <w15:commentEx w15:paraId="46EB0C5E" w15:done="0"/>
  <w15:commentEx w15:paraId="347E5598" w15:done="0"/>
  <w15:commentEx w15:paraId="0C0AD63F" w15:done="1"/>
  <w15:commentEx w15:paraId="5D34D6F3" w15:paraIdParent="0C0AD63F" w15:done="1"/>
  <w15:commentEx w15:paraId="06E56F72" w15:done="1"/>
  <w15:commentEx w15:paraId="13CB5E83" w15:done="0"/>
  <w15:commentEx w15:paraId="48D6CAA1" w15:done="0"/>
  <w15:commentEx w15:paraId="59DBC644" w15:done="1"/>
  <w15:commentEx w15:paraId="51CDF496" w15:done="0"/>
  <w15:commentEx w15:paraId="7283BD48" w15:paraIdParent="51CDF496" w15:done="0"/>
  <w15:commentEx w15:paraId="316FA17E" w15:done="0"/>
  <w15:commentEx w15:paraId="27ED0CB8" w15:done="0"/>
  <w15:commentEx w15:paraId="31880DB2" w15:done="0"/>
  <w15:commentEx w15:paraId="1FB485FC" w15:done="0"/>
  <w15:commentEx w15:paraId="624DF5D9" w15:done="0"/>
  <w15:commentEx w15:paraId="611A6482" w15:done="0"/>
  <w15:commentEx w15:paraId="585770E7" w15:paraIdParent="611A6482" w15:done="0"/>
  <w15:commentEx w15:paraId="28330D6B" w15:done="0"/>
  <w15:commentEx w15:paraId="062B9372" w15:done="0"/>
  <w15:commentEx w15:paraId="748BFAEE" w15:done="0"/>
  <w15:commentEx w15:paraId="1CF34EC0" w15:paraIdParent="748BFAE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09C567" w14:textId="77777777" w:rsidR="000B353A" w:rsidRDefault="000B353A">
      <w:r>
        <w:separator/>
      </w:r>
    </w:p>
  </w:endnote>
  <w:endnote w:type="continuationSeparator" w:id="0">
    <w:p w14:paraId="58588742" w14:textId="77777777" w:rsidR="000B353A" w:rsidRDefault="000B3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162A5" w14:textId="77777777" w:rsidR="00257618" w:rsidRDefault="00257618">
    <w:pPr>
      <w:jc w:val="right"/>
    </w:pPr>
    <w:r>
      <w:fldChar w:fldCharType="begin"/>
    </w:r>
    <w:r>
      <w:instrText>PAGE</w:instrText>
    </w:r>
    <w:r>
      <w:fldChar w:fldCharType="separate"/>
    </w:r>
    <w:r w:rsidR="001624C4">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E9A27F" w14:textId="77777777" w:rsidR="000B353A" w:rsidRDefault="000B353A">
      <w:r>
        <w:separator/>
      </w:r>
    </w:p>
  </w:footnote>
  <w:footnote w:type="continuationSeparator" w:id="0">
    <w:p w14:paraId="711798E9" w14:textId="77777777" w:rsidR="000B353A" w:rsidRDefault="000B35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AF67F9"/>
    <w:multiLevelType w:val="multilevel"/>
    <w:tmpl w:val="0A22300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15:restartNumberingAfterBreak="0">
    <w:nsid w:val="2723204F"/>
    <w:multiLevelType w:val="multilevel"/>
    <w:tmpl w:val="4AAC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C03543"/>
    <w:multiLevelType w:val="multilevel"/>
    <w:tmpl w:val="ED1ABAF8"/>
    <w:lvl w:ilvl="0">
      <w:start w:val="1"/>
      <w:numFmt w:val="lowerLetter"/>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4" w15:restartNumberingAfterBreak="0">
    <w:nsid w:val="6DE53612"/>
    <w:multiLevelType w:val="hybridMultilevel"/>
    <w:tmpl w:val="19623022"/>
    <w:lvl w:ilvl="0" w:tplc="B94C0FE4">
      <w:start w:val="13"/>
      <w:numFmt w:val="bullet"/>
      <w:lvlText w:val="-"/>
      <w:lvlJc w:val="left"/>
      <w:pPr>
        <w:ind w:left="1080" w:hanging="360"/>
      </w:pPr>
      <w:rPr>
        <w:rFonts w:ascii="Cambria" w:eastAsia="Cambria" w:hAnsi="Cambria" w:cs="Cambria"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y Leonard">
    <w15:presenceInfo w15:providerId="Windows Live" w15:userId="c124a4f202ee9794"/>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a0wwef99asf0aeesds5pf0ft29wa99fvf0s&quot;&gt;Toms_Library10&lt;record-ids&gt;&lt;item&gt;47&lt;/item&gt;&lt;item&gt;114&lt;/item&gt;&lt;item&gt;118&lt;/item&gt;&lt;item&gt;171&lt;/item&gt;&lt;item&gt;318&lt;/item&gt;&lt;item&gt;380&lt;/item&gt;&lt;item&gt;393&lt;/item&gt;&lt;item&gt;450&lt;/item&gt;&lt;item&gt;466&lt;/item&gt;&lt;item&gt;512&lt;/item&gt;&lt;item&gt;643&lt;/item&gt;&lt;item&gt;649&lt;/item&gt;&lt;item&gt;653&lt;/item&gt;&lt;item&gt;692&lt;/item&gt;&lt;item&gt;714&lt;/item&gt;&lt;item&gt;756&lt;/item&gt;&lt;item&gt;758&lt;/item&gt;&lt;item&gt;770&lt;/item&gt;&lt;item&gt;775&lt;/item&gt;&lt;item&gt;907&lt;/item&gt;&lt;item&gt;912&lt;/item&gt;&lt;item&gt;914&lt;/item&gt;&lt;item&gt;1135&lt;/item&gt;&lt;item&gt;1227&lt;/item&gt;&lt;item&gt;1228&lt;/item&gt;&lt;item&gt;1262&lt;/item&gt;&lt;item&gt;1309&lt;/item&gt;&lt;item&gt;1404&lt;/item&gt;&lt;item&gt;1526&lt;/item&gt;&lt;item&gt;1777&lt;/item&gt;&lt;item&gt;2159&lt;/item&gt;&lt;item&gt;2163&lt;/item&gt;&lt;item&gt;2523&lt;/item&gt;&lt;item&gt;3932&lt;/item&gt;&lt;item&gt;3933&lt;/item&gt;&lt;item&gt;3934&lt;/item&gt;&lt;item&gt;3967&lt;/item&gt;&lt;item&gt;4206&lt;/item&gt;&lt;item&gt;4302&lt;/item&gt;&lt;item&gt;4592&lt;/item&gt;&lt;item&gt;4732&lt;/item&gt;&lt;item&gt;4868&lt;/item&gt;&lt;item&gt;4935&lt;/item&gt;&lt;item&gt;4939&lt;/item&gt;&lt;item&gt;4940&lt;/item&gt;&lt;item&gt;5112&lt;/item&gt;&lt;item&gt;5330&lt;/item&gt;&lt;item&gt;5367&lt;/item&gt;&lt;item&gt;5456&lt;/item&gt;&lt;item&gt;5506&lt;/item&gt;&lt;item&gt;5543&lt;/item&gt;&lt;item&gt;5545&lt;/item&gt;&lt;item&gt;5547&lt;/item&gt;&lt;item&gt;5550&lt;/item&gt;&lt;item&gt;5554&lt;/item&gt;&lt;item&gt;5555&lt;/item&gt;&lt;item&gt;5557&lt;/item&gt;&lt;item&gt;5578&lt;/item&gt;&lt;item&gt;5604&lt;/item&gt;&lt;item&gt;5605&lt;/item&gt;&lt;item&gt;5610&lt;/item&gt;&lt;item&gt;5613&lt;/item&gt;&lt;item&gt;5614&lt;/item&gt;&lt;item&gt;5618&lt;/item&gt;&lt;item&gt;5621&lt;/item&gt;&lt;item&gt;5625&lt;/item&gt;&lt;item&gt;5630&lt;/item&gt;&lt;item&gt;5656&lt;/item&gt;&lt;item&gt;5667&lt;/item&gt;&lt;item&gt;5683&lt;/item&gt;&lt;item&gt;5744&lt;/item&gt;&lt;item&gt;5758&lt;/item&gt;&lt;item&gt;5768&lt;/item&gt;&lt;item&gt;5786&lt;/item&gt;&lt;item&gt;5875&lt;/item&gt;&lt;item&gt;5876&lt;/item&gt;&lt;item&gt;5877&lt;/item&gt;&lt;item&gt;5878&lt;/item&gt;&lt;item&gt;5879&lt;/item&gt;&lt;item&gt;5880&lt;/item&gt;&lt;item&gt;5882&lt;/item&gt;&lt;item&gt;5885&lt;/item&gt;&lt;item&gt;5899&lt;/item&gt;&lt;item&gt;5900&lt;/item&gt;&lt;item&gt;5901&lt;/item&gt;&lt;item&gt;5904&lt;/item&gt;&lt;item&gt;5906&lt;/item&gt;&lt;item&gt;5907&lt;/item&gt;&lt;item&gt;5908&lt;/item&gt;&lt;item&gt;5909&lt;/item&gt;&lt;item&gt;5910&lt;/item&gt;&lt;item&gt;5911&lt;/item&gt;&lt;item&gt;5912&lt;/item&gt;&lt;item&gt;5913&lt;/item&gt;&lt;item&gt;5914&lt;/item&gt;&lt;item&gt;5915&lt;/item&gt;&lt;item&gt;5916&lt;/item&gt;&lt;item&gt;5917&lt;/item&gt;&lt;item&gt;5918&lt;/item&gt;&lt;item&gt;5919&lt;/item&gt;&lt;item&gt;5920&lt;/item&gt;&lt;item&gt;5923&lt;/item&gt;&lt;item&gt;5927&lt;/item&gt;&lt;item&gt;5928&lt;/item&gt;&lt;item&gt;5929&lt;/item&gt;&lt;item&gt;5944&lt;/item&gt;&lt;item&gt;5951&lt;/item&gt;&lt;item&gt;5952&lt;/item&gt;&lt;item&gt;5953&lt;/item&gt;&lt;item&gt;5997&lt;/item&gt;&lt;item&gt;6121&lt;/item&gt;&lt;item&gt;6122&lt;/item&gt;&lt;item&gt;6124&lt;/item&gt;&lt;item&gt;6125&lt;/item&gt;&lt;item&gt;6126&lt;/item&gt;&lt;item&gt;6127&lt;/item&gt;&lt;item&gt;6128&lt;/item&gt;&lt;item&gt;6130&lt;/item&gt;&lt;item&gt;6201&lt;/item&gt;&lt;item&gt;6202&lt;/item&gt;&lt;item&gt;6550&lt;/item&gt;&lt;item&gt;6558&lt;/item&gt;&lt;item&gt;6566&lt;/item&gt;&lt;item&gt;6567&lt;/item&gt;&lt;item&gt;6632&lt;/item&gt;&lt;item&gt;6633&lt;/item&gt;&lt;item&gt;6634&lt;/item&gt;&lt;item&gt;6635&lt;/item&gt;&lt;item&gt;6636&lt;/item&gt;&lt;item&gt;6637&lt;/item&gt;&lt;item&gt;6830&lt;/item&gt;&lt;item&gt;6927&lt;/item&gt;&lt;item&gt;6928&lt;/item&gt;&lt;item&gt;6929&lt;/item&gt;&lt;item&gt;6930&lt;/item&gt;&lt;item&gt;6931&lt;/item&gt;&lt;item&gt;6932&lt;/item&gt;&lt;item&gt;6933&lt;/item&gt;&lt;item&gt;6934&lt;/item&gt;&lt;item&gt;6935&lt;/item&gt;&lt;item&gt;7143&lt;/item&gt;&lt;item&gt;7144&lt;/item&gt;&lt;item&gt;7145&lt;/item&gt;&lt;item&gt;7146&lt;/item&gt;&lt;item&gt;7147&lt;/item&gt;&lt;item&gt;7148&lt;/item&gt;&lt;item&gt;7149&lt;/item&gt;&lt;item&gt;7150&lt;/item&gt;&lt;item&gt;7151&lt;/item&gt;&lt;item&gt;7152&lt;/item&gt;&lt;item&gt;7153&lt;/item&gt;&lt;item&gt;7154&lt;/item&gt;&lt;item&gt;7155&lt;/item&gt;&lt;item&gt;7167&lt;/item&gt;&lt;item&gt;7168&lt;/item&gt;&lt;item&gt;7171&lt;/item&gt;&lt;item&gt;7173&lt;/item&gt;&lt;item&gt;7175&lt;/item&gt;&lt;/record-ids&gt;&lt;/item&gt;&lt;/Libraries&gt;"/>
  </w:docVars>
  <w:rsids>
    <w:rsidRoot w:val="00352918"/>
    <w:rsid w:val="00001AB7"/>
    <w:rsid w:val="00007AA2"/>
    <w:rsid w:val="00011BD3"/>
    <w:rsid w:val="00016CF2"/>
    <w:rsid w:val="000178F0"/>
    <w:rsid w:val="00020A24"/>
    <w:rsid w:val="00022A4E"/>
    <w:rsid w:val="00035A6E"/>
    <w:rsid w:val="00037051"/>
    <w:rsid w:val="00037A89"/>
    <w:rsid w:val="00041975"/>
    <w:rsid w:val="00042D01"/>
    <w:rsid w:val="000442AE"/>
    <w:rsid w:val="000460AD"/>
    <w:rsid w:val="000468CF"/>
    <w:rsid w:val="00047028"/>
    <w:rsid w:val="0004793F"/>
    <w:rsid w:val="000507F2"/>
    <w:rsid w:val="00055061"/>
    <w:rsid w:val="000626CF"/>
    <w:rsid w:val="000639F9"/>
    <w:rsid w:val="00064865"/>
    <w:rsid w:val="00065808"/>
    <w:rsid w:val="000708A7"/>
    <w:rsid w:val="00070CD0"/>
    <w:rsid w:val="000718D4"/>
    <w:rsid w:val="00071C2B"/>
    <w:rsid w:val="00077937"/>
    <w:rsid w:val="00082A89"/>
    <w:rsid w:val="000835B2"/>
    <w:rsid w:val="00093EB6"/>
    <w:rsid w:val="000A0955"/>
    <w:rsid w:val="000A10DB"/>
    <w:rsid w:val="000A781A"/>
    <w:rsid w:val="000A786E"/>
    <w:rsid w:val="000B353A"/>
    <w:rsid w:val="000B4E81"/>
    <w:rsid w:val="000B4EC1"/>
    <w:rsid w:val="000B586E"/>
    <w:rsid w:val="000B7878"/>
    <w:rsid w:val="000C24F0"/>
    <w:rsid w:val="000C36A5"/>
    <w:rsid w:val="000D1472"/>
    <w:rsid w:val="000D22B7"/>
    <w:rsid w:val="000D611F"/>
    <w:rsid w:val="000E1E45"/>
    <w:rsid w:val="000E2AF4"/>
    <w:rsid w:val="000E6C1A"/>
    <w:rsid w:val="000E6C89"/>
    <w:rsid w:val="000F54FC"/>
    <w:rsid w:val="000F5B90"/>
    <w:rsid w:val="000F7292"/>
    <w:rsid w:val="000F7953"/>
    <w:rsid w:val="00104A60"/>
    <w:rsid w:val="0011200F"/>
    <w:rsid w:val="00113F6C"/>
    <w:rsid w:val="00117863"/>
    <w:rsid w:val="00124ADA"/>
    <w:rsid w:val="00124CE9"/>
    <w:rsid w:val="00127F05"/>
    <w:rsid w:val="00133A7C"/>
    <w:rsid w:val="00133EA6"/>
    <w:rsid w:val="00135D62"/>
    <w:rsid w:val="00137313"/>
    <w:rsid w:val="00137424"/>
    <w:rsid w:val="00141080"/>
    <w:rsid w:val="0014213A"/>
    <w:rsid w:val="00144980"/>
    <w:rsid w:val="00154C26"/>
    <w:rsid w:val="00155A38"/>
    <w:rsid w:val="00155E6B"/>
    <w:rsid w:val="00156C16"/>
    <w:rsid w:val="00156EC4"/>
    <w:rsid w:val="00157D7A"/>
    <w:rsid w:val="001621C6"/>
    <w:rsid w:val="001624C4"/>
    <w:rsid w:val="00163B54"/>
    <w:rsid w:val="00165BDB"/>
    <w:rsid w:val="00171359"/>
    <w:rsid w:val="0017278F"/>
    <w:rsid w:val="00175512"/>
    <w:rsid w:val="00177533"/>
    <w:rsid w:val="00180077"/>
    <w:rsid w:val="00182B08"/>
    <w:rsid w:val="0018558A"/>
    <w:rsid w:val="00190BFE"/>
    <w:rsid w:val="00192F52"/>
    <w:rsid w:val="00196817"/>
    <w:rsid w:val="00196F74"/>
    <w:rsid w:val="001A49BD"/>
    <w:rsid w:val="001A5A02"/>
    <w:rsid w:val="001A6DE9"/>
    <w:rsid w:val="001B0A15"/>
    <w:rsid w:val="001C100A"/>
    <w:rsid w:val="001C546F"/>
    <w:rsid w:val="001C7A1A"/>
    <w:rsid w:val="001D09EE"/>
    <w:rsid w:val="001D2BB7"/>
    <w:rsid w:val="001D4F88"/>
    <w:rsid w:val="001D7114"/>
    <w:rsid w:val="001E253E"/>
    <w:rsid w:val="001E3424"/>
    <w:rsid w:val="001E4075"/>
    <w:rsid w:val="001E58AC"/>
    <w:rsid w:val="001E6CA0"/>
    <w:rsid w:val="001F2357"/>
    <w:rsid w:val="00200029"/>
    <w:rsid w:val="0020144C"/>
    <w:rsid w:val="002020DD"/>
    <w:rsid w:val="00204BE2"/>
    <w:rsid w:val="002076AD"/>
    <w:rsid w:val="00210261"/>
    <w:rsid w:val="00211088"/>
    <w:rsid w:val="0021574B"/>
    <w:rsid w:val="00220848"/>
    <w:rsid w:val="00221095"/>
    <w:rsid w:val="002214B7"/>
    <w:rsid w:val="002229D7"/>
    <w:rsid w:val="0022329B"/>
    <w:rsid w:val="002232AC"/>
    <w:rsid w:val="00223A4E"/>
    <w:rsid w:val="0022407B"/>
    <w:rsid w:val="0022583C"/>
    <w:rsid w:val="00242F88"/>
    <w:rsid w:val="002430D7"/>
    <w:rsid w:val="00250753"/>
    <w:rsid w:val="00251CD3"/>
    <w:rsid w:val="00252FBF"/>
    <w:rsid w:val="00256DEB"/>
    <w:rsid w:val="00257618"/>
    <w:rsid w:val="00257DCF"/>
    <w:rsid w:val="00257EAF"/>
    <w:rsid w:val="0026212B"/>
    <w:rsid w:val="0026378F"/>
    <w:rsid w:val="00264A12"/>
    <w:rsid w:val="00270193"/>
    <w:rsid w:val="00277086"/>
    <w:rsid w:val="00277124"/>
    <w:rsid w:val="002774B8"/>
    <w:rsid w:val="00281FB5"/>
    <w:rsid w:val="0028598A"/>
    <w:rsid w:val="002950FC"/>
    <w:rsid w:val="002A0899"/>
    <w:rsid w:val="002A162A"/>
    <w:rsid w:val="002C2AE9"/>
    <w:rsid w:val="002C6462"/>
    <w:rsid w:val="002D153A"/>
    <w:rsid w:val="002D2D19"/>
    <w:rsid w:val="002D4655"/>
    <w:rsid w:val="002D6728"/>
    <w:rsid w:val="002D7DBA"/>
    <w:rsid w:val="002E2E80"/>
    <w:rsid w:val="002E49F8"/>
    <w:rsid w:val="002E4B26"/>
    <w:rsid w:val="002E62C1"/>
    <w:rsid w:val="002E6960"/>
    <w:rsid w:val="002F1276"/>
    <w:rsid w:val="002F71EB"/>
    <w:rsid w:val="003048AE"/>
    <w:rsid w:val="003068D3"/>
    <w:rsid w:val="00307AD0"/>
    <w:rsid w:val="00320117"/>
    <w:rsid w:val="00325794"/>
    <w:rsid w:val="00325A3D"/>
    <w:rsid w:val="00326090"/>
    <w:rsid w:val="00327DFC"/>
    <w:rsid w:val="0033096A"/>
    <w:rsid w:val="0033204F"/>
    <w:rsid w:val="0033488E"/>
    <w:rsid w:val="00335CFD"/>
    <w:rsid w:val="003404A9"/>
    <w:rsid w:val="00346839"/>
    <w:rsid w:val="00347EDD"/>
    <w:rsid w:val="00351C5E"/>
    <w:rsid w:val="00352918"/>
    <w:rsid w:val="00352D53"/>
    <w:rsid w:val="00353525"/>
    <w:rsid w:val="0035624F"/>
    <w:rsid w:val="00361F1B"/>
    <w:rsid w:val="00363D9F"/>
    <w:rsid w:val="00364A33"/>
    <w:rsid w:val="00366B8C"/>
    <w:rsid w:val="00366D25"/>
    <w:rsid w:val="00367E30"/>
    <w:rsid w:val="00367E43"/>
    <w:rsid w:val="00372C6D"/>
    <w:rsid w:val="00373C96"/>
    <w:rsid w:val="00373DA0"/>
    <w:rsid w:val="00383364"/>
    <w:rsid w:val="00383B69"/>
    <w:rsid w:val="00386B06"/>
    <w:rsid w:val="0039005C"/>
    <w:rsid w:val="003923B7"/>
    <w:rsid w:val="00392542"/>
    <w:rsid w:val="00394A9A"/>
    <w:rsid w:val="00397349"/>
    <w:rsid w:val="00397F7C"/>
    <w:rsid w:val="003A1453"/>
    <w:rsid w:val="003A6050"/>
    <w:rsid w:val="003A7320"/>
    <w:rsid w:val="003B05D8"/>
    <w:rsid w:val="003B129B"/>
    <w:rsid w:val="003B12AB"/>
    <w:rsid w:val="003C272A"/>
    <w:rsid w:val="003C3FC0"/>
    <w:rsid w:val="003C5843"/>
    <w:rsid w:val="003C6CD8"/>
    <w:rsid w:val="003D11E9"/>
    <w:rsid w:val="003D4823"/>
    <w:rsid w:val="003E7ABF"/>
    <w:rsid w:val="003E7F0A"/>
    <w:rsid w:val="003F4991"/>
    <w:rsid w:val="003F5C30"/>
    <w:rsid w:val="003F66E1"/>
    <w:rsid w:val="003F6919"/>
    <w:rsid w:val="003F6FAF"/>
    <w:rsid w:val="004074ED"/>
    <w:rsid w:val="00414676"/>
    <w:rsid w:val="0041602E"/>
    <w:rsid w:val="00416D61"/>
    <w:rsid w:val="00425E3A"/>
    <w:rsid w:val="00432BA9"/>
    <w:rsid w:val="00436185"/>
    <w:rsid w:val="00437048"/>
    <w:rsid w:val="004454C9"/>
    <w:rsid w:val="004509B9"/>
    <w:rsid w:val="00457F68"/>
    <w:rsid w:val="0046023D"/>
    <w:rsid w:val="00462368"/>
    <w:rsid w:val="0046405D"/>
    <w:rsid w:val="00464ECE"/>
    <w:rsid w:val="00470318"/>
    <w:rsid w:val="00482F5D"/>
    <w:rsid w:val="00483397"/>
    <w:rsid w:val="00487F99"/>
    <w:rsid w:val="004903C5"/>
    <w:rsid w:val="00493345"/>
    <w:rsid w:val="00496ACD"/>
    <w:rsid w:val="004972D6"/>
    <w:rsid w:val="004A4E9D"/>
    <w:rsid w:val="004B22CF"/>
    <w:rsid w:val="004B5F8F"/>
    <w:rsid w:val="004B79A6"/>
    <w:rsid w:val="004C0F8A"/>
    <w:rsid w:val="004C252A"/>
    <w:rsid w:val="004C40FD"/>
    <w:rsid w:val="004D141D"/>
    <w:rsid w:val="004D42E2"/>
    <w:rsid w:val="004D4488"/>
    <w:rsid w:val="004D6B55"/>
    <w:rsid w:val="004E0D80"/>
    <w:rsid w:val="004E2877"/>
    <w:rsid w:val="004E43A6"/>
    <w:rsid w:val="004E4C85"/>
    <w:rsid w:val="004E7024"/>
    <w:rsid w:val="004F091B"/>
    <w:rsid w:val="004F2608"/>
    <w:rsid w:val="004F5B43"/>
    <w:rsid w:val="00502713"/>
    <w:rsid w:val="005030C4"/>
    <w:rsid w:val="00512E0D"/>
    <w:rsid w:val="005141BE"/>
    <w:rsid w:val="00524A49"/>
    <w:rsid w:val="00530EA7"/>
    <w:rsid w:val="00533CBA"/>
    <w:rsid w:val="00535A94"/>
    <w:rsid w:val="00536B80"/>
    <w:rsid w:val="0053733E"/>
    <w:rsid w:val="005428EE"/>
    <w:rsid w:val="00542B07"/>
    <w:rsid w:val="0054330F"/>
    <w:rsid w:val="00546735"/>
    <w:rsid w:val="0055326E"/>
    <w:rsid w:val="00554A11"/>
    <w:rsid w:val="005576C9"/>
    <w:rsid w:val="00561D7C"/>
    <w:rsid w:val="00562A42"/>
    <w:rsid w:val="005633A3"/>
    <w:rsid w:val="00563806"/>
    <w:rsid w:val="00566018"/>
    <w:rsid w:val="005663F8"/>
    <w:rsid w:val="005717D6"/>
    <w:rsid w:val="005756B6"/>
    <w:rsid w:val="00580A4E"/>
    <w:rsid w:val="00592712"/>
    <w:rsid w:val="005A2CBA"/>
    <w:rsid w:val="005A4CAA"/>
    <w:rsid w:val="005B4734"/>
    <w:rsid w:val="005C0249"/>
    <w:rsid w:val="005C02A1"/>
    <w:rsid w:val="005C38FA"/>
    <w:rsid w:val="005C456E"/>
    <w:rsid w:val="005C56B8"/>
    <w:rsid w:val="005C7109"/>
    <w:rsid w:val="005D2EB2"/>
    <w:rsid w:val="005D3078"/>
    <w:rsid w:val="005D68BD"/>
    <w:rsid w:val="005D6E4C"/>
    <w:rsid w:val="005E1BDB"/>
    <w:rsid w:val="005E6F30"/>
    <w:rsid w:val="005F1CD3"/>
    <w:rsid w:val="005F600C"/>
    <w:rsid w:val="00601B01"/>
    <w:rsid w:val="006049FC"/>
    <w:rsid w:val="0060641E"/>
    <w:rsid w:val="006123F3"/>
    <w:rsid w:val="006139A0"/>
    <w:rsid w:val="0061506B"/>
    <w:rsid w:val="00616E83"/>
    <w:rsid w:val="006328ED"/>
    <w:rsid w:val="00636885"/>
    <w:rsid w:val="006476AC"/>
    <w:rsid w:val="006517E0"/>
    <w:rsid w:val="006618AD"/>
    <w:rsid w:val="00663D6D"/>
    <w:rsid w:val="006645CF"/>
    <w:rsid w:val="00664862"/>
    <w:rsid w:val="006672FB"/>
    <w:rsid w:val="00667F73"/>
    <w:rsid w:val="00674889"/>
    <w:rsid w:val="006749B8"/>
    <w:rsid w:val="00675BDE"/>
    <w:rsid w:val="006774E2"/>
    <w:rsid w:val="00681224"/>
    <w:rsid w:val="00682A2F"/>
    <w:rsid w:val="00683E60"/>
    <w:rsid w:val="00687F3B"/>
    <w:rsid w:val="00692D58"/>
    <w:rsid w:val="006959CD"/>
    <w:rsid w:val="006A1AC5"/>
    <w:rsid w:val="006A39A7"/>
    <w:rsid w:val="006A39DE"/>
    <w:rsid w:val="006A5F51"/>
    <w:rsid w:val="006B518E"/>
    <w:rsid w:val="006C6914"/>
    <w:rsid w:val="006C70BD"/>
    <w:rsid w:val="006D526F"/>
    <w:rsid w:val="006E14D4"/>
    <w:rsid w:val="006F60CF"/>
    <w:rsid w:val="007025BB"/>
    <w:rsid w:val="00703D30"/>
    <w:rsid w:val="00704401"/>
    <w:rsid w:val="00705191"/>
    <w:rsid w:val="007106EF"/>
    <w:rsid w:val="007116F2"/>
    <w:rsid w:val="00720722"/>
    <w:rsid w:val="0072573A"/>
    <w:rsid w:val="00726E63"/>
    <w:rsid w:val="007270CF"/>
    <w:rsid w:val="007319FF"/>
    <w:rsid w:val="00731AB9"/>
    <w:rsid w:val="0073356C"/>
    <w:rsid w:val="00743595"/>
    <w:rsid w:val="00744F2F"/>
    <w:rsid w:val="007462A2"/>
    <w:rsid w:val="007501E9"/>
    <w:rsid w:val="00752E3D"/>
    <w:rsid w:val="00762BDA"/>
    <w:rsid w:val="00763E0F"/>
    <w:rsid w:val="00767FB3"/>
    <w:rsid w:val="007701D4"/>
    <w:rsid w:val="0077264D"/>
    <w:rsid w:val="0078110F"/>
    <w:rsid w:val="00781A53"/>
    <w:rsid w:val="00781D1E"/>
    <w:rsid w:val="007839CA"/>
    <w:rsid w:val="00784366"/>
    <w:rsid w:val="0079119C"/>
    <w:rsid w:val="00794EE7"/>
    <w:rsid w:val="007A4F40"/>
    <w:rsid w:val="007B024A"/>
    <w:rsid w:val="007B2E86"/>
    <w:rsid w:val="007B55C0"/>
    <w:rsid w:val="007B5681"/>
    <w:rsid w:val="007C0346"/>
    <w:rsid w:val="007C3D62"/>
    <w:rsid w:val="007D2B4A"/>
    <w:rsid w:val="007D5875"/>
    <w:rsid w:val="007D6962"/>
    <w:rsid w:val="007E06AE"/>
    <w:rsid w:val="007E3E41"/>
    <w:rsid w:val="007F10FB"/>
    <w:rsid w:val="007F2275"/>
    <w:rsid w:val="007F2652"/>
    <w:rsid w:val="007F34E4"/>
    <w:rsid w:val="007F718D"/>
    <w:rsid w:val="00801720"/>
    <w:rsid w:val="00803679"/>
    <w:rsid w:val="00806B82"/>
    <w:rsid w:val="00815E06"/>
    <w:rsid w:val="00824126"/>
    <w:rsid w:val="00835D21"/>
    <w:rsid w:val="00836C09"/>
    <w:rsid w:val="00837A3F"/>
    <w:rsid w:val="00837F63"/>
    <w:rsid w:val="008434B4"/>
    <w:rsid w:val="00843A72"/>
    <w:rsid w:val="00850BA8"/>
    <w:rsid w:val="00851914"/>
    <w:rsid w:val="0085230B"/>
    <w:rsid w:val="00853F3D"/>
    <w:rsid w:val="008546F7"/>
    <w:rsid w:val="008556E6"/>
    <w:rsid w:val="00855D2F"/>
    <w:rsid w:val="008604F8"/>
    <w:rsid w:val="00864686"/>
    <w:rsid w:val="00865529"/>
    <w:rsid w:val="00865E44"/>
    <w:rsid w:val="008676B6"/>
    <w:rsid w:val="0087104A"/>
    <w:rsid w:val="0087307D"/>
    <w:rsid w:val="00880E32"/>
    <w:rsid w:val="00884815"/>
    <w:rsid w:val="00886328"/>
    <w:rsid w:val="00891901"/>
    <w:rsid w:val="00891D7E"/>
    <w:rsid w:val="008927F9"/>
    <w:rsid w:val="008934D2"/>
    <w:rsid w:val="00894D06"/>
    <w:rsid w:val="00896EC4"/>
    <w:rsid w:val="008A677F"/>
    <w:rsid w:val="008A74C8"/>
    <w:rsid w:val="008B0396"/>
    <w:rsid w:val="008B4F2C"/>
    <w:rsid w:val="008B7400"/>
    <w:rsid w:val="008C2209"/>
    <w:rsid w:val="008C3755"/>
    <w:rsid w:val="008C3E77"/>
    <w:rsid w:val="008D5186"/>
    <w:rsid w:val="008D53D2"/>
    <w:rsid w:val="008D643F"/>
    <w:rsid w:val="008D73AB"/>
    <w:rsid w:val="008D7570"/>
    <w:rsid w:val="008F2846"/>
    <w:rsid w:val="008F3473"/>
    <w:rsid w:val="008F57CA"/>
    <w:rsid w:val="008F67BB"/>
    <w:rsid w:val="008F6D12"/>
    <w:rsid w:val="00900BB3"/>
    <w:rsid w:val="00903358"/>
    <w:rsid w:val="009048F2"/>
    <w:rsid w:val="009053BB"/>
    <w:rsid w:val="009077FD"/>
    <w:rsid w:val="00907A31"/>
    <w:rsid w:val="0091562B"/>
    <w:rsid w:val="009175E9"/>
    <w:rsid w:val="009209AC"/>
    <w:rsid w:val="00921BB1"/>
    <w:rsid w:val="00921EAC"/>
    <w:rsid w:val="009316B7"/>
    <w:rsid w:val="00936F0F"/>
    <w:rsid w:val="00937482"/>
    <w:rsid w:val="0094293C"/>
    <w:rsid w:val="00943022"/>
    <w:rsid w:val="00946D8C"/>
    <w:rsid w:val="009545D3"/>
    <w:rsid w:val="009574A1"/>
    <w:rsid w:val="00960D27"/>
    <w:rsid w:val="00965AE3"/>
    <w:rsid w:val="009661CB"/>
    <w:rsid w:val="00966C7D"/>
    <w:rsid w:val="00970305"/>
    <w:rsid w:val="00974888"/>
    <w:rsid w:val="009762F1"/>
    <w:rsid w:val="00977B17"/>
    <w:rsid w:val="00985C2F"/>
    <w:rsid w:val="00986B19"/>
    <w:rsid w:val="00986FEA"/>
    <w:rsid w:val="009918D0"/>
    <w:rsid w:val="00992872"/>
    <w:rsid w:val="00993697"/>
    <w:rsid w:val="009B2987"/>
    <w:rsid w:val="009B2B96"/>
    <w:rsid w:val="009B3F43"/>
    <w:rsid w:val="009B3FCB"/>
    <w:rsid w:val="009C11A3"/>
    <w:rsid w:val="009C1B83"/>
    <w:rsid w:val="009C39C0"/>
    <w:rsid w:val="009C42B6"/>
    <w:rsid w:val="009C7775"/>
    <w:rsid w:val="009D0D87"/>
    <w:rsid w:val="009D1B70"/>
    <w:rsid w:val="009D3B30"/>
    <w:rsid w:val="009E291F"/>
    <w:rsid w:val="009F0E63"/>
    <w:rsid w:val="009F1A22"/>
    <w:rsid w:val="009F4F98"/>
    <w:rsid w:val="00A02076"/>
    <w:rsid w:val="00A045DB"/>
    <w:rsid w:val="00A05345"/>
    <w:rsid w:val="00A055A4"/>
    <w:rsid w:val="00A06489"/>
    <w:rsid w:val="00A10905"/>
    <w:rsid w:val="00A11B6F"/>
    <w:rsid w:val="00A12306"/>
    <w:rsid w:val="00A24999"/>
    <w:rsid w:val="00A25F35"/>
    <w:rsid w:val="00A35644"/>
    <w:rsid w:val="00A43787"/>
    <w:rsid w:val="00A44610"/>
    <w:rsid w:val="00A518D6"/>
    <w:rsid w:val="00A52F10"/>
    <w:rsid w:val="00A6629E"/>
    <w:rsid w:val="00A7132B"/>
    <w:rsid w:val="00A7158F"/>
    <w:rsid w:val="00A726AC"/>
    <w:rsid w:val="00A729C2"/>
    <w:rsid w:val="00A73271"/>
    <w:rsid w:val="00A771EF"/>
    <w:rsid w:val="00A80B99"/>
    <w:rsid w:val="00A8472A"/>
    <w:rsid w:val="00A84E0E"/>
    <w:rsid w:val="00A87673"/>
    <w:rsid w:val="00A87BCE"/>
    <w:rsid w:val="00A97254"/>
    <w:rsid w:val="00AA050A"/>
    <w:rsid w:val="00AA4360"/>
    <w:rsid w:val="00AA68B5"/>
    <w:rsid w:val="00AA76AF"/>
    <w:rsid w:val="00AA7933"/>
    <w:rsid w:val="00AB50C5"/>
    <w:rsid w:val="00AC1235"/>
    <w:rsid w:val="00AC4CB2"/>
    <w:rsid w:val="00AC4DFA"/>
    <w:rsid w:val="00AC5176"/>
    <w:rsid w:val="00AC5436"/>
    <w:rsid w:val="00AC675D"/>
    <w:rsid w:val="00AC7DA9"/>
    <w:rsid w:val="00AD6C18"/>
    <w:rsid w:val="00AD7533"/>
    <w:rsid w:val="00AD779E"/>
    <w:rsid w:val="00AE0597"/>
    <w:rsid w:val="00AF189A"/>
    <w:rsid w:val="00AF2B4A"/>
    <w:rsid w:val="00AF6F6A"/>
    <w:rsid w:val="00AF78C3"/>
    <w:rsid w:val="00B00F56"/>
    <w:rsid w:val="00B04343"/>
    <w:rsid w:val="00B0666F"/>
    <w:rsid w:val="00B06838"/>
    <w:rsid w:val="00B11621"/>
    <w:rsid w:val="00B11CA7"/>
    <w:rsid w:val="00B13928"/>
    <w:rsid w:val="00B152EC"/>
    <w:rsid w:val="00B1609A"/>
    <w:rsid w:val="00B2181F"/>
    <w:rsid w:val="00B22826"/>
    <w:rsid w:val="00B250D9"/>
    <w:rsid w:val="00B25DC3"/>
    <w:rsid w:val="00B26B52"/>
    <w:rsid w:val="00B27126"/>
    <w:rsid w:val="00B32491"/>
    <w:rsid w:val="00B37A7C"/>
    <w:rsid w:val="00B41C53"/>
    <w:rsid w:val="00B42293"/>
    <w:rsid w:val="00B4578F"/>
    <w:rsid w:val="00B46823"/>
    <w:rsid w:val="00B47213"/>
    <w:rsid w:val="00B50470"/>
    <w:rsid w:val="00B57F48"/>
    <w:rsid w:val="00B613F2"/>
    <w:rsid w:val="00B6152F"/>
    <w:rsid w:val="00B62EAD"/>
    <w:rsid w:val="00B64FFA"/>
    <w:rsid w:val="00B71061"/>
    <w:rsid w:val="00B747E5"/>
    <w:rsid w:val="00B76895"/>
    <w:rsid w:val="00B803C6"/>
    <w:rsid w:val="00B812F1"/>
    <w:rsid w:val="00B81B3A"/>
    <w:rsid w:val="00B86421"/>
    <w:rsid w:val="00B87EBD"/>
    <w:rsid w:val="00B90523"/>
    <w:rsid w:val="00B90FE6"/>
    <w:rsid w:val="00B928CB"/>
    <w:rsid w:val="00B92B6D"/>
    <w:rsid w:val="00BA14C7"/>
    <w:rsid w:val="00BA4DC7"/>
    <w:rsid w:val="00BA7973"/>
    <w:rsid w:val="00BB4651"/>
    <w:rsid w:val="00BB67E1"/>
    <w:rsid w:val="00BC1751"/>
    <w:rsid w:val="00BC3C9C"/>
    <w:rsid w:val="00BC64C7"/>
    <w:rsid w:val="00BD3D7B"/>
    <w:rsid w:val="00BD52E6"/>
    <w:rsid w:val="00BD6595"/>
    <w:rsid w:val="00BE5B2D"/>
    <w:rsid w:val="00BE7E27"/>
    <w:rsid w:val="00BF35AE"/>
    <w:rsid w:val="00BF3EEE"/>
    <w:rsid w:val="00BF524D"/>
    <w:rsid w:val="00C0555C"/>
    <w:rsid w:val="00C07486"/>
    <w:rsid w:val="00C07BFC"/>
    <w:rsid w:val="00C130B3"/>
    <w:rsid w:val="00C22059"/>
    <w:rsid w:val="00C22942"/>
    <w:rsid w:val="00C2630F"/>
    <w:rsid w:val="00C33C42"/>
    <w:rsid w:val="00C34674"/>
    <w:rsid w:val="00C35454"/>
    <w:rsid w:val="00C35681"/>
    <w:rsid w:val="00C44EA0"/>
    <w:rsid w:val="00C47A70"/>
    <w:rsid w:val="00C50B54"/>
    <w:rsid w:val="00C54159"/>
    <w:rsid w:val="00C57145"/>
    <w:rsid w:val="00C60831"/>
    <w:rsid w:val="00C626B5"/>
    <w:rsid w:val="00C62C3D"/>
    <w:rsid w:val="00C6696C"/>
    <w:rsid w:val="00C70685"/>
    <w:rsid w:val="00C73ED5"/>
    <w:rsid w:val="00C80427"/>
    <w:rsid w:val="00C823EF"/>
    <w:rsid w:val="00C8317C"/>
    <w:rsid w:val="00C8409A"/>
    <w:rsid w:val="00C84B4A"/>
    <w:rsid w:val="00C8717F"/>
    <w:rsid w:val="00C96B9D"/>
    <w:rsid w:val="00C97BB5"/>
    <w:rsid w:val="00CA190B"/>
    <w:rsid w:val="00CA6059"/>
    <w:rsid w:val="00CB03B3"/>
    <w:rsid w:val="00CB0F49"/>
    <w:rsid w:val="00CB1F82"/>
    <w:rsid w:val="00CB2A8A"/>
    <w:rsid w:val="00CB388B"/>
    <w:rsid w:val="00CD526C"/>
    <w:rsid w:val="00CD785E"/>
    <w:rsid w:val="00CE4B8D"/>
    <w:rsid w:val="00CE4F8D"/>
    <w:rsid w:val="00CF0033"/>
    <w:rsid w:val="00CF50FA"/>
    <w:rsid w:val="00CF7712"/>
    <w:rsid w:val="00D000DB"/>
    <w:rsid w:val="00D041BB"/>
    <w:rsid w:val="00D0433C"/>
    <w:rsid w:val="00D04AE8"/>
    <w:rsid w:val="00D05FF9"/>
    <w:rsid w:val="00D24AF2"/>
    <w:rsid w:val="00D35282"/>
    <w:rsid w:val="00D415DE"/>
    <w:rsid w:val="00D434BC"/>
    <w:rsid w:val="00D440A4"/>
    <w:rsid w:val="00D4563C"/>
    <w:rsid w:val="00D5127F"/>
    <w:rsid w:val="00D57734"/>
    <w:rsid w:val="00D734FF"/>
    <w:rsid w:val="00D75669"/>
    <w:rsid w:val="00D83054"/>
    <w:rsid w:val="00D83E57"/>
    <w:rsid w:val="00D8464F"/>
    <w:rsid w:val="00D86B11"/>
    <w:rsid w:val="00D87424"/>
    <w:rsid w:val="00D90556"/>
    <w:rsid w:val="00D91226"/>
    <w:rsid w:val="00D9746B"/>
    <w:rsid w:val="00DA0765"/>
    <w:rsid w:val="00DA33FA"/>
    <w:rsid w:val="00DA5FC1"/>
    <w:rsid w:val="00DA651E"/>
    <w:rsid w:val="00DA6EC1"/>
    <w:rsid w:val="00DB5157"/>
    <w:rsid w:val="00DB57AF"/>
    <w:rsid w:val="00DC02EC"/>
    <w:rsid w:val="00DC0769"/>
    <w:rsid w:val="00DC2564"/>
    <w:rsid w:val="00DD0588"/>
    <w:rsid w:val="00DD184A"/>
    <w:rsid w:val="00DD20F6"/>
    <w:rsid w:val="00DD243D"/>
    <w:rsid w:val="00DE333F"/>
    <w:rsid w:val="00DE5820"/>
    <w:rsid w:val="00DE77D6"/>
    <w:rsid w:val="00DF4836"/>
    <w:rsid w:val="00E0064C"/>
    <w:rsid w:val="00E01AD3"/>
    <w:rsid w:val="00E03A7A"/>
    <w:rsid w:val="00E043AC"/>
    <w:rsid w:val="00E22C63"/>
    <w:rsid w:val="00E2600C"/>
    <w:rsid w:val="00E2730F"/>
    <w:rsid w:val="00E33503"/>
    <w:rsid w:val="00E33F8C"/>
    <w:rsid w:val="00E3411E"/>
    <w:rsid w:val="00E36522"/>
    <w:rsid w:val="00E40241"/>
    <w:rsid w:val="00E406E2"/>
    <w:rsid w:val="00E517F7"/>
    <w:rsid w:val="00E52C0D"/>
    <w:rsid w:val="00E54ABB"/>
    <w:rsid w:val="00E56B14"/>
    <w:rsid w:val="00E57DB4"/>
    <w:rsid w:val="00E62DE8"/>
    <w:rsid w:val="00E62FAE"/>
    <w:rsid w:val="00E73281"/>
    <w:rsid w:val="00E80153"/>
    <w:rsid w:val="00E82B50"/>
    <w:rsid w:val="00E84D99"/>
    <w:rsid w:val="00E90977"/>
    <w:rsid w:val="00E91D27"/>
    <w:rsid w:val="00E9338A"/>
    <w:rsid w:val="00E93F05"/>
    <w:rsid w:val="00E95B1A"/>
    <w:rsid w:val="00EA6C08"/>
    <w:rsid w:val="00EB025E"/>
    <w:rsid w:val="00EB6CE9"/>
    <w:rsid w:val="00EC617E"/>
    <w:rsid w:val="00ED19D6"/>
    <w:rsid w:val="00ED5DF2"/>
    <w:rsid w:val="00EE091A"/>
    <w:rsid w:val="00EE106F"/>
    <w:rsid w:val="00EF22F6"/>
    <w:rsid w:val="00EF5171"/>
    <w:rsid w:val="00F0651D"/>
    <w:rsid w:val="00F07048"/>
    <w:rsid w:val="00F15124"/>
    <w:rsid w:val="00F223DC"/>
    <w:rsid w:val="00F244F4"/>
    <w:rsid w:val="00F24A8D"/>
    <w:rsid w:val="00F25812"/>
    <w:rsid w:val="00F27337"/>
    <w:rsid w:val="00F30942"/>
    <w:rsid w:val="00F37931"/>
    <w:rsid w:val="00F44083"/>
    <w:rsid w:val="00F45070"/>
    <w:rsid w:val="00F4525C"/>
    <w:rsid w:val="00F5014E"/>
    <w:rsid w:val="00F61790"/>
    <w:rsid w:val="00F62857"/>
    <w:rsid w:val="00F62F42"/>
    <w:rsid w:val="00F70840"/>
    <w:rsid w:val="00F72C4E"/>
    <w:rsid w:val="00F74A70"/>
    <w:rsid w:val="00F7714B"/>
    <w:rsid w:val="00F82B4D"/>
    <w:rsid w:val="00F9002D"/>
    <w:rsid w:val="00F92187"/>
    <w:rsid w:val="00F976B1"/>
    <w:rsid w:val="00FA02B4"/>
    <w:rsid w:val="00FA2B64"/>
    <w:rsid w:val="00FA6201"/>
    <w:rsid w:val="00FA7ED1"/>
    <w:rsid w:val="00FB0613"/>
    <w:rsid w:val="00FB2E59"/>
    <w:rsid w:val="00FB704D"/>
    <w:rsid w:val="00FB7FD4"/>
    <w:rsid w:val="00FC0895"/>
    <w:rsid w:val="00FC26EB"/>
    <w:rsid w:val="00FC4ADD"/>
    <w:rsid w:val="00FD14C6"/>
    <w:rsid w:val="00FD1C72"/>
    <w:rsid w:val="00FD766C"/>
    <w:rsid w:val="00FE63CD"/>
    <w:rsid w:val="00FE7E82"/>
    <w:rsid w:val="00FF3106"/>
    <w:rsid w:val="00FF5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23A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F718D"/>
  </w:style>
  <w:style w:type="paragraph" w:styleId="Heading1">
    <w:name w:val="heading 1"/>
    <w:basedOn w:val="Normal"/>
    <w:next w:val="Normal"/>
    <w:pPr>
      <w:keepNext/>
      <w:keepLines/>
      <w:spacing w:before="100" w:after="100"/>
      <w:outlineLvl w:val="0"/>
    </w:pPr>
    <w:rPr>
      <w:b/>
      <w:sz w:val="48"/>
      <w:szCs w:val="48"/>
    </w:rPr>
  </w:style>
  <w:style w:type="paragraph" w:styleId="Heading2">
    <w:name w:val="heading 2"/>
    <w:basedOn w:val="Normal"/>
    <w:next w:val="Normal"/>
    <w:pPr>
      <w:keepNext/>
      <w:keepLines/>
      <w:spacing w:before="100" w:after="100"/>
      <w:outlineLvl w:val="1"/>
    </w:pPr>
    <w:rPr>
      <w:b/>
      <w:sz w:val="36"/>
      <w:szCs w:val="36"/>
    </w:rPr>
  </w:style>
  <w:style w:type="paragraph" w:styleId="Heading3">
    <w:name w:val="heading 3"/>
    <w:basedOn w:val="Normal"/>
    <w:next w:val="Normal"/>
    <w:pPr>
      <w:keepNext/>
      <w:keepLines/>
      <w:spacing w:before="100" w:after="100"/>
      <w:outlineLvl w:val="2"/>
    </w:pPr>
    <w:rPr>
      <w:b/>
      <w:sz w:val="27"/>
      <w:szCs w:val="27"/>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pPr>
      <w:contextualSpacing/>
    </w:pPr>
    <w:rPr>
      <w:rFonts w:ascii="Cambria" w:eastAsia="Cambria" w:hAnsi="Cambria" w:cs="Cambria"/>
    </w:rPr>
    <w:tblPr>
      <w:tblStyleRowBandSize w:val="1"/>
      <w:tblStyleColBandSize w:val="1"/>
      <w:tblCellMar>
        <w:left w:w="115" w:type="dxa"/>
        <w:right w:w="115" w:type="dxa"/>
      </w:tblCellMar>
    </w:tblPr>
  </w:style>
  <w:style w:type="table" w:customStyle="1" w:styleId="2">
    <w:name w:val="2"/>
    <w:basedOn w:val="TableNormal"/>
    <w:pPr>
      <w:contextualSpacing/>
    </w:pPr>
    <w:rPr>
      <w:rFonts w:ascii="Cambria" w:eastAsia="Cambria" w:hAnsi="Cambria" w:cs="Cambria"/>
    </w:rPr>
    <w:tblPr>
      <w:tblStyleRowBandSize w:val="1"/>
      <w:tblStyleColBandSize w:val="1"/>
      <w:tblCellMar>
        <w:left w:w="115" w:type="dxa"/>
        <w:right w:w="115" w:type="dxa"/>
      </w:tblCellMar>
    </w:tblPr>
  </w:style>
  <w:style w:type="table" w:customStyle="1" w:styleId="1">
    <w:name w:val="1"/>
    <w:basedOn w:val="TableNormal"/>
    <w:pPr>
      <w:contextualSpacing/>
    </w:pPr>
    <w:rPr>
      <w:rFonts w:ascii="Cambria" w:eastAsia="Cambria" w:hAnsi="Cambria" w:cs="Cambria"/>
    </w:r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F54FC"/>
    <w:rPr>
      <w:sz w:val="18"/>
      <w:szCs w:val="18"/>
    </w:rPr>
  </w:style>
  <w:style w:type="character" w:customStyle="1" w:styleId="BalloonTextChar">
    <w:name w:val="Balloon Text Char"/>
    <w:basedOn w:val="DefaultParagraphFont"/>
    <w:link w:val="BalloonText"/>
    <w:uiPriority w:val="99"/>
    <w:semiHidden/>
    <w:rsid w:val="000F54FC"/>
    <w:rPr>
      <w:sz w:val="18"/>
      <w:szCs w:val="18"/>
    </w:rPr>
  </w:style>
  <w:style w:type="paragraph" w:styleId="Revision">
    <w:name w:val="Revision"/>
    <w:hidden/>
    <w:uiPriority w:val="99"/>
    <w:semiHidden/>
    <w:rsid w:val="000F54FC"/>
  </w:style>
  <w:style w:type="paragraph" w:styleId="CommentSubject">
    <w:name w:val="annotation subject"/>
    <w:basedOn w:val="CommentText"/>
    <w:next w:val="CommentText"/>
    <w:link w:val="CommentSubjectChar"/>
    <w:uiPriority w:val="99"/>
    <w:semiHidden/>
    <w:unhideWhenUsed/>
    <w:rsid w:val="004E0D80"/>
    <w:rPr>
      <w:b/>
      <w:bCs/>
      <w:sz w:val="20"/>
      <w:szCs w:val="20"/>
    </w:rPr>
  </w:style>
  <w:style w:type="character" w:customStyle="1" w:styleId="CommentSubjectChar">
    <w:name w:val="Comment Subject Char"/>
    <w:basedOn w:val="CommentTextChar"/>
    <w:link w:val="CommentSubject"/>
    <w:uiPriority w:val="99"/>
    <w:semiHidden/>
    <w:rsid w:val="004E0D80"/>
    <w:rPr>
      <w:b/>
      <w:bCs/>
      <w:sz w:val="20"/>
      <w:szCs w:val="20"/>
    </w:rPr>
  </w:style>
  <w:style w:type="character" w:styleId="Hyperlink">
    <w:name w:val="Hyperlink"/>
    <w:basedOn w:val="DefaultParagraphFont"/>
    <w:uiPriority w:val="99"/>
    <w:unhideWhenUsed/>
    <w:rsid w:val="00BA4DC7"/>
    <w:rPr>
      <w:color w:val="0563C1" w:themeColor="hyperlink"/>
      <w:u w:val="single"/>
    </w:rPr>
  </w:style>
  <w:style w:type="paragraph" w:styleId="ListParagraph">
    <w:name w:val="List Paragraph"/>
    <w:basedOn w:val="Normal"/>
    <w:uiPriority w:val="34"/>
    <w:qFormat/>
    <w:rsid w:val="00E90977"/>
    <w:pPr>
      <w:ind w:left="720"/>
      <w:contextualSpacing/>
    </w:pPr>
  </w:style>
  <w:style w:type="paragraph" w:styleId="NormalWeb">
    <w:name w:val="Normal (Web)"/>
    <w:basedOn w:val="Normal"/>
    <w:uiPriority w:val="99"/>
    <w:semiHidden/>
    <w:unhideWhenUsed/>
    <w:rsid w:val="00383B69"/>
    <w:pPr>
      <w:spacing w:before="100" w:beforeAutospacing="1" w:after="100" w:afterAutospacing="1"/>
    </w:pPr>
    <w:rPr>
      <w:color w:val="auto"/>
    </w:rPr>
  </w:style>
  <w:style w:type="table" w:styleId="TableGrid">
    <w:name w:val="Table Grid"/>
    <w:basedOn w:val="TableNormal"/>
    <w:uiPriority w:val="59"/>
    <w:rsid w:val="00AA050A"/>
    <w:rPr>
      <w:rFonts w:asciiTheme="minorHAnsi" w:eastAsiaTheme="minorHAnsi" w:hAnsiTheme="minorHAnsi" w:cstheme="minorBidi"/>
      <w:color w:val="auto"/>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84815"/>
    <w:rPr>
      <w:color w:val="954F72" w:themeColor="followedHyperlink"/>
      <w:u w:val="single"/>
    </w:rPr>
  </w:style>
  <w:style w:type="paragraph" w:customStyle="1" w:styleId="p1">
    <w:name w:val="p1"/>
    <w:basedOn w:val="Normal"/>
    <w:rsid w:val="006C6914"/>
    <w:pPr>
      <w:shd w:val="clear" w:color="auto" w:fill="DFF0D8"/>
    </w:pPr>
    <w:rPr>
      <w:rFonts w:ascii="Helvetica" w:hAnsi="Helvetica"/>
      <w:color w:val="3C763E"/>
      <w:sz w:val="21"/>
      <w:szCs w:val="21"/>
    </w:rPr>
  </w:style>
  <w:style w:type="character" w:customStyle="1" w:styleId="s1">
    <w:name w:val="s1"/>
    <w:basedOn w:val="DefaultParagraphFont"/>
    <w:rsid w:val="006C6914"/>
  </w:style>
  <w:style w:type="paragraph" w:customStyle="1" w:styleId="EndNoteBibliographyTitle">
    <w:name w:val="EndNote Bibliography Title"/>
    <w:basedOn w:val="Normal"/>
    <w:rsid w:val="00A7132B"/>
    <w:pPr>
      <w:jc w:val="center"/>
    </w:pPr>
  </w:style>
  <w:style w:type="paragraph" w:customStyle="1" w:styleId="EndNoteBibliography">
    <w:name w:val="EndNote Bibliography"/>
    <w:basedOn w:val="Normal"/>
    <w:rsid w:val="00A7132B"/>
    <w:pPr>
      <w:jc w:val="both"/>
    </w:pPr>
  </w:style>
  <w:style w:type="character" w:styleId="Strong">
    <w:name w:val="Strong"/>
    <w:basedOn w:val="DefaultParagraphFont"/>
    <w:uiPriority w:val="22"/>
    <w:qFormat/>
    <w:rsid w:val="006A1AC5"/>
    <w:rPr>
      <w:b/>
      <w:bCs/>
    </w:rPr>
  </w:style>
  <w:style w:type="character" w:customStyle="1" w:styleId="apple-converted-space">
    <w:name w:val="apple-converted-space"/>
    <w:basedOn w:val="DefaultParagraphFont"/>
    <w:rsid w:val="00B928CB"/>
  </w:style>
  <w:style w:type="character" w:styleId="Emphasis">
    <w:name w:val="Emphasis"/>
    <w:basedOn w:val="DefaultParagraphFont"/>
    <w:uiPriority w:val="20"/>
    <w:qFormat/>
    <w:rsid w:val="00070C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4051">
      <w:bodyDiv w:val="1"/>
      <w:marLeft w:val="0"/>
      <w:marRight w:val="0"/>
      <w:marTop w:val="0"/>
      <w:marBottom w:val="0"/>
      <w:divBdr>
        <w:top w:val="none" w:sz="0" w:space="0" w:color="auto"/>
        <w:left w:val="none" w:sz="0" w:space="0" w:color="auto"/>
        <w:bottom w:val="none" w:sz="0" w:space="0" w:color="auto"/>
        <w:right w:val="none" w:sz="0" w:space="0" w:color="auto"/>
      </w:divBdr>
    </w:div>
    <w:div w:id="78260612">
      <w:bodyDiv w:val="1"/>
      <w:marLeft w:val="0"/>
      <w:marRight w:val="0"/>
      <w:marTop w:val="0"/>
      <w:marBottom w:val="0"/>
      <w:divBdr>
        <w:top w:val="none" w:sz="0" w:space="0" w:color="auto"/>
        <w:left w:val="none" w:sz="0" w:space="0" w:color="auto"/>
        <w:bottom w:val="none" w:sz="0" w:space="0" w:color="auto"/>
        <w:right w:val="none" w:sz="0" w:space="0" w:color="auto"/>
      </w:divBdr>
    </w:div>
    <w:div w:id="82190827">
      <w:bodyDiv w:val="1"/>
      <w:marLeft w:val="0"/>
      <w:marRight w:val="0"/>
      <w:marTop w:val="0"/>
      <w:marBottom w:val="0"/>
      <w:divBdr>
        <w:top w:val="none" w:sz="0" w:space="0" w:color="auto"/>
        <w:left w:val="none" w:sz="0" w:space="0" w:color="auto"/>
        <w:bottom w:val="none" w:sz="0" w:space="0" w:color="auto"/>
        <w:right w:val="none" w:sz="0" w:space="0" w:color="auto"/>
      </w:divBdr>
    </w:div>
    <w:div w:id="208104792">
      <w:bodyDiv w:val="1"/>
      <w:marLeft w:val="0"/>
      <w:marRight w:val="0"/>
      <w:marTop w:val="0"/>
      <w:marBottom w:val="0"/>
      <w:divBdr>
        <w:top w:val="none" w:sz="0" w:space="0" w:color="auto"/>
        <w:left w:val="none" w:sz="0" w:space="0" w:color="auto"/>
        <w:bottom w:val="none" w:sz="0" w:space="0" w:color="auto"/>
        <w:right w:val="none" w:sz="0" w:space="0" w:color="auto"/>
      </w:divBdr>
    </w:div>
    <w:div w:id="239019942">
      <w:bodyDiv w:val="1"/>
      <w:marLeft w:val="0"/>
      <w:marRight w:val="0"/>
      <w:marTop w:val="0"/>
      <w:marBottom w:val="0"/>
      <w:divBdr>
        <w:top w:val="none" w:sz="0" w:space="0" w:color="auto"/>
        <w:left w:val="none" w:sz="0" w:space="0" w:color="auto"/>
        <w:bottom w:val="none" w:sz="0" w:space="0" w:color="auto"/>
        <w:right w:val="none" w:sz="0" w:space="0" w:color="auto"/>
      </w:divBdr>
    </w:div>
    <w:div w:id="262880168">
      <w:bodyDiv w:val="1"/>
      <w:marLeft w:val="0"/>
      <w:marRight w:val="0"/>
      <w:marTop w:val="0"/>
      <w:marBottom w:val="0"/>
      <w:divBdr>
        <w:top w:val="none" w:sz="0" w:space="0" w:color="auto"/>
        <w:left w:val="none" w:sz="0" w:space="0" w:color="auto"/>
        <w:bottom w:val="none" w:sz="0" w:space="0" w:color="auto"/>
        <w:right w:val="none" w:sz="0" w:space="0" w:color="auto"/>
      </w:divBdr>
    </w:div>
    <w:div w:id="289821883">
      <w:bodyDiv w:val="1"/>
      <w:marLeft w:val="0"/>
      <w:marRight w:val="0"/>
      <w:marTop w:val="0"/>
      <w:marBottom w:val="0"/>
      <w:divBdr>
        <w:top w:val="none" w:sz="0" w:space="0" w:color="auto"/>
        <w:left w:val="none" w:sz="0" w:space="0" w:color="auto"/>
        <w:bottom w:val="none" w:sz="0" w:space="0" w:color="auto"/>
        <w:right w:val="none" w:sz="0" w:space="0" w:color="auto"/>
      </w:divBdr>
    </w:div>
    <w:div w:id="346030116">
      <w:bodyDiv w:val="1"/>
      <w:marLeft w:val="0"/>
      <w:marRight w:val="0"/>
      <w:marTop w:val="0"/>
      <w:marBottom w:val="0"/>
      <w:divBdr>
        <w:top w:val="none" w:sz="0" w:space="0" w:color="auto"/>
        <w:left w:val="none" w:sz="0" w:space="0" w:color="auto"/>
        <w:bottom w:val="none" w:sz="0" w:space="0" w:color="auto"/>
        <w:right w:val="none" w:sz="0" w:space="0" w:color="auto"/>
      </w:divBdr>
      <w:divsChild>
        <w:div w:id="1285385905">
          <w:marLeft w:val="0"/>
          <w:marRight w:val="0"/>
          <w:marTop w:val="0"/>
          <w:marBottom w:val="0"/>
          <w:divBdr>
            <w:top w:val="none" w:sz="0" w:space="0" w:color="auto"/>
            <w:left w:val="none" w:sz="0" w:space="0" w:color="auto"/>
            <w:bottom w:val="none" w:sz="0" w:space="0" w:color="auto"/>
            <w:right w:val="none" w:sz="0" w:space="0" w:color="auto"/>
          </w:divBdr>
        </w:div>
        <w:div w:id="833573202">
          <w:marLeft w:val="0"/>
          <w:marRight w:val="0"/>
          <w:marTop w:val="0"/>
          <w:marBottom w:val="0"/>
          <w:divBdr>
            <w:top w:val="none" w:sz="0" w:space="0" w:color="auto"/>
            <w:left w:val="none" w:sz="0" w:space="0" w:color="auto"/>
            <w:bottom w:val="none" w:sz="0" w:space="0" w:color="auto"/>
            <w:right w:val="none" w:sz="0" w:space="0" w:color="auto"/>
          </w:divBdr>
        </w:div>
        <w:div w:id="1394158945">
          <w:marLeft w:val="0"/>
          <w:marRight w:val="0"/>
          <w:marTop w:val="0"/>
          <w:marBottom w:val="0"/>
          <w:divBdr>
            <w:top w:val="none" w:sz="0" w:space="0" w:color="auto"/>
            <w:left w:val="none" w:sz="0" w:space="0" w:color="auto"/>
            <w:bottom w:val="none" w:sz="0" w:space="0" w:color="auto"/>
            <w:right w:val="none" w:sz="0" w:space="0" w:color="auto"/>
          </w:divBdr>
        </w:div>
        <w:div w:id="1765220662">
          <w:marLeft w:val="0"/>
          <w:marRight w:val="0"/>
          <w:marTop w:val="0"/>
          <w:marBottom w:val="0"/>
          <w:divBdr>
            <w:top w:val="none" w:sz="0" w:space="0" w:color="auto"/>
            <w:left w:val="none" w:sz="0" w:space="0" w:color="auto"/>
            <w:bottom w:val="none" w:sz="0" w:space="0" w:color="auto"/>
            <w:right w:val="none" w:sz="0" w:space="0" w:color="auto"/>
          </w:divBdr>
        </w:div>
      </w:divsChild>
    </w:div>
    <w:div w:id="382213689">
      <w:bodyDiv w:val="1"/>
      <w:marLeft w:val="0"/>
      <w:marRight w:val="0"/>
      <w:marTop w:val="0"/>
      <w:marBottom w:val="0"/>
      <w:divBdr>
        <w:top w:val="none" w:sz="0" w:space="0" w:color="auto"/>
        <w:left w:val="none" w:sz="0" w:space="0" w:color="auto"/>
        <w:bottom w:val="none" w:sz="0" w:space="0" w:color="auto"/>
        <w:right w:val="none" w:sz="0" w:space="0" w:color="auto"/>
      </w:divBdr>
    </w:div>
    <w:div w:id="452553118">
      <w:bodyDiv w:val="1"/>
      <w:marLeft w:val="0"/>
      <w:marRight w:val="0"/>
      <w:marTop w:val="0"/>
      <w:marBottom w:val="0"/>
      <w:divBdr>
        <w:top w:val="none" w:sz="0" w:space="0" w:color="auto"/>
        <w:left w:val="none" w:sz="0" w:space="0" w:color="auto"/>
        <w:bottom w:val="none" w:sz="0" w:space="0" w:color="auto"/>
        <w:right w:val="none" w:sz="0" w:space="0" w:color="auto"/>
      </w:divBdr>
    </w:div>
    <w:div w:id="590164928">
      <w:bodyDiv w:val="1"/>
      <w:marLeft w:val="0"/>
      <w:marRight w:val="0"/>
      <w:marTop w:val="0"/>
      <w:marBottom w:val="0"/>
      <w:divBdr>
        <w:top w:val="none" w:sz="0" w:space="0" w:color="auto"/>
        <w:left w:val="none" w:sz="0" w:space="0" w:color="auto"/>
        <w:bottom w:val="none" w:sz="0" w:space="0" w:color="auto"/>
        <w:right w:val="none" w:sz="0" w:space="0" w:color="auto"/>
      </w:divBdr>
    </w:div>
    <w:div w:id="640699034">
      <w:bodyDiv w:val="1"/>
      <w:marLeft w:val="0"/>
      <w:marRight w:val="0"/>
      <w:marTop w:val="0"/>
      <w:marBottom w:val="0"/>
      <w:divBdr>
        <w:top w:val="none" w:sz="0" w:space="0" w:color="auto"/>
        <w:left w:val="none" w:sz="0" w:space="0" w:color="auto"/>
        <w:bottom w:val="none" w:sz="0" w:space="0" w:color="auto"/>
        <w:right w:val="none" w:sz="0" w:space="0" w:color="auto"/>
      </w:divBdr>
    </w:div>
    <w:div w:id="710155108">
      <w:bodyDiv w:val="1"/>
      <w:marLeft w:val="0"/>
      <w:marRight w:val="0"/>
      <w:marTop w:val="0"/>
      <w:marBottom w:val="0"/>
      <w:divBdr>
        <w:top w:val="none" w:sz="0" w:space="0" w:color="auto"/>
        <w:left w:val="none" w:sz="0" w:space="0" w:color="auto"/>
        <w:bottom w:val="none" w:sz="0" w:space="0" w:color="auto"/>
        <w:right w:val="none" w:sz="0" w:space="0" w:color="auto"/>
      </w:divBdr>
    </w:div>
    <w:div w:id="710544199">
      <w:bodyDiv w:val="1"/>
      <w:marLeft w:val="0"/>
      <w:marRight w:val="0"/>
      <w:marTop w:val="0"/>
      <w:marBottom w:val="0"/>
      <w:divBdr>
        <w:top w:val="none" w:sz="0" w:space="0" w:color="auto"/>
        <w:left w:val="none" w:sz="0" w:space="0" w:color="auto"/>
        <w:bottom w:val="none" w:sz="0" w:space="0" w:color="auto"/>
        <w:right w:val="none" w:sz="0" w:space="0" w:color="auto"/>
      </w:divBdr>
    </w:div>
    <w:div w:id="770125145">
      <w:bodyDiv w:val="1"/>
      <w:marLeft w:val="0"/>
      <w:marRight w:val="0"/>
      <w:marTop w:val="0"/>
      <w:marBottom w:val="0"/>
      <w:divBdr>
        <w:top w:val="none" w:sz="0" w:space="0" w:color="auto"/>
        <w:left w:val="none" w:sz="0" w:space="0" w:color="auto"/>
        <w:bottom w:val="none" w:sz="0" w:space="0" w:color="auto"/>
        <w:right w:val="none" w:sz="0" w:space="0" w:color="auto"/>
      </w:divBdr>
    </w:div>
    <w:div w:id="874856489">
      <w:bodyDiv w:val="1"/>
      <w:marLeft w:val="0"/>
      <w:marRight w:val="0"/>
      <w:marTop w:val="0"/>
      <w:marBottom w:val="0"/>
      <w:divBdr>
        <w:top w:val="none" w:sz="0" w:space="0" w:color="auto"/>
        <w:left w:val="none" w:sz="0" w:space="0" w:color="auto"/>
        <w:bottom w:val="none" w:sz="0" w:space="0" w:color="auto"/>
        <w:right w:val="none" w:sz="0" w:space="0" w:color="auto"/>
      </w:divBdr>
    </w:div>
    <w:div w:id="925503642">
      <w:bodyDiv w:val="1"/>
      <w:marLeft w:val="0"/>
      <w:marRight w:val="0"/>
      <w:marTop w:val="0"/>
      <w:marBottom w:val="0"/>
      <w:divBdr>
        <w:top w:val="none" w:sz="0" w:space="0" w:color="auto"/>
        <w:left w:val="none" w:sz="0" w:space="0" w:color="auto"/>
        <w:bottom w:val="none" w:sz="0" w:space="0" w:color="auto"/>
        <w:right w:val="none" w:sz="0" w:space="0" w:color="auto"/>
      </w:divBdr>
    </w:div>
    <w:div w:id="1032999616">
      <w:bodyDiv w:val="1"/>
      <w:marLeft w:val="0"/>
      <w:marRight w:val="0"/>
      <w:marTop w:val="0"/>
      <w:marBottom w:val="0"/>
      <w:divBdr>
        <w:top w:val="none" w:sz="0" w:space="0" w:color="auto"/>
        <w:left w:val="none" w:sz="0" w:space="0" w:color="auto"/>
        <w:bottom w:val="none" w:sz="0" w:space="0" w:color="auto"/>
        <w:right w:val="none" w:sz="0" w:space="0" w:color="auto"/>
      </w:divBdr>
    </w:div>
    <w:div w:id="1057629049">
      <w:bodyDiv w:val="1"/>
      <w:marLeft w:val="0"/>
      <w:marRight w:val="0"/>
      <w:marTop w:val="0"/>
      <w:marBottom w:val="0"/>
      <w:divBdr>
        <w:top w:val="none" w:sz="0" w:space="0" w:color="auto"/>
        <w:left w:val="none" w:sz="0" w:space="0" w:color="auto"/>
        <w:bottom w:val="none" w:sz="0" w:space="0" w:color="auto"/>
        <w:right w:val="none" w:sz="0" w:space="0" w:color="auto"/>
      </w:divBdr>
    </w:div>
    <w:div w:id="1224826001">
      <w:bodyDiv w:val="1"/>
      <w:marLeft w:val="0"/>
      <w:marRight w:val="0"/>
      <w:marTop w:val="0"/>
      <w:marBottom w:val="0"/>
      <w:divBdr>
        <w:top w:val="none" w:sz="0" w:space="0" w:color="auto"/>
        <w:left w:val="none" w:sz="0" w:space="0" w:color="auto"/>
        <w:bottom w:val="none" w:sz="0" w:space="0" w:color="auto"/>
        <w:right w:val="none" w:sz="0" w:space="0" w:color="auto"/>
      </w:divBdr>
    </w:div>
    <w:div w:id="1288244435">
      <w:bodyDiv w:val="1"/>
      <w:marLeft w:val="0"/>
      <w:marRight w:val="0"/>
      <w:marTop w:val="0"/>
      <w:marBottom w:val="0"/>
      <w:divBdr>
        <w:top w:val="none" w:sz="0" w:space="0" w:color="auto"/>
        <w:left w:val="none" w:sz="0" w:space="0" w:color="auto"/>
        <w:bottom w:val="none" w:sz="0" w:space="0" w:color="auto"/>
        <w:right w:val="none" w:sz="0" w:space="0" w:color="auto"/>
      </w:divBdr>
    </w:div>
    <w:div w:id="1328483798">
      <w:bodyDiv w:val="1"/>
      <w:marLeft w:val="0"/>
      <w:marRight w:val="0"/>
      <w:marTop w:val="0"/>
      <w:marBottom w:val="0"/>
      <w:divBdr>
        <w:top w:val="none" w:sz="0" w:space="0" w:color="auto"/>
        <w:left w:val="none" w:sz="0" w:space="0" w:color="auto"/>
        <w:bottom w:val="none" w:sz="0" w:space="0" w:color="auto"/>
        <w:right w:val="none" w:sz="0" w:space="0" w:color="auto"/>
      </w:divBdr>
    </w:div>
    <w:div w:id="1335959551">
      <w:bodyDiv w:val="1"/>
      <w:marLeft w:val="0"/>
      <w:marRight w:val="0"/>
      <w:marTop w:val="0"/>
      <w:marBottom w:val="0"/>
      <w:divBdr>
        <w:top w:val="none" w:sz="0" w:space="0" w:color="auto"/>
        <w:left w:val="none" w:sz="0" w:space="0" w:color="auto"/>
        <w:bottom w:val="none" w:sz="0" w:space="0" w:color="auto"/>
        <w:right w:val="none" w:sz="0" w:space="0" w:color="auto"/>
      </w:divBdr>
    </w:div>
    <w:div w:id="1345746525">
      <w:bodyDiv w:val="1"/>
      <w:marLeft w:val="0"/>
      <w:marRight w:val="0"/>
      <w:marTop w:val="0"/>
      <w:marBottom w:val="0"/>
      <w:divBdr>
        <w:top w:val="none" w:sz="0" w:space="0" w:color="auto"/>
        <w:left w:val="none" w:sz="0" w:space="0" w:color="auto"/>
        <w:bottom w:val="none" w:sz="0" w:space="0" w:color="auto"/>
        <w:right w:val="none" w:sz="0" w:space="0" w:color="auto"/>
      </w:divBdr>
    </w:div>
    <w:div w:id="1442993592">
      <w:bodyDiv w:val="1"/>
      <w:marLeft w:val="0"/>
      <w:marRight w:val="0"/>
      <w:marTop w:val="0"/>
      <w:marBottom w:val="0"/>
      <w:divBdr>
        <w:top w:val="none" w:sz="0" w:space="0" w:color="auto"/>
        <w:left w:val="none" w:sz="0" w:space="0" w:color="auto"/>
        <w:bottom w:val="none" w:sz="0" w:space="0" w:color="auto"/>
        <w:right w:val="none" w:sz="0" w:space="0" w:color="auto"/>
      </w:divBdr>
    </w:div>
    <w:div w:id="1458254964">
      <w:bodyDiv w:val="1"/>
      <w:marLeft w:val="0"/>
      <w:marRight w:val="0"/>
      <w:marTop w:val="0"/>
      <w:marBottom w:val="0"/>
      <w:divBdr>
        <w:top w:val="none" w:sz="0" w:space="0" w:color="auto"/>
        <w:left w:val="none" w:sz="0" w:space="0" w:color="auto"/>
        <w:bottom w:val="none" w:sz="0" w:space="0" w:color="auto"/>
        <w:right w:val="none" w:sz="0" w:space="0" w:color="auto"/>
      </w:divBdr>
    </w:div>
    <w:div w:id="1484349268">
      <w:bodyDiv w:val="1"/>
      <w:marLeft w:val="0"/>
      <w:marRight w:val="0"/>
      <w:marTop w:val="0"/>
      <w:marBottom w:val="0"/>
      <w:divBdr>
        <w:top w:val="none" w:sz="0" w:space="0" w:color="auto"/>
        <w:left w:val="none" w:sz="0" w:space="0" w:color="auto"/>
        <w:bottom w:val="none" w:sz="0" w:space="0" w:color="auto"/>
        <w:right w:val="none" w:sz="0" w:space="0" w:color="auto"/>
      </w:divBdr>
    </w:div>
    <w:div w:id="1512453742">
      <w:bodyDiv w:val="1"/>
      <w:marLeft w:val="0"/>
      <w:marRight w:val="0"/>
      <w:marTop w:val="0"/>
      <w:marBottom w:val="0"/>
      <w:divBdr>
        <w:top w:val="none" w:sz="0" w:space="0" w:color="auto"/>
        <w:left w:val="none" w:sz="0" w:space="0" w:color="auto"/>
        <w:bottom w:val="none" w:sz="0" w:space="0" w:color="auto"/>
        <w:right w:val="none" w:sz="0" w:space="0" w:color="auto"/>
      </w:divBdr>
    </w:div>
    <w:div w:id="1520774166">
      <w:bodyDiv w:val="1"/>
      <w:marLeft w:val="0"/>
      <w:marRight w:val="0"/>
      <w:marTop w:val="0"/>
      <w:marBottom w:val="0"/>
      <w:divBdr>
        <w:top w:val="none" w:sz="0" w:space="0" w:color="auto"/>
        <w:left w:val="none" w:sz="0" w:space="0" w:color="auto"/>
        <w:bottom w:val="none" w:sz="0" w:space="0" w:color="auto"/>
        <w:right w:val="none" w:sz="0" w:space="0" w:color="auto"/>
      </w:divBdr>
    </w:div>
    <w:div w:id="1687976115">
      <w:bodyDiv w:val="1"/>
      <w:marLeft w:val="0"/>
      <w:marRight w:val="0"/>
      <w:marTop w:val="0"/>
      <w:marBottom w:val="0"/>
      <w:divBdr>
        <w:top w:val="none" w:sz="0" w:space="0" w:color="auto"/>
        <w:left w:val="none" w:sz="0" w:space="0" w:color="auto"/>
        <w:bottom w:val="none" w:sz="0" w:space="0" w:color="auto"/>
        <w:right w:val="none" w:sz="0" w:space="0" w:color="auto"/>
      </w:divBdr>
    </w:div>
    <w:div w:id="1854681788">
      <w:bodyDiv w:val="1"/>
      <w:marLeft w:val="0"/>
      <w:marRight w:val="0"/>
      <w:marTop w:val="0"/>
      <w:marBottom w:val="0"/>
      <w:divBdr>
        <w:top w:val="none" w:sz="0" w:space="0" w:color="auto"/>
        <w:left w:val="none" w:sz="0" w:space="0" w:color="auto"/>
        <w:bottom w:val="none" w:sz="0" w:space="0" w:color="auto"/>
        <w:right w:val="none" w:sz="0" w:space="0" w:color="auto"/>
      </w:divBdr>
    </w:div>
    <w:div w:id="1869877159">
      <w:bodyDiv w:val="1"/>
      <w:marLeft w:val="0"/>
      <w:marRight w:val="0"/>
      <w:marTop w:val="0"/>
      <w:marBottom w:val="0"/>
      <w:divBdr>
        <w:top w:val="none" w:sz="0" w:space="0" w:color="auto"/>
        <w:left w:val="none" w:sz="0" w:space="0" w:color="auto"/>
        <w:bottom w:val="none" w:sz="0" w:space="0" w:color="auto"/>
        <w:right w:val="none" w:sz="0" w:space="0" w:color="auto"/>
      </w:divBdr>
    </w:div>
    <w:div w:id="2084640569">
      <w:bodyDiv w:val="1"/>
      <w:marLeft w:val="0"/>
      <w:marRight w:val="0"/>
      <w:marTop w:val="0"/>
      <w:marBottom w:val="0"/>
      <w:divBdr>
        <w:top w:val="none" w:sz="0" w:space="0" w:color="auto"/>
        <w:left w:val="none" w:sz="0" w:space="0" w:color="auto"/>
        <w:bottom w:val="none" w:sz="0" w:space="0" w:color="auto"/>
        <w:right w:val="none" w:sz="0" w:space="0" w:color="auto"/>
      </w:divBdr>
    </w:div>
    <w:div w:id="20853728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github.com/guyleonard/hyphochytrium/blob/master/manuscript/data/data_s1_fig_1a_hyphochytrium_phylogeny.tree" TargetMode="External"/><Relationship Id="rId1" Type="http://schemas.openxmlformats.org/officeDocument/2006/relationships/hyperlink" Target="https://doi.org/10.1093/bioinformatics/btx15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merops.sanger.ac.uk/" TargetMode="External"/><Relationship Id="rId18" Type="http://schemas.openxmlformats.org/officeDocument/2006/relationships/hyperlink" Target="http://www.cazy.org/" TargetMode="External"/><Relationship Id="rId3" Type="http://schemas.openxmlformats.org/officeDocument/2006/relationships/styles" Target="styles.xml"/><Relationship Id="rId21" Type="http://schemas.openxmlformats.org/officeDocument/2006/relationships/hyperlink" Target="http://genomeannotation.github.io/annie2014" TargetMode="External"/><Relationship Id="rId7" Type="http://schemas.openxmlformats.org/officeDocument/2006/relationships/endnotes" Target="endnotes.xml"/><Relationship Id="rId12" Type="http://schemas.openxmlformats.org/officeDocument/2006/relationships/hyperlink" Target="https://www.genecodes.com" TargetMode="External"/><Relationship Id="rId17" Type="http://schemas.openxmlformats.org/officeDocument/2006/relationships/hyperlink" Target="https://github.com/guyleonard/hyphochytrium/blob/master/manuscript/data/data_s1_fig_1a_hyphochytrium_phylogeny.tre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x.doi.org/10.5281/zenodo.51349)" TargetMode="External"/><Relationship Id="rId20" Type="http://schemas.openxmlformats.org/officeDocument/2006/relationships/hyperlink" Target="http://genomeannotation.github.io/GAG20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uyleonard/hyphochytrium/tree/master/gene_predictions"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hub.com/fmaguire/predict_secretome/tree/refactor" TargetMode="External"/><Relationship Id="rId23" Type="http://schemas.openxmlformats.org/officeDocument/2006/relationships/fontTable" Target="fontTable.xml"/><Relationship Id="rId10" Type="http://schemas.openxmlformats.org/officeDocument/2006/relationships/hyperlink" Target="https://github.com/guyleonard/hyphochytrium" TargetMode="External"/><Relationship Id="rId19" Type="http://schemas.openxmlformats.org/officeDocument/2006/relationships/hyperlink" Target="https://github.com/fmaguire/predict_secretome/tree/refactor"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mothra.ornl.gov/cgi-bin/cat/cat.cgi?tab=PFAM1"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FF0BDF0-448E-4A3A-B3E2-0AC56A369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43392</Words>
  <Characters>247340</Characters>
  <Application>Microsoft Office Word</Application>
  <DocSecurity>0</DocSecurity>
  <Lines>2061</Lines>
  <Paragraphs>580</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290152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Guy Leonard</cp:lastModifiedBy>
  <cp:revision>2</cp:revision>
  <cp:lastPrinted>2017-01-17T12:05:00Z</cp:lastPrinted>
  <dcterms:created xsi:type="dcterms:W3CDTF">2017-05-17T17:07:00Z</dcterms:created>
  <dcterms:modified xsi:type="dcterms:W3CDTF">2017-05-17T17:07:00Z</dcterms:modified>
</cp:coreProperties>
</file>